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10597" w14:textId="77777777" w:rsidR="00FC1893" w:rsidRDefault="00FC1893" w:rsidP="0053103C">
      <w:pPr>
        <w:ind w:left="2160" w:firstLine="720"/>
        <w:rPr>
          <w:rFonts w:ascii="Times New Roman" w:hAnsi="Times New Roman" w:cs="Times New Roman"/>
          <w:sz w:val="24"/>
          <w:szCs w:val="24"/>
        </w:rPr>
      </w:pPr>
    </w:p>
    <w:p w14:paraId="5FE01321" w14:textId="2632DE25" w:rsidR="003943A3" w:rsidRPr="0053103C" w:rsidRDefault="0053103C" w:rsidP="0053103C">
      <w:pPr>
        <w:ind w:left="2160" w:firstLine="720"/>
        <w:rPr>
          <w:rFonts w:ascii="Times New Roman" w:hAnsi="Times New Roman" w:cs="Times New Roman"/>
          <w:sz w:val="24"/>
          <w:szCs w:val="24"/>
        </w:rPr>
      </w:pPr>
      <w:r w:rsidRPr="0053103C">
        <w:rPr>
          <w:rFonts w:ascii="Times New Roman" w:hAnsi="Times New Roman" w:cs="Times New Roman"/>
          <w:sz w:val="24"/>
          <w:szCs w:val="24"/>
        </w:rPr>
        <w:t>Chapter</w:t>
      </w:r>
      <w:r w:rsidR="003943A3" w:rsidRPr="0053103C">
        <w:rPr>
          <w:rFonts w:ascii="Times New Roman" w:hAnsi="Times New Roman" w:cs="Times New Roman"/>
          <w:sz w:val="24"/>
          <w:szCs w:val="24"/>
        </w:rPr>
        <w:t xml:space="preserve"> 3</w:t>
      </w:r>
      <w:r w:rsidRPr="0053103C">
        <w:rPr>
          <w:rFonts w:ascii="Times New Roman" w:hAnsi="Times New Roman" w:cs="Times New Roman"/>
          <w:sz w:val="24"/>
          <w:szCs w:val="24"/>
        </w:rPr>
        <w:t>:</w:t>
      </w:r>
      <w:r w:rsidR="003943A3" w:rsidRPr="0053103C">
        <w:rPr>
          <w:rFonts w:ascii="Times New Roman" w:hAnsi="Times New Roman" w:cs="Times New Roman"/>
          <w:sz w:val="24"/>
          <w:szCs w:val="24"/>
        </w:rPr>
        <w:t xml:space="preserve"> </w:t>
      </w:r>
      <w:r w:rsidRPr="0053103C">
        <w:rPr>
          <w:rFonts w:ascii="Times New Roman" w:hAnsi="Times New Roman" w:cs="Times New Roman"/>
          <w:sz w:val="24"/>
          <w:szCs w:val="24"/>
        </w:rPr>
        <w:t>Methods</w:t>
      </w:r>
    </w:p>
    <w:p w14:paraId="313EAD28" w14:textId="266C08DD" w:rsidR="00B06875" w:rsidRPr="00B06875" w:rsidRDefault="0053103C" w:rsidP="00B06875">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Introduction</w:t>
      </w:r>
    </w:p>
    <w:p w14:paraId="036664A3" w14:textId="10EDC407" w:rsidR="00522267" w:rsidRDefault="00E61D71" w:rsidP="002411D3">
      <w:pPr>
        <w:spacing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N</w:t>
      </w:r>
      <w:r w:rsidR="009F3657">
        <w:rPr>
          <w:rFonts w:ascii="Times New Roman" w:hAnsi="Times New Roman" w:cs="Times New Roman"/>
          <w:sz w:val="24"/>
          <w:szCs w:val="24"/>
        </w:rPr>
        <w:t>europsychological</w:t>
      </w:r>
      <w:commentRangeEnd w:id="0"/>
      <w:r w:rsidR="004802D8">
        <w:rPr>
          <w:rStyle w:val="CommentReference"/>
        </w:rPr>
        <w:commentReference w:id="0"/>
      </w:r>
      <w:r w:rsidR="009F3657">
        <w:rPr>
          <w:rFonts w:ascii="Times New Roman" w:hAnsi="Times New Roman" w:cs="Times New Roman"/>
          <w:sz w:val="24"/>
          <w:szCs w:val="24"/>
        </w:rPr>
        <w:t xml:space="preserve"> </w:t>
      </w:r>
      <w:r w:rsidR="003943A3">
        <w:rPr>
          <w:rFonts w:ascii="Times New Roman" w:hAnsi="Times New Roman" w:cs="Times New Roman"/>
          <w:sz w:val="24"/>
          <w:szCs w:val="24"/>
        </w:rPr>
        <w:t>studies indicate that cognitive and executive function d</w:t>
      </w:r>
      <w:r w:rsidR="003C5962">
        <w:rPr>
          <w:rFonts w:ascii="Times New Roman" w:hAnsi="Times New Roman" w:cs="Times New Roman"/>
          <w:sz w:val="24"/>
          <w:szCs w:val="24"/>
        </w:rPr>
        <w:t>eficits are more</w:t>
      </w:r>
      <w:r w:rsidR="001F2650">
        <w:rPr>
          <w:rFonts w:ascii="Times New Roman" w:hAnsi="Times New Roman" w:cs="Times New Roman"/>
          <w:sz w:val="24"/>
          <w:szCs w:val="24"/>
        </w:rPr>
        <w:t xml:space="preserve"> </w:t>
      </w:r>
      <w:r w:rsidR="00F62EA6">
        <w:rPr>
          <w:rFonts w:ascii="Times New Roman" w:hAnsi="Times New Roman" w:cs="Times New Roman"/>
          <w:sz w:val="24"/>
          <w:szCs w:val="24"/>
        </w:rPr>
        <w:t>persistent</w:t>
      </w:r>
      <w:r w:rsidR="0005149E">
        <w:rPr>
          <w:rFonts w:ascii="Times New Roman" w:hAnsi="Times New Roman" w:cs="Times New Roman"/>
          <w:sz w:val="24"/>
          <w:szCs w:val="24"/>
        </w:rPr>
        <w:t xml:space="preserve">, detrimental </w:t>
      </w:r>
      <w:r w:rsidR="005A4375">
        <w:rPr>
          <w:rFonts w:ascii="Times New Roman" w:hAnsi="Times New Roman" w:cs="Times New Roman"/>
          <w:sz w:val="24"/>
          <w:szCs w:val="24"/>
        </w:rPr>
        <w:t>and</w:t>
      </w:r>
      <w:r>
        <w:rPr>
          <w:rFonts w:ascii="Times New Roman" w:hAnsi="Times New Roman" w:cs="Times New Roman"/>
          <w:sz w:val="24"/>
          <w:szCs w:val="24"/>
        </w:rPr>
        <w:t xml:space="preserve"> often more</w:t>
      </w:r>
      <w:r w:rsidR="005A4375">
        <w:rPr>
          <w:rFonts w:ascii="Times New Roman" w:hAnsi="Times New Roman" w:cs="Times New Roman"/>
          <w:sz w:val="24"/>
          <w:szCs w:val="24"/>
        </w:rPr>
        <w:t xml:space="preserve"> life-</w:t>
      </w:r>
      <w:r w:rsidR="00E925D2">
        <w:rPr>
          <w:rFonts w:ascii="Times New Roman" w:hAnsi="Times New Roman" w:cs="Times New Roman"/>
          <w:sz w:val="24"/>
          <w:szCs w:val="24"/>
        </w:rPr>
        <w:t xml:space="preserve">threatening </w:t>
      </w:r>
      <w:r w:rsidR="003943A3">
        <w:rPr>
          <w:rFonts w:ascii="Times New Roman" w:hAnsi="Times New Roman" w:cs="Times New Roman"/>
          <w:sz w:val="24"/>
          <w:szCs w:val="24"/>
        </w:rPr>
        <w:t xml:space="preserve">in </w:t>
      </w:r>
      <w:r w:rsidR="0092402E">
        <w:rPr>
          <w:rFonts w:ascii="Times New Roman" w:hAnsi="Times New Roman" w:cs="Times New Roman"/>
          <w:sz w:val="24"/>
          <w:szCs w:val="24"/>
        </w:rPr>
        <w:t>cocaine and met</w:t>
      </w:r>
      <w:r>
        <w:rPr>
          <w:rFonts w:ascii="Times New Roman" w:hAnsi="Times New Roman" w:cs="Times New Roman"/>
          <w:sz w:val="24"/>
          <w:szCs w:val="24"/>
        </w:rPr>
        <w:t>hamphetamine (MA) addicted females</w:t>
      </w:r>
      <w:r w:rsidR="00B93632">
        <w:rPr>
          <w:rFonts w:ascii="Times New Roman" w:hAnsi="Times New Roman" w:cs="Times New Roman"/>
          <w:sz w:val="24"/>
          <w:szCs w:val="24"/>
        </w:rPr>
        <w:t xml:space="preserve"> </w:t>
      </w:r>
      <w:r w:rsidR="00E4701F">
        <w:rPr>
          <w:rFonts w:ascii="Times New Roman" w:hAnsi="Times New Roman" w:cs="Times New Roman"/>
          <w:sz w:val="24"/>
          <w:szCs w:val="24"/>
        </w:rPr>
        <w:t>compared to addicted males</w:t>
      </w:r>
      <w:r w:rsidR="00F62EA6">
        <w:rPr>
          <w:rFonts w:ascii="Times New Roman" w:hAnsi="Times New Roman" w:cs="Times New Roman"/>
          <w:sz w:val="24"/>
          <w:szCs w:val="24"/>
        </w:rPr>
        <w:t xml:space="preserve"> </w:t>
      </w:r>
      <w:r w:rsidR="00B93632">
        <w:rPr>
          <w:rFonts w:ascii="Times New Roman" w:hAnsi="Times New Roman" w:cs="Times New Roman"/>
          <w:sz w:val="24"/>
          <w:szCs w:val="24"/>
        </w:rPr>
        <w:t>(</w:t>
      </w:r>
      <w:proofErr w:type="spellStart"/>
      <w:r w:rsidR="00B93632">
        <w:rPr>
          <w:rFonts w:ascii="Times New Roman" w:hAnsi="Times New Roman" w:cs="Times New Roman"/>
          <w:sz w:val="24"/>
          <w:szCs w:val="24"/>
        </w:rPr>
        <w:t>Fridberg</w:t>
      </w:r>
      <w:proofErr w:type="spellEnd"/>
      <w:r w:rsidR="00B93632">
        <w:rPr>
          <w:rFonts w:ascii="Times New Roman" w:hAnsi="Times New Roman" w:cs="Times New Roman"/>
          <w:sz w:val="24"/>
          <w:szCs w:val="24"/>
        </w:rPr>
        <w:t xml:space="preserve"> et al., Luo et al., 2013; van der </w:t>
      </w:r>
      <w:proofErr w:type="spellStart"/>
      <w:r w:rsidR="00B93632">
        <w:rPr>
          <w:rFonts w:ascii="Times New Roman" w:hAnsi="Times New Roman" w:cs="Times New Roman"/>
          <w:sz w:val="24"/>
          <w:szCs w:val="24"/>
        </w:rPr>
        <w:t>Plas</w:t>
      </w:r>
      <w:proofErr w:type="spellEnd"/>
      <w:r w:rsidR="00B93632">
        <w:rPr>
          <w:rFonts w:ascii="Times New Roman" w:hAnsi="Times New Roman" w:cs="Times New Roman"/>
          <w:sz w:val="24"/>
          <w:szCs w:val="24"/>
        </w:rPr>
        <w:t xml:space="preserve"> 2009</w:t>
      </w:r>
      <w:r w:rsidR="00402BB8">
        <w:rPr>
          <w:rFonts w:ascii="Times New Roman" w:hAnsi="Times New Roman" w:cs="Times New Roman"/>
          <w:sz w:val="24"/>
          <w:szCs w:val="24"/>
        </w:rPr>
        <w:t xml:space="preserve">). </w:t>
      </w:r>
      <w:commentRangeStart w:id="1"/>
      <w:r w:rsidR="003B199C">
        <w:rPr>
          <w:rFonts w:ascii="Times New Roman" w:hAnsi="Times New Roman" w:cs="Times New Roman"/>
          <w:sz w:val="24"/>
          <w:szCs w:val="24"/>
        </w:rPr>
        <w:t>Completion</w:t>
      </w:r>
      <w:commentRangeEnd w:id="1"/>
      <w:r w:rsidR="00D02721">
        <w:rPr>
          <w:rStyle w:val="CommentReference"/>
        </w:rPr>
        <w:commentReference w:id="1"/>
      </w:r>
      <w:r w:rsidR="003B199C">
        <w:rPr>
          <w:rFonts w:ascii="Times New Roman" w:hAnsi="Times New Roman" w:cs="Times New Roman"/>
          <w:sz w:val="24"/>
          <w:szCs w:val="24"/>
        </w:rPr>
        <w:t xml:space="preserve"> of addiction treatment is on</w:t>
      </w:r>
      <w:r w:rsidR="0010698A">
        <w:rPr>
          <w:rFonts w:ascii="Times New Roman" w:hAnsi="Times New Roman" w:cs="Times New Roman"/>
          <w:sz w:val="24"/>
          <w:szCs w:val="24"/>
        </w:rPr>
        <w:t>e of the strongest indicators</w:t>
      </w:r>
      <w:r w:rsidR="003B199C">
        <w:rPr>
          <w:rFonts w:ascii="Times New Roman" w:hAnsi="Times New Roman" w:cs="Times New Roman"/>
          <w:sz w:val="24"/>
          <w:szCs w:val="24"/>
        </w:rPr>
        <w:t xml:space="preserve"> </w:t>
      </w:r>
      <w:r w:rsidR="0010698A">
        <w:rPr>
          <w:rFonts w:ascii="Times New Roman" w:hAnsi="Times New Roman" w:cs="Times New Roman"/>
          <w:sz w:val="24"/>
          <w:szCs w:val="24"/>
        </w:rPr>
        <w:t xml:space="preserve">of </w:t>
      </w:r>
      <w:r w:rsidR="003B199C">
        <w:rPr>
          <w:rFonts w:ascii="Times New Roman" w:hAnsi="Times New Roman" w:cs="Times New Roman"/>
          <w:sz w:val="24"/>
          <w:szCs w:val="24"/>
        </w:rPr>
        <w:t>favora</w:t>
      </w:r>
      <w:r w:rsidR="00C12806">
        <w:rPr>
          <w:rFonts w:ascii="Times New Roman" w:hAnsi="Times New Roman" w:cs="Times New Roman"/>
          <w:sz w:val="24"/>
          <w:szCs w:val="24"/>
        </w:rPr>
        <w:t xml:space="preserve">ble rehabilitation </w:t>
      </w:r>
      <w:r w:rsidR="00F96E27">
        <w:rPr>
          <w:rFonts w:ascii="Times New Roman" w:hAnsi="Times New Roman" w:cs="Times New Roman"/>
          <w:sz w:val="24"/>
          <w:szCs w:val="24"/>
        </w:rPr>
        <w:t>outcome</w:t>
      </w:r>
      <w:r w:rsidR="001259D6">
        <w:rPr>
          <w:rFonts w:ascii="Times New Roman" w:hAnsi="Times New Roman" w:cs="Times New Roman"/>
          <w:sz w:val="24"/>
          <w:szCs w:val="24"/>
        </w:rPr>
        <w:t>s</w:t>
      </w:r>
      <w:r w:rsidR="00F96E27">
        <w:rPr>
          <w:rFonts w:ascii="Times New Roman" w:hAnsi="Times New Roman" w:cs="Times New Roman"/>
          <w:sz w:val="24"/>
          <w:szCs w:val="24"/>
        </w:rPr>
        <w:t xml:space="preserve">; however, </w:t>
      </w:r>
      <w:r w:rsidR="002E4CC4">
        <w:rPr>
          <w:rFonts w:ascii="Times New Roman" w:hAnsi="Times New Roman" w:cs="Times New Roman"/>
          <w:sz w:val="24"/>
          <w:szCs w:val="24"/>
        </w:rPr>
        <w:t>non-completion often places females</w:t>
      </w:r>
      <w:r w:rsidR="00F96E27">
        <w:rPr>
          <w:rFonts w:ascii="Times New Roman" w:hAnsi="Times New Roman" w:cs="Times New Roman"/>
          <w:sz w:val="24"/>
          <w:szCs w:val="24"/>
        </w:rPr>
        <w:t xml:space="preserve"> at higher risk</w:t>
      </w:r>
      <w:r w:rsidR="00C12806">
        <w:rPr>
          <w:rFonts w:ascii="Times New Roman" w:hAnsi="Times New Roman" w:cs="Times New Roman"/>
          <w:sz w:val="24"/>
          <w:szCs w:val="24"/>
        </w:rPr>
        <w:t xml:space="preserve"> for continuing abuse</w:t>
      </w:r>
      <w:r w:rsidR="000376D1">
        <w:rPr>
          <w:rFonts w:ascii="Times New Roman" w:hAnsi="Times New Roman" w:cs="Times New Roman"/>
          <w:sz w:val="24"/>
          <w:szCs w:val="24"/>
        </w:rPr>
        <w:t xml:space="preserve"> and a deeper commitment </w:t>
      </w:r>
      <w:r w:rsidR="008D3CD9">
        <w:rPr>
          <w:rFonts w:ascii="Times New Roman" w:hAnsi="Times New Roman" w:cs="Times New Roman"/>
          <w:sz w:val="24"/>
          <w:szCs w:val="24"/>
        </w:rPr>
        <w:t xml:space="preserve">to </w:t>
      </w:r>
      <w:commentRangeStart w:id="2"/>
      <w:r w:rsidR="008D3CD9">
        <w:rPr>
          <w:rFonts w:ascii="Times New Roman" w:hAnsi="Times New Roman" w:cs="Times New Roman"/>
          <w:sz w:val="24"/>
          <w:szCs w:val="24"/>
        </w:rPr>
        <w:t>addiction</w:t>
      </w:r>
      <w:commentRangeEnd w:id="2"/>
      <w:r w:rsidR="00D02721">
        <w:rPr>
          <w:rStyle w:val="CommentReference"/>
        </w:rPr>
        <w:commentReference w:id="2"/>
      </w:r>
      <w:r w:rsidR="008D3CD9">
        <w:rPr>
          <w:rFonts w:ascii="Times New Roman" w:hAnsi="Times New Roman" w:cs="Times New Roman"/>
          <w:sz w:val="24"/>
          <w:szCs w:val="24"/>
        </w:rPr>
        <w:t xml:space="preserve">. </w:t>
      </w:r>
      <w:r w:rsidR="00E55630">
        <w:rPr>
          <w:rFonts w:ascii="Times New Roman" w:hAnsi="Times New Roman" w:cs="Times New Roman"/>
          <w:sz w:val="24"/>
          <w:szCs w:val="24"/>
        </w:rPr>
        <w:t xml:space="preserve"> </w:t>
      </w:r>
      <w:r w:rsidR="00BC3ABD">
        <w:rPr>
          <w:rFonts w:ascii="Times New Roman" w:hAnsi="Times New Roman" w:cs="Times New Roman"/>
          <w:sz w:val="24"/>
          <w:szCs w:val="24"/>
        </w:rPr>
        <w:t xml:space="preserve">In addition to lower treatment entry rates, failure to complete prescribed or mandated programs can result in reduced efficiency of rehabilitation and increased cyclical patterns of relapse. </w:t>
      </w:r>
      <w:r w:rsidR="00E744E4">
        <w:rPr>
          <w:rFonts w:ascii="Times New Roman" w:hAnsi="Times New Roman" w:cs="Times New Roman"/>
          <w:sz w:val="24"/>
          <w:szCs w:val="24"/>
        </w:rPr>
        <w:t xml:space="preserve">Although </w:t>
      </w:r>
      <w:r w:rsidR="002411D3">
        <w:rPr>
          <w:rFonts w:ascii="Times New Roman" w:hAnsi="Times New Roman" w:cs="Times New Roman"/>
          <w:sz w:val="24"/>
          <w:szCs w:val="24"/>
        </w:rPr>
        <w:t>it is not the goal of this research</w:t>
      </w:r>
      <w:r w:rsidR="00E744E4">
        <w:rPr>
          <w:rFonts w:ascii="Times New Roman" w:hAnsi="Times New Roman" w:cs="Times New Roman"/>
          <w:sz w:val="24"/>
          <w:szCs w:val="24"/>
        </w:rPr>
        <w:t xml:space="preserve"> to investigate </w:t>
      </w:r>
      <w:r w:rsidR="00D50967">
        <w:rPr>
          <w:rFonts w:ascii="Times New Roman" w:hAnsi="Times New Roman" w:cs="Times New Roman"/>
          <w:sz w:val="24"/>
          <w:szCs w:val="24"/>
        </w:rPr>
        <w:t xml:space="preserve">specific </w:t>
      </w:r>
      <w:r w:rsidR="00E744E4">
        <w:rPr>
          <w:rFonts w:ascii="Times New Roman" w:hAnsi="Times New Roman" w:cs="Times New Roman"/>
          <w:sz w:val="24"/>
          <w:szCs w:val="24"/>
        </w:rPr>
        <w:t xml:space="preserve">treatment </w:t>
      </w:r>
      <w:r w:rsidR="00F23BEA">
        <w:rPr>
          <w:rFonts w:ascii="Times New Roman" w:hAnsi="Times New Roman" w:cs="Times New Roman"/>
          <w:sz w:val="24"/>
          <w:szCs w:val="24"/>
        </w:rPr>
        <w:t>components</w:t>
      </w:r>
      <w:r w:rsidR="00392CE8">
        <w:rPr>
          <w:rFonts w:ascii="Times New Roman" w:hAnsi="Times New Roman" w:cs="Times New Roman"/>
          <w:sz w:val="24"/>
          <w:szCs w:val="24"/>
        </w:rPr>
        <w:t xml:space="preserve"> for women;</w:t>
      </w:r>
      <w:r w:rsidR="00150B12">
        <w:rPr>
          <w:rFonts w:ascii="Times New Roman" w:hAnsi="Times New Roman" w:cs="Times New Roman"/>
          <w:sz w:val="24"/>
          <w:szCs w:val="24"/>
        </w:rPr>
        <w:t xml:space="preserve"> studies demonstrate that gender dis</w:t>
      </w:r>
      <w:r w:rsidR="00392CE8">
        <w:rPr>
          <w:rFonts w:ascii="Times New Roman" w:hAnsi="Times New Roman" w:cs="Times New Roman"/>
          <w:sz w:val="24"/>
          <w:szCs w:val="24"/>
        </w:rPr>
        <w:t>parities in all aspects of clinical intervention are more likely affect women more negatively than men</w:t>
      </w:r>
      <w:r w:rsidR="00F23BEA">
        <w:rPr>
          <w:rFonts w:ascii="Times New Roman" w:hAnsi="Times New Roman" w:cs="Times New Roman"/>
          <w:sz w:val="24"/>
          <w:szCs w:val="24"/>
        </w:rPr>
        <w:t xml:space="preserve"> </w:t>
      </w:r>
      <w:r w:rsidR="003D34FE">
        <w:rPr>
          <w:rFonts w:ascii="Times New Roman" w:hAnsi="Times New Roman" w:cs="Times New Roman"/>
          <w:sz w:val="24"/>
          <w:szCs w:val="24"/>
        </w:rPr>
        <w:t>(Greenfield et al., 2007</w:t>
      </w:r>
      <w:r w:rsidR="0079373E">
        <w:rPr>
          <w:rFonts w:ascii="Times New Roman" w:hAnsi="Times New Roman" w:cs="Times New Roman"/>
          <w:sz w:val="24"/>
          <w:szCs w:val="24"/>
        </w:rPr>
        <w:t>; Hagen et al., 2016</w:t>
      </w:r>
      <w:r w:rsidR="003D34FE">
        <w:rPr>
          <w:rFonts w:ascii="Times New Roman" w:hAnsi="Times New Roman" w:cs="Times New Roman"/>
          <w:sz w:val="24"/>
          <w:szCs w:val="24"/>
        </w:rPr>
        <w:t>)</w:t>
      </w:r>
      <w:r w:rsidR="00E744E4">
        <w:rPr>
          <w:rFonts w:ascii="Times New Roman" w:hAnsi="Times New Roman" w:cs="Times New Roman"/>
          <w:sz w:val="24"/>
          <w:szCs w:val="24"/>
        </w:rPr>
        <w:t xml:space="preserve">.  </w:t>
      </w:r>
    </w:p>
    <w:p w14:paraId="4E313393" w14:textId="59E79AF6" w:rsidR="00C5585E" w:rsidRDefault="00D02721" w:rsidP="00D527E9">
      <w:pPr>
        <w:spacing w:line="480" w:lineRule="auto"/>
        <w:ind w:firstLine="720"/>
        <w:rPr>
          <w:rFonts w:ascii="Times New Roman" w:hAnsi="Times New Roman" w:cs="Times New Roman"/>
          <w:sz w:val="24"/>
          <w:szCs w:val="24"/>
        </w:rPr>
      </w:pPr>
      <w:r>
        <w:rPr>
          <w:rStyle w:val="CommentReference"/>
        </w:rPr>
        <w:commentReference w:id="3"/>
      </w:r>
      <w:r w:rsidR="002411D3">
        <w:rPr>
          <w:rFonts w:ascii="Times New Roman" w:hAnsi="Times New Roman" w:cs="Times New Roman"/>
          <w:sz w:val="24"/>
          <w:szCs w:val="24"/>
        </w:rPr>
        <w:t xml:space="preserve"> </w:t>
      </w:r>
      <w:r w:rsidR="00DF17F5">
        <w:rPr>
          <w:rFonts w:ascii="Times New Roman" w:hAnsi="Times New Roman" w:cs="Times New Roman"/>
          <w:sz w:val="24"/>
          <w:szCs w:val="24"/>
        </w:rPr>
        <w:t>One of the most signific</w:t>
      </w:r>
      <w:r w:rsidR="00BA59D7">
        <w:rPr>
          <w:rFonts w:ascii="Times New Roman" w:hAnsi="Times New Roman" w:cs="Times New Roman"/>
          <w:sz w:val="24"/>
          <w:szCs w:val="24"/>
        </w:rPr>
        <w:t xml:space="preserve">ant </w:t>
      </w:r>
      <w:r w:rsidR="000D4955">
        <w:rPr>
          <w:rFonts w:ascii="Times New Roman" w:hAnsi="Times New Roman" w:cs="Times New Roman"/>
          <w:sz w:val="24"/>
          <w:szCs w:val="24"/>
        </w:rPr>
        <w:t xml:space="preserve">risk factors </w:t>
      </w:r>
      <w:r w:rsidR="002411D3">
        <w:rPr>
          <w:rFonts w:ascii="Times New Roman" w:hAnsi="Times New Roman" w:cs="Times New Roman"/>
          <w:sz w:val="24"/>
          <w:szCs w:val="24"/>
        </w:rPr>
        <w:t xml:space="preserve">associated with </w:t>
      </w:r>
      <w:r w:rsidR="000D4955">
        <w:rPr>
          <w:rFonts w:ascii="Times New Roman" w:hAnsi="Times New Roman" w:cs="Times New Roman"/>
          <w:sz w:val="24"/>
          <w:szCs w:val="24"/>
        </w:rPr>
        <w:t xml:space="preserve">treatment </w:t>
      </w:r>
      <w:r w:rsidR="00BA59D7">
        <w:rPr>
          <w:rFonts w:ascii="Times New Roman" w:hAnsi="Times New Roman" w:cs="Times New Roman"/>
          <w:sz w:val="24"/>
          <w:szCs w:val="24"/>
        </w:rPr>
        <w:t>non-</w:t>
      </w:r>
      <w:r w:rsidR="000D4955">
        <w:rPr>
          <w:rFonts w:ascii="Times New Roman" w:hAnsi="Times New Roman" w:cs="Times New Roman"/>
          <w:sz w:val="24"/>
          <w:szCs w:val="24"/>
        </w:rPr>
        <w:t xml:space="preserve">completion among </w:t>
      </w:r>
      <w:r w:rsidR="00BA59D7">
        <w:rPr>
          <w:rFonts w:ascii="Times New Roman" w:hAnsi="Times New Roman" w:cs="Times New Roman"/>
          <w:sz w:val="24"/>
          <w:szCs w:val="24"/>
        </w:rPr>
        <w:t xml:space="preserve">addicted </w:t>
      </w:r>
      <w:r w:rsidR="000D4955">
        <w:rPr>
          <w:rFonts w:ascii="Times New Roman" w:hAnsi="Times New Roman" w:cs="Times New Roman"/>
          <w:sz w:val="24"/>
          <w:szCs w:val="24"/>
        </w:rPr>
        <w:t>females are neuropsychological</w:t>
      </w:r>
      <w:r w:rsidR="002411D3">
        <w:rPr>
          <w:rFonts w:ascii="Times New Roman" w:hAnsi="Times New Roman" w:cs="Times New Roman"/>
          <w:sz w:val="24"/>
          <w:szCs w:val="24"/>
        </w:rPr>
        <w:t xml:space="preserve"> deficits</w:t>
      </w:r>
      <w:r w:rsidR="000D4955">
        <w:rPr>
          <w:rFonts w:ascii="Times New Roman" w:hAnsi="Times New Roman" w:cs="Times New Roman"/>
          <w:sz w:val="24"/>
          <w:szCs w:val="24"/>
        </w:rPr>
        <w:t xml:space="preserve"> in brain behavior</w:t>
      </w:r>
      <w:r w:rsidR="002411D3">
        <w:rPr>
          <w:rFonts w:ascii="Times New Roman" w:hAnsi="Times New Roman" w:cs="Times New Roman"/>
          <w:sz w:val="24"/>
          <w:szCs w:val="24"/>
        </w:rPr>
        <w:t xml:space="preserve"> (</w:t>
      </w:r>
      <w:proofErr w:type="spellStart"/>
      <w:r w:rsidR="002411D3">
        <w:rPr>
          <w:rFonts w:ascii="Times New Roman" w:hAnsi="Times New Roman" w:cs="Times New Roman"/>
          <w:sz w:val="24"/>
          <w:szCs w:val="24"/>
        </w:rPr>
        <w:t>Brorson</w:t>
      </w:r>
      <w:proofErr w:type="spellEnd"/>
      <w:r w:rsidR="002411D3">
        <w:rPr>
          <w:rFonts w:ascii="Times New Roman" w:hAnsi="Times New Roman" w:cs="Times New Roman"/>
          <w:sz w:val="24"/>
          <w:szCs w:val="24"/>
        </w:rPr>
        <w:t xml:space="preserve">, H et al., 2013).  </w:t>
      </w:r>
      <w:r w:rsidR="00522267">
        <w:rPr>
          <w:rFonts w:ascii="Times New Roman" w:hAnsi="Times New Roman" w:cs="Times New Roman"/>
          <w:sz w:val="24"/>
          <w:szCs w:val="24"/>
        </w:rPr>
        <w:t>Both pre-clinical and clinical research suggests that repeated use of drugs of abuse result in significant brain alternation</w:t>
      </w:r>
      <w:r w:rsidR="00864A2C">
        <w:rPr>
          <w:rFonts w:ascii="Times New Roman" w:hAnsi="Times New Roman" w:cs="Times New Roman"/>
          <w:sz w:val="24"/>
          <w:szCs w:val="24"/>
        </w:rPr>
        <w:t xml:space="preserve"> (</w:t>
      </w:r>
      <w:proofErr w:type="spellStart"/>
      <w:r w:rsidR="00864A2C">
        <w:rPr>
          <w:rFonts w:ascii="Times New Roman" w:hAnsi="Times New Roman" w:cs="Times New Roman"/>
          <w:sz w:val="24"/>
          <w:szCs w:val="24"/>
        </w:rPr>
        <w:t>Balconi</w:t>
      </w:r>
      <w:proofErr w:type="spellEnd"/>
      <w:r w:rsidR="00864A2C">
        <w:rPr>
          <w:rFonts w:ascii="Times New Roman" w:hAnsi="Times New Roman" w:cs="Times New Roman"/>
          <w:sz w:val="24"/>
          <w:szCs w:val="24"/>
        </w:rPr>
        <w:t xml:space="preserve"> et al., 2015, Du,</w:t>
      </w:r>
      <w:r w:rsidR="00A02007">
        <w:rPr>
          <w:rFonts w:ascii="Times New Roman" w:hAnsi="Times New Roman" w:cs="Times New Roman"/>
          <w:sz w:val="24"/>
          <w:szCs w:val="24"/>
        </w:rPr>
        <w:t xml:space="preserve"> </w:t>
      </w:r>
      <w:r w:rsidR="00864A2C">
        <w:rPr>
          <w:rFonts w:ascii="Times New Roman" w:hAnsi="Times New Roman" w:cs="Times New Roman"/>
          <w:sz w:val="24"/>
          <w:szCs w:val="24"/>
        </w:rPr>
        <w:t>J. et al., 2013</w:t>
      </w:r>
      <w:r w:rsidR="00935B9C">
        <w:rPr>
          <w:rFonts w:ascii="Times New Roman" w:hAnsi="Times New Roman" w:cs="Times New Roman"/>
          <w:sz w:val="24"/>
          <w:szCs w:val="24"/>
        </w:rPr>
        <w:t>; Goldstein, R., 2011</w:t>
      </w:r>
      <w:r w:rsidR="00864A2C">
        <w:rPr>
          <w:rFonts w:ascii="Times New Roman" w:hAnsi="Times New Roman" w:cs="Times New Roman"/>
          <w:sz w:val="24"/>
          <w:szCs w:val="24"/>
        </w:rPr>
        <w:t>)</w:t>
      </w:r>
      <w:r w:rsidR="00522267">
        <w:rPr>
          <w:rFonts w:ascii="Times New Roman" w:hAnsi="Times New Roman" w:cs="Times New Roman"/>
          <w:sz w:val="24"/>
          <w:szCs w:val="24"/>
        </w:rPr>
        <w:t xml:space="preserve">. Multiple studies have found impaired neurocognitive functioning </w:t>
      </w:r>
      <w:r w:rsidR="00D15E45">
        <w:rPr>
          <w:rFonts w:ascii="Times New Roman" w:hAnsi="Times New Roman" w:cs="Times New Roman"/>
          <w:sz w:val="24"/>
          <w:szCs w:val="24"/>
        </w:rPr>
        <w:t>in cocaine and MA</w:t>
      </w:r>
      <w:r w:rsidR="00522267">
        <w:rPr>
          <w:rFonts w:ascii="Times New Roman" w:hAnsi="Times New Roman" w:cs="Times New Roman"/>
          <w:sz w:val="24"/>
          <w:szCs w:val="24"/>
        </w:rPr>
        <w:t xml:space="preserve"> abusers relative to normal control </w:t>
      </w:r>
      <w:commentRangeStart w:id="4"/>
      <w:r w:rsidR="00522267">
        <w:rPr>
          <w:rFonts w:ascii="Times New Roman" w:hAnsi="Times New Roman" w:cs="Times New Roman"/>
          <w:sz w:val="24"/>
          <w:szCs w:val="24"/>
        </w:rPr>
        <w:t>participants</w:t>
      </w:r>
      <w:commentRangeEnd w:id="4"/>
      <w:r>
        <w:rPr>
          <w:rStyle w:val="CommentReference"/>
        </w:rPr>
        <w:commentReference w:id="4"/>
      </w:r>
      <w:r w:rsidR="00522267">
        <w:rPr>
          <w:rFonts w:ascii="Times New Roman" w:hAnsi="Times New Roman" w:cs="Times New Roman"/>
          <w:sz w:val="24"/>
          <w:szCs w:val="24"/>
        </w:rPr>
        <w:t xml:space="preserve">.  It has been suggested that the brain changes and neurocognitive impairments associated with stimulant </w:t>
      </w:r>
      <w:r w:rsidR="00C400FE">
        <w:rPr>
          <w:rFonts w:ascii="Times New Roman" w:hAnsi="Times New Roman" w:cs="Times New Roman"/>
          <w:sz w:val="24"/>
          <w:szCs w:val="24"/>
        </w:rPr>
        <w:t xml:space="preserve">abuse are likely to have inadequate </w:t>
      </w:r>
      <w:r w:rsidR="00522267">
        <w:rPr>
          <w:rFonts w:ascii="Times New Roman" w:hAnsi="Times New Roman" w:cs="Times New Roman"/>
          <w:sz w:val="24"/>
          <w:szCs w:val="24"/>
        </w:rPr>
        <w:t>performance on neurocognitive measures is predictive of treatment attrition i</w:t>
      </w:r>
      <w:r w:rsidR="00E13793">
        <w:rPr>
          <w:rFonts w:ascii="Times New Roman" w:hAnsi="Times New Roman" w:cs="Times New Roman"/>
          <w:sz w:val="24"/>
          <w:szCs w:val="24"/>
        </w:rPr>
        <w:t xml:space="preserve">n cocaine and </w:t>
      </w:r>
      <w:r w:rsidR="00E13793">
        <w:rPr>
          <w:rFonts w:ascii="Times New Roman" w:hAnsi="Times New Roman" w:cs="Times New Roman"/>
          <w:sz w:val="24"/>
          <w:szCs w:val="24"/>
        </w:rPr>
        <w:lastRenderedPageBreak/>
        <w:t>methamphetamine dependent individuals (Gould, 2010,</w:t>
      </w:r>
      <w:r w:rsidR="00E13793" w:rsidRPr="00E13793">
        <w:rPr>
          <w:rFonts w:ascii="Times New Roman" w:hAnsi="Times New Roman" w:cs="Times New Roman"/>
          <w:sz w:val="24"/>
          <w:szCs w:val="24"/>
        </w:rPr>
        <w:t xml:space="preserve"> </w:t>
      </w:r>
      <w:proofErr w:type="spellStart"/>
      <w:r w:rsidR="00E13793">
        <w:rPr>
          <w:rFonts w:ascii="Times New Roman" w:hAnsi="Times New Roman" w:cs="Times New Roman"/>
          <w:sz w:val="24"/>
          <w:szCs w:val="24"/>
        </w:rPr>
        <w:t>Jasinka</w:t>
      </w:r>
      <w:proofErr w:type="spellEnd"/>
      <w:r w:rsidR="00E13793">
        <w:rPr>
          <w:rFonts w:ascii="Times New Roman" w:hAnsi="Times New Roman" w:cs="Times New Roman"/>
          <w:sz w:val="24"/>
          <w:szCs w:val="24"/>
        </w:rPr>
        <w:t xml:space="preserve"> et al., 2014; </w:t>
      </w:r>
      <w:proofErr w:type="spellStart"/>
      <w:r w:rsidR="00E13793">
        <w:rPr>
          <w:rFonts w:ascii="Times New Roman" w:hAnsi="Times New Roman" w:cs="Times New Roman"/>
          <w:sz w:val="24"/>
          <w:szCs w:val="24"/>
        </w:rPr>
        <w:t>Koob</w:t>
      </w:r>
      <w:proofErr w:type="spellEnd"/>
      <w:r w:rsidR="00E13793">
        <w:rPr>
          <w:rFonts w:ascii="Times New Roman" w:hAnsi="Times New Roman" w:cs="Times New Roman"/>
          <w:sz w:val="24"/>
          <w:szCs w:val="24"/>
        </w:rPr>
        <w:t xml:space="preserve"> et al., 2010</w:t>
      </w:r>
      <w:r w:rsidR="002F534A">
        <w:rPr>
          <w:rFonts w:ascii="Times New Roman" w:hAnsi="Times New Roman" w:cs="Times New Roman"/>
          <w:sz w:val="24"/>
          <w:szCs w:val="24"/>
        </w:rPr>
        <w:t>; Moeller, et al., 2014).</w:t>
      </w:r>
    </w:p>
    <w:p w14:paraId="40D5FF0B" w14:textId="1DA0135D" w:rsidR="005771CB" w:rsidRDefault="00BB351C" w:rsidP="00BA59D7">
      <w:pPr>
        <w:spacing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Poor</w:t>
      </w:r>
      <w:commentRangeEnd w:id="5"/>
      <w:r w:rsidR="00444A9F">
        <w:rPr>
          <w:rStyle w:val="CommentReference"/>
        </w:rPr>
        <w:commentReference w:id="5"/>
      </w:r>
      <w:r>
        <w:rPr>
          <w:rFonts w:ascii="Times New Roman" w:hAnsi="Times New Roman" w:cs="Times New Roman"/>
          <w:sz w:val="24"/>
          <w:szCs w:val="24"/>
        </w:rPr>
        <w:t xml:space="preserve"> performance on tests of </w:t>
      </w:r>
      <w:r w:rsidR="00CB0185">
        <w:rPr>
          <w:rFonts w:ascii="Times New Roman" w:hAnsi="Times New Roman" w:cs="Times New Roman"/>
          <w:sz w:val="24"/>
          <w:szCs w:val="24"/>
        </w:rPr>
        <w:t>cognitive and executive fun</w:t>
      </w:r>
      <w:r>
        <w:rPr>
          <w:rFonts w:ascii="Times New Roman" w:hAnsi="Times New Roman" w:cs="Times New Roman"/>
          <w:sz w:val="24"/>
          <w:szCs w:val="24"/>
        </w:rPr>
        <w:t>ction has been linked to higher treatment at</w:t>
      </w:r>
      <w:r w:rsidR="00EA7EEE">
        <w:rPr>
          <w:rFonts w:ascii="Times New Roman" w:hAnsi="Times New Roman" w:cs="Times New Roman"/>
          <w:sz w:val="24"/>
          <w:szCs w:val="24"/>
        </w:rPr>
        <w:t xml:space="preserve">trition rates </w:t>
      </w:r>
      <w:r>
        <w:rPr>
          <w:rFonts w:ascii="Times New Roman" w:hAnsi="Times New Roman" w:cs="Times New Roman"/>
          <w:sz w:val="24"/>
          <w:szCs w:val="24"/>
        </w:rPr>
        <w:t xml:space="preserve">among </w:t>
      </w:r>
      <w:r w:rsidR="00EA7EEE">
        <w:rPr>
          <w:rFonts w:ascii="Times New Roman" w:hAnsi="Times New Roman" w:cs="Times New Roman"/>
          <w:sz w:val="24"/>
          <w:szCs w:val="24"/>
        </w:rPr>
        <w:t xml:space="preserve">adult </w:t>
      </w:r>
      <w:r>
        <w:rPr>
          <w:rFonts w:ascii="Times New Roman" w:hAnsi="Times New Roman" w:cs="Times New Roman"/>
          <w:sz w:val="24"/>
          <w:szCs w:val="24"/>
        </w:rPr>
        <w:t>male</w:t>
      </w:r>
      <w:r w:rsidR="00EA7EEE">
        <w:rPr>
          <w:rFonts w:ascii="Times New Roman" w:hAnsi="Times New Roman" w:cs="Times New Roman"/>
          <w:sz w:val="24"/>
          <w:szCs w:val="24"/>
        </w:rPr>
        <w:t>s</w:t>
      </w:r>
      <w:r>
        <w:rPr>
          <w:rFonts w:ascii="Times New Roman" w:hAnsi="Times New Roman" w:cs="Times New Roman"/>
          <w:sz w:val="24"/>
          <w:szCs w:val="24"/>
        </w:rPr>
        <w:t xml:space="preserve"> and females</w:t>
      </w:r>
      <w:r w:rsidR="00CB0185">
        <w:rPr>
          <w:rFonts w:ascii="Times New Roman" w:hAnsi="Times New Roman" w:cs="Times New Roman"/>
          <w:sz w:val="24"/>
          <w:szCs w:val="24"/>
        </w:rPr>
        <w:t>; however r</w:t>
      </w:r>
      <w:r w:rsidR="0034730A">
        <w:rPr>
          <w:rFonts w:ascii="Times New Roman" w:hAnsi="Times New Roman" w:cs="Times New Roman"/>
          <w:sz w:val="24"/>
          <w:szCs w:val="24"/>
        </w:rPr>
        <w:t>ecent stu</w:t>
      </w:r>
      <w:r w:rsidR="00511C6A">
        <w:rPr>
          <w:rFonts w:ascii="Times New Roman" w:hAnsi="Times New Roman" w:cs="Times New Roman"/>
          <w:sz w:val="24"/>
          <w:szCs w:val="24"/>
        </w:rPr>
        <w:t>dies have shown that reduced</w:t>
      </w:r>
      <w:r w:rsidR="00CB0185">
        <w:rPr>
          <w:rFonts w:ascii="Times New Roman" w:hAnsi="Times New Roman" w:cs="Times New Roman"/>
          <w:sz w:val="24"/>
          <w:szCs w:val="24"/>
        </w:rPr>
        <w:t xml:space="preserve"> </w:t>
      </w:r>
      <w:r w:rsidR="00FC6E0F">
        <w:rPr>
          <w:rFonts w:ascii="Times New Roman" w:hAnsi="Times New Roman" w:cs="Times New Roman"/>
          <w:sz w:val="24"/>
          <w:szCs w:val="24"/>
        </w:rPr>
        <w:t xml:space="preserve">neurocognitive </w:t>
      </w:r>
      <w:r w:rsidR="00511C6A">
        <w:rPr>
          <w:rFonts w:ascii="Times New Roman" w:hAnsi="Times New Roman" w:cs="Times New Roman"/>
          <w:sz w:val="24"/>
          <w:szCs w:val="24"/>
        </w:rPr>
        <w:t>performance</w:t>
      </w:r>
      <w:r w:rsidR="0092402E">
        <w:rPr>
          <w:rFonts w:ascii="Times New Roman" w:hAnsi="Times New Roman" w:cs="Times New Roman"/>
          <w:sz w:val="24"/>
          <w:szCs w:val="24"/>
        </w:rPr>
        <w:t xml:space="preserve"> by females</w:t>
      </w:r>
      <w:r w:rsidR="0034730A">
        <w:rPr>
          <w:rFonts w:ascii="Times New Roman" w:hAnsi="Times New Roman" w:cs="Times New Roman"/>
          <w:sz w:val="24"/>
          <w:szCs w:val="24"/>
        </w:rPr>
        <w:t xml:space="preserve"> is</w:t>
      </w:r>
      <w:r w:rsidR="00FC6E0F">
        <w:rPr>
          <w:rFonts w:ascii="Times New Roman" w:hAnsi="Times New Roman" w:cs="Times New Roman"/>
          <w:sz w:val="24"/>
          <w:szCs w:val="24"/>
        </w:rPr>
        <w:t xml:space="preserve"> more </w:t>
      </w:r>
      <w:r w:rsidR="00511C6A">
        <w:rPr>
          <w:rFonts w:ascii="Times New Roman" w:hAnsi="Times New Roman" w:cs="Times New Roman"/>
          <w:sz w:val="24"/>
          <w:szCs w:val="24"/>
        </w:rPr>
        <w:t>predictive</w:t>
      </w:r>
      <w:r w:rsidR="00FC6E0F">
        <w:rPr>
          <w:rFonts w:ascii="Times New Roman" w:hAnsi="Times New Roman" w:cs="Times New Roman"/>
          <w:sz w:val="24"/>
          <w:szCs w:val="24"/>
        </w:rPr>
        <w:t xml:space="preserve"> of</w:t>
      </w:r>
      <w:r w:rsidR="0034730A">
        <w:rPr>
          <w:rFonts w:ascii="Times New Roman" w:hAnsi="Times New Roman" w:cs="Times New Roman"/>
          <w:sz w:val="24"/>
          <w:szCs w:val="24"/>
        </w:rPr>
        <w:t xml:space="preserve"> treatment attrition </w:t>
      </w:r>
      <w:r w:rsidR="00763EEF">
        <w:rPr>
          <w:rFonts w:ascii="Times New Roman" w:hAnsi="Times New Roman" w:cs="Times New Roman"/>
          <w:sz w:val="24"/>
          <w:szCs w:val="24"/>
        </w:rPr>
        <w:t>and</w:t>
      </w:r>
      <w:r w:rsidR="00FC6E0F">
        <w:rPr>
          <w:rFonts w:ascii="Times New Roman" w:hAnsi="Times New Roman" w:cs="Times New Roman"/>
          <w:sz w:val="24"/>
          <w:szCs w:val="24"/>
        </w:rPr>
        <w:t xml:space="preserve"> greater</w:t>
      </w:r>
      <w:r w:rsidR="00763EEF">
        <w:rPr>
          <w:rFonts w:ascii="Times New Roman" w:hAnsi="Times New Roman" w:cs="Times New Roman"/>
          <w:sz w:val="24"/>
          <w:szCs w:val="24"/>
        </w:rPr>
        <w:t xml:space="preserve"> pro</w:t>
      </w:r>
      <w:r w:rsidR="00FC6E0F">
        <w:rPr>
          <w:rFonts w:ascii="Times New Roman" w:hAnsi="Times New Roman" w:cs="Times New Roman"/>
          <w:sz w:val="24"/>
          <w:szCs w:val="24"/>
        </w:rPr>
        <w:t>pensities</w:t>
      </w:r>
      <w:r w:rsidR="00763EEF">
        <w:rPr>
          <w:rFonts w:ascii="Times New Roman" w:hAnsi="Times New Roman" w:cs="Times New Roman"/>
          <w:sz w:val="24"/>
          <w:szCs w:val="24"/>
        </w:rPr>
        <w:t xml:space="preserve"> to relapse </w:t>
      </w:r>
      <w:r w:rsidR="0034730A">
        <w:rPr>
          <w:rFonts w:ascii="Times New Roman" w:hAnsi="Times New Roman" w:cs="Times New Roman"/>
          <w:sz w:val="24"/>
          <w:szCs w:val="24"/>
        </w:rPr>
        <w:t>(</w:t>
      </w:r>
      <w:r w:rsidR="00972E98">
        <w:rPr>
          <w:rFonts w:ascii="Times New Roman" w:hAnsi="Times New Roman" w:cs="Times New Roman"/>
          <w:sz w:val="24"/>
          <w:szCs w:val="24"/>
        </w:rPr>
        <w:t xml:space="preserve">Ballard et al., 2015; </w:t>
      </w:r>
      <w:r w:rsidR="00810927">
        <w:rPr>
          <w:rFonts w:ascii="Times New Roman" w:hAnsi="Times New Roman" w:cs="Times New Roman"/>
          <w:sz w:val="24"/>
          <w:szCs w:val="24"/>
        </w:rPr>
        <w:t xml:space="preserve">Thakkar et al., </w:t>
      </w:r>
      <w:commentRangeStart w:id="6"/>
      <w:r w:rsidR="00810927">
        <w:rPr>
          <w:rFonts w:ascii="Times New Roman" w:hAnsi="Times New Roman" w:cs="Times New Roman"/>
          <w:sz w:val="24"/>
          <w:szCs w:val="24"/>
        </w:rPr>
        <w:t>2014</w:t>
      </w:r>
      <w:commentRangeEnd w:id="6"/>
      <w:r w:rsidR="004802D8">
        <w:rPr>
          <w:rStyle w:val="CommentReference"/>
        </w:rPr>
        <w:commentReference w:id="6"/>
      </w:r>
      <w:r w:rsidR="00810927">
        <w:rPr>
          <w:rFonts w:ascii="Times New Roman" w:hAnsi="Times New Roman" w:cs="Times New Roman"/>
          <w:sz w:val="24"/>
          <w:szCs w:val="24"/>
        </w:rPr>
        <w:t>).  T</w:t>
      </w:r>
      <w:r w:rsidR="00C9662E">
        <w:rPr>
          <w:rFonts w:ascii="Times New Roman" w:hAnsi="Times New Roman" w:cs="Times New Roman"/>
          <w:sz w:val="24"/>
          <w:szCs w:val="24"/>
        </w:rPr>
        <w:t xml:space="preserve">his research examined the relationship between tests of cognitive and executive function in cocaine and </w:t>
      </w:r>
      <w:r w:rsidR="00052E1D">
        <w:rPr>
          <w:rFonts w:ascii="Times New Roman" w:hAnsi="Times New Roman" w:cs="Times New Roman"/>
          <w:sz w:val="24"/>
          <w:szCs w:val="24"/>
        </w:rPr>
        <w:t>MA</w:t>
      </w:r>
      <w:r w:rsidR="001256BA">
        <w:rPr>
          <w:rFonts w:ascii="Times New Roman" w:hAnsi="Times New Roman" w:cs="Times New Roman"/>
          <w:sz w:val="24"/>
          <w:szCs w:val="24"/>
        </w:rPr>
        <w:t xml:space="preserve"> addicted males and</w:t>
      </w:r>
      <w:r w:rsidR="00810927">
        <w:rPr>
          <w:rFonts w:ascii="Times New Roman" w:hAnsi="Times New Roman" w:cs="Times New Roman"/>
          <w:sz w:val="24"/>
          <w:szCs w:val="24"/>
        </w:rPr>
        <w:t xml:space="preserve"> females.  M</w:t>
      </w:r>
      <w:r w:rsidR="00C9662E">
        <w:rPr>
          <w:rFonts w:ascii="Times New Roman" w:hAnsi="Times New Roman" w:cs="Times New Roman"/>
          <w:sz w:val="24"/>
          <w:szCs w:val="24"/>
        </w:rPr>
        <w:t>ore specifically</w:t>
      </w:r>
      <w:r w:rsidR="00153E72">
        <w:rPr>
          <w:rFonts w:ascii="Times New Roman" w:hAnsi="Times New Roman" w:cs="Times New Roman"/>
          <w:sz w:val="24"/>
          <w:szCs w:val="24"/>
        </w:rPr>
        <w:t>,</w:t>
      </w:r>
      <w:r w:rsidR="00C9662E">
        <w:rPr>
          <w:rFonts w:ascii="Times New Roman" w:hAnsi="Times New Roman" w:cs="Times New Roman"/>
          <w:sz w:val="24"/>
          <w:szCs w:val="24"/>
        </w:rPr>
        <w:t xml:space="preserve"> this study focused on cognitive and executive function impairments </w:t>
      </w:r>
      <w:r w:rsidR="00EA55C1">
        <w:rPr>
          <w:rFonts w:ascii="Times New Roman" w:hAnsi="Times New Roman" w:cs="Times New Roman"/>
          <w:sz w:val="24"/>
          <w:szCs w:val="24"/>
        </w:rPr>
        <w:t>in terms of gender d</w:t>
      </w:r>
      <w:r w:rsidR="008F7A3C">
        <w:rPr>
          <w:rFonts w:ascii="Times New Roman" w:hAnsi="Times New Roman" w:cs="Times New Roman"/>
          <w:sz w:val="24"/>
          <w:szCs w:val="24"/>
        </w:rPr>
        <w:t>if</w:t>
      </w:r>
      <w:r w:rsidR="008428B5">
        <w:rPr>
          <w:rFonts w:ascii="Times New Roman" w:hAnsi="Times New Roman" w:cs="Times New Roman"/>
          <w:sz w:val="24"/>
          <w:szCs w:val="24"/>
        </w:rPr>
        <w:t xml:space="preserve">ferences in </w:t>
      </w:r>
      <w:r w:rsidR="002B631F">
        <w:rPr>
          <w:rFonts w:ascii="Times New Roman" w:hAnsi="Times New Roman" w:cs="Times New Roman"/>
          <w:sz w:val="24"/>
          <w:szCs w:val="24"/>
        </w:rPr>
        <w:t>treatment completion rates</w:t>
      </w:r>
      <w:r w:rsidR="008F7A3C">
        <w:rPr>
          <w:rFonts w:ascii="Times New Roman" w:hAnsi="Times New Roman" w:cs="Times New Roman"/>
          <w:sz w:val="24"/>
          <w:szCs w:val="24"/>
        </w:rPr>
        <w:t xml:space="preserve">. </w:t>
      </w:r>
    </w:p>
    <w:p w14:paraId="5B98D5D6" w14:textId="77777777" w:rsidR="00EE4D45" w:rsidRDefault="00EE4D45" w:rsidP="00EE4D45">
      <w:pPr>
        <w:spacing w:line="480" w:lineRule="auto"/>
        <w:ind w:left="2160" w:firstLine="720"/>
        <w:rPr>
          <w:rFonts w:ascii="Times New Roman" w:hAnsi="Times New Roman" w:cs="Times New Roman"/>
          <w:sz w:val="24"/>
          <w:szCs w:val="24"/>
        </w:rPr>
      </w:pPr>
      <w:r>
        <w:rPr>
          <w:rFonts w:ascii="Times New Roman" w:hAnsi="Times New Roman" w:cs="Times New Roman"/>
          <w:b/>
          <w:sz w:val="24"/>
          <w:szCs w:val="24"/>
        </w:rPr>
        <w:t>Research Design</w:t>
      </w:r>
      <w:r>
        <w:rPr>
          <w:rFonts w:ascii="Times New Roman" w:hAnsi="Times New Roman" w:cs="Times New Roman"/>
          <w:sz w:val="24"/>
          <w:szCs w:val="24"/>
        </w:rPr>
        <w:t xml:space="preserve"> </w:t>
      </w:r>
      <w:r w:rsidRPr="0053103C">
        <w:rPr>
          <w:rFonts w:ascii="Times New Roman" w:hAnsi="Times New Roman" w:cs="Times New Roman"/>
          <w:b/>
          <w:sz w:val="24"/>
          <w:szCs w:val="24"/>
        </w:rPr>
        <w:t xml:space="preserve">and </w:t>
      </w:r>
      <w:commentRangeStart w:id="7"/>
      <w:r w:rsidRPr="0053103C">
        <w:rPr>
          <w:rFonts w:ascii="Times New Roman" w:hAnsi="Times New Roman" w:cs="Times New Roman"/>
          <w:b/>
          <w:sz w:val="24"/>
          <w:szCs w:val="24"/>
        </w:rPr>
        <w:t>Rationale</w:t>
      </w:r>
      <w:commentRangeEnd w:id="7"/>
      <w:r w:rsidR="00957364">
        <w:rPr>
          <w:rStyle w:val="CommentReference"/>
        </w:rPr>
        <w:commentReference w:id="7"/>
      </w:r>
      <w:r w:rsidRPr="00FE28CD">
        <w:rPr>
          <w:rFonts w:ascii="Times New Roman" w:hAnsi="Times New Roman" w:cs="Times New Roman"/>
          <w:sz w:val="24"/>
          <w:szCs w:val="24"/>
        </w:rPr>
        <w:t xml:space="preserve"> </w:t>
      </w:r>
    </w:p>
    <w:p w14:paraId="71B8D5BC" w14:textId="2EEC24B7" w:rsidR="00522267" w:rsidRDefault="00EE4D45" w:rsidP="00FB3255">
      <w:pPr>
        <w:spacing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In this secondary </w:t>
      </w:r>
      <w:commentRangeStart w:id="8"/>
      <w:r>
        <w:rPr>
          <w:rFonts w:ascii="Times New Roman" w:eastAsia="Times New Roman" w:hAnsi="Times New Roman" w:cs="Times New Roman"/>
          <w:color w:val="000000"/>
          <w:sz w:val="24"/>
          <w:szCs w:val="24"/>
        </w:rPr>
        <w:t>study</w:t>
      </w:r>
      <w:commentRangeEnd w:id="8"/>
      <w:r w:rsidR="00957364">
        <w:rPr>
          <w:rStyle w:val="CommentReference"/>
        </w:rPr>
        <w:commentReference w:id="8"/>
      </w:r>
      <w:r>
        <w:rPr>
          <w:rFonts w:ascii="Times New Roman" w:eastAsia="Times New Roman" w:hAnsi="Times New Roman" w:cs="Times New Roman"/>
          <w:color w:val="000000"/>
          <w:sz w:val="24"/>
          <w:szCs w:val="24"/>
        </w:rPr>
        <w:t>, one outcome var</w:t>
      </w:r>
      <w:r w:rsidR="00BA59D7">
        <w:rPr>
          <w:rFonts w:ascii="Times New Roman" w:eastAsia="Times New Roman" w:hAnsi="Times New Roman" w:cs="Times New Roman"/>
          <w:color w:val="000000"/>
          <w:sz w:val="24"/>
          <w:szCs w:val="24"/>
        </w:rPr>
        <w:t>iable (treatment completion</w:t>
      </w:r>
      <w:r>
        <w:rPr>
          <w:rFonts w:ascii="Times New Roman" w:eastAsia="Times New Roman" w:hAnsi="Times New Roman" w:cs="Times New Roman"/>
          <w:color w:val="000000"/>
          <w:sz w:val="24"/>
          <w:szCs w:val="24"/>
        </w:rPr>
        <w:t xml:space="preserve">), </w:t>
      </w:r>
      <w:commentRangeStart w:id="9"/>
      <w:r>
        <w:rPr>
          <w:rFonts w:ascii="Times New Roman" w:eastAsia="Times New Roman" w:hAnsi="Times New Roman" w:cs="Times New Roman"/>
          <w:color w:val="000000"/>
          <w:sz w:val="24"/>
          <w:szCs w:val="24"/>
        </w:rPr>
        <w:t>two</w:t>
      </w:r>
      <w:commentRangeEnd w:id="9"/>
      <w:r w:rsidR="00081522">
        <w:rPr>
          <w:rStyle w:val="CommentReference"/>
        </w:rPr>
        <w:commentReference w:id="9"/>
      </w:r>
      <w:r>
        <w:rPr>
          <w:rFonts w:ascii="Times New Roman" w:eastAsia="Times New Roman" w:hAnsi="Times New Roman" w:cs="Times New Roman"/>
          <w:color w:val="000000"/>
          <w:sz w:val="24"/>
          <w:szCs w:val="24"/>
        </w:rPr>
        <w:t xml:space="preserve"> independent variables, cognitive interference and executive function (nominal variables), and </w:t>
      </w:r>
      <w:commentRangeStart w:id="10"/>
      <w:r>
        <w:rPr>
          <w:rFonts w:ascii="Times New Roman" w:eastAsia="Times New Roman" w:hAnsi="Times New Roman" w:cs="Times New Roman"/>
          <w:color w:val="000000"/>
          <w:sz w:val="24"/>
          <w:szCs w:val="24"/>
        </w:rPr>
        <w:t>six</w:t>
      </w:r>
      <w:commentRangeEnd w:id="10"/>
      <w:r w:rsidR="00081522">
        <w:rPr>
          <w:rStyle w:val="CommentReference"/>
        </w:rPr>
        <w:commentReference w:id="10"/>
      </w:r>
      <w:r>
        <w:rPr>
          <w:rFonts w:ascii="Times New Roman" w:eastAsia="Times New Roman" w:hAnsi="Times New Roman" w:cs="Times New Roman"/>
          <w:color w:val="000000"/>
          <w:sz w:val="24"/>
          <w:szCs w:val="24"/>
        </w:rPr>
        <w:t xml:space="preserve"> covariates; performance measures on the </w:t>
      </w:r>
      <w:proofErr w:type="spellStart"/>
      <w:r>
        <w:rPr>
          <w:rFonts w:ascii="Times New Roman" w:eastAsia="Times New Roman" w:hAnsi="Times New Roman" w:cs="Times New Roman"/>
          <w:color w:val="000000"/>
          <w:sz w:val="24"/>
          <w:szCs w:val="24"/>
        </w:rPr>
        <w:t>Stroop</w:t>
      </w:r>
      <w:proofErr w:type="spellEnd"/>
      <w:r>
        <w:rPr>
          <w:rFonts w:ascii="Times New Roman" w:eastAsia="Times New Roman" w:hAnsi="Times New Roman" w:cs="Times New Roman"/>
          <w:color w:val="000000"/>
          <w:sz w:val="24"/>
          <w:szCs w:val="24"/>
        </w:rPr>
        <w:t xml:space="preserve"> Word Color Task, the Rey Auditory-Verbal Learning Test (RALVT), Wisconsin Card Sorting Task (WCST), the Iowa Gambling Task, the Barratt Impulsiveness Scale Version-11 (BIS 11), the Frontal Systems Behavior Scale (</w:t>
      </w:r>
      <w:proofErr w:type="spellStart"/>
      <w:r>
        <w:rPr>
          <w:rFonts w:ascii="Times New Roman" w:eastAsia="Times New Roman" w:hAnsi="Times New Roman" w:cs="Times New Roman"/>
          <w:color w:val="000000"/>
          <w:sz w:val="24"/>
          <w:szCs w:val="24"/>
        </w:rPr>
        <w:t>FrSBE</w:t>
      </w:r>
      <w:proofErr w:type="spellEnd"/>
      <w:r>
        <w:rPr>
          <w:rFonts w:ascii="Times New Roman" w:eastAsia="Times New Roman" w:hAnsi="Times New Roman" w:cs="Times New Roman"/>
          <w:color w:val="000000"/>
          <w:sz w:val="24"/>
          <w:szCs w:val="24"/>
        </w:rPr>
        <w:t>), (ordinal var</w:t>
      </w:r>
      <w:r w:rsidR="00081522">
        <w:rPr>
          <w:rFonts w:ascii="Times New Roman" w:eastAsia="Times New Roman" w:hAnsi="Times New Roman" w:cs="Times New Roman"/>
          <w:color w:val="000000"/>
          <w:sz w:val="24"/>
          <w:szCs w:val="24"/>
        </w:rPr>
        <w:t xml:space="preserve">iables), and one </w:t>
      </w:r>
      <w:commentRangeStart w:id="11"/>
      <w:r w:rsidR="00081522">
        <w:rPr>
          <w:rFonts w:ascii="Times New Roman" w:eastAsia="Times New Roman" w:hAnsi="Times New Roman" w:cs="Times New Roman"/>
          <w:color w:val="000000"/>
          <w:sz w:val="24"/>
          <w:szCs w:val="24"/>
        </w:rPr>
        <w:t>dichotomous</w:t>
      </w:r>
      <w:commentRangeEnd w:id="11"/>
      <w:r w:rsidR="00081522">
        <w:rPr>
          <w:rStyle w:val="CommentReference"/>
        </w:rPr>
        <w:commentReference w:id="11"/>
      </w:r>
      <w:r>
        <w:rPr>
          <w:rFonts w:ascii="Times New Roman" w:eastAsia="Times New Roman" w:hAnsi="Times New Roman" w:cs="Times New Roman"/>
          <w:color w:val="000000"/>
          <w:sz w:val="24"/>
          <w:szCs w:val="24"/>
        </w:rPr>
        <w:t xml:space="preserve"> variable (gender) </w:t>
      </w:r>
      <w:r w:rsidR="00BC0A07">
        <w:rPr>
          <w:rFonts w:ascii="Times New Roman" w:eastAsia="Times New Roman" w:hAnsi="Times New Roman" w:cs="Times New Roman"/>
          <w:color w:val="000000"/>
          <w:sz w:val="24"/>
          <w:szCs w:val="24"/>
        </w:rPr>
        <w:t xml:space="preserve">three continuous variables (education, age and race) </w:t>
      </w:r>
      <w:r>
        <w:rPr>
          <w:rFonts w:ascii="Times New Roman" w:eastAsia="Times New Roman" w:hAnsi="Times New Roman" w:cs="Times New Roman"/>
          <w:color w:val="000000"/>
          <w:sz w:val="24"/>
          <w:szCs w:val="24"/>
        </w:rPr>
        <w:t xml:space="preserve">were analyzed to test the following hypotheses.  </w:t>
      </w:r>
      <w:r w:rsidRPr="009E484C">
        <w:rPr>
          <w:rFonts w:ascii="Times New Roman" w:eastAsia="Times New Roman" w:hAnsi="Times New Roman" w:cs="Times New Roman"/>
          <w:color w:val="000000"/>
          <w:sz w:val="24"/>
          <w:szCs w:val="24"/>
        </w:rPr>
        <w:t xml:space="preserve"> </w:t>
      </w:r>
      <w:r w:rsidR="00FB3255">
        <w:rPr>
          <w:rFonts w:ascii="Times New Roman" w:eastAsia="Times New Roman" w:hAnsi="Times New Roman" w:cs="Times New Roman"/>
          <w:b/>
          <w:color w:val="000000"/>
          <w:sz w:val="24"/>
          <w:szCs w:val="24"/>
        </w:rPr>
        <w:t xml:space="preserve"> </w:t>
      </w:r>
    </w:p>
    <w:p w14:paraId="34494D48" w14:textId="002B2FA9"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13D012C1" w14:textId="529D85B2"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001ED569" w14:textId="0CF2FE04"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61078F1B" w14:textId="77777777" w:rsidR="00D548FD" w:rsidRDefault="00D548FD" w:rsidP="00FB3255">
      <w:pPr>
        <w:spacing w:line="480" w:lineRule="auto"/>
        <w:ind w:firstLine="720"/>
        <w:rPr>
          <w:rFonts w:ascii="Times New Roman" w:eastAsia="Times New Roman" w:hAnsi="Times New Roman" w:cs="Times New Roman"/>
          <w:b/>
          <w:color w:val="000000"/>
          <w:sz w:val="24"/>
          <w:szCs w:val="24"/>
        </w:rPr>
      </w:pPr>
    </w:p>
    <w:p w14:paraId="4EDBAF19" w14:textId="77777777" w:rsidR="009845C8" w:rsidRDefault="009845C8" w:rsidP="00FB3255">
      <w:pPr>
        <w:spacing w:line="480" w:lineRule="auto"/>
        <w:ind w:firstLine="720"/>
        <w:rPr>
          <w:rFonts w:ascii="Times New Roman" w:eastAsia="Times New Roman" w:hAnsi="Times New Roman" w:cs="Times New Roman"/>
          <w:b/>
          <w:color w:val="000000"/>
          <w:sz w:val="24"/>
          <w:szCs w:val="24"/>
        </w:rPr>
      </w:pPr>
    </w:p>
    <w:p w14:paraId="00A9848D" w14:textId="16123920" w:rsidR="009845C8" w:rsidRDefault="00DE6834" w:rsidP="00DE6834">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sidR="0043295B">
        <w:rPr>
          <w:rFonts w:ascii="Times New Roman" w:eastAsia="Times New Roman" w:hAnsi="Times New Roman" w:cs="Times New Roman"/>
          <w:b/>
          <w:color w:val="000000"/>
          <w:sz w:val="24"/>
          <w:szCs w:val="24"/>
        </w:rPr>
        <w:t>Research Questions</w:t>
      </w:r>
    </w:p>
    <w:p w14:paraId="616425AA"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rPr>
      </w:pPr>
      <w:commentRangeStart w:id="12"/>
      <w:r w:rsidRPr="00CD768D">
        <w:rPr>
          <w:rFonts w:ascii="Times New Roman" w:eastAsia="Times New Roman" w:hAnsi="Times New Roman" w:cs="Times New Roman"/>
          <w:b/>
          <w:color w:val="000000"/>
          <w:sz w:val="24"/>
          <w:szCs w:val="24"/>
        </w:rPr>
        <w:t>Research</w:t>
      </w:r>
      <w:commentRangeEnd w:id="12"/>
      <w:r w:rsidR="00DF3038">
        <w:rPr>
          <w:rStyle w:val="CommentReference"/>
        </w:rPr>
        <w:commentReference w:id="12"/>
      </w:r>
      <w:r w:rsidRPr="00CD768D">
        <w:rPr>
          <w:rFonts w:ascii="Times New Roman" w:eastAsia="Times New Roman" w:hAnsi="Times New Roman" w:cs="Times New Roman"/>
          <w:b/>
          <w:color w:val="000000"/>
          <w:sz w:val="24"/>
          <w:szCs w:val="24"/>
        </w:rPr>
        <w:t xml:space="preserve"> Question 1</w:t>
      </w:r>
      <w:r w:rsidRPr="00970B38">
        <w:rPr>
          <w:rFonts w:ascii="Times New Roman" w:eastAsia="Times New Roman" w:hAnsi="Times New Roman" w:cs="Times New Roman"/>
          <w:color w:val="000000"/>
          <w:sz w:val="24"/>
          <w:szCs w:val="24"/>
        </w:rPr>
        <w:t xml:space="preserve">: Does performance on a test of neurocognitive interference predict differences in treatment completion rates for cocaine and methamphetamine addicted individuals when controlling for gender? </w:t>
      </w:r>
    </w:p>
    <w:p w14:paraId="5A05C4E5" w14:textId="77777777"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neurocognitive interference are not statistically significant in predicting differential treatment completion for cocaine and methamphetamine addicted individuals when controlling for gender.</w:t>
      </w:r>
    </w:p>
    <w:p w14:paraId="2A5F72BD"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Performance on tests of neurocognitive interference are statistically significant predictors of differential treatment completion for cocaine and methamphetamine addicted individuals when controlling for gender.</w:t>
      </w:r>
    </w:p>
    <w:p w14:paraId="2AC18591" w14:textId="3A7535F0" w:rsidR="004668CD" w:rsidRDefault="004668CD" w:rsidP="004668CD">
      <w:pPr>
        <w:spacing w:after="0" w:line="480" w:lineRule="auto"/>
        <w:ind w:firstLine="720"/>
        <w:rPr>
          <w:rFonts w:ascii="Times New Roman" w:eastAsia="Times New Roman" w:hAnsi="Times New Roman" w:cs="Times New Roman"/>
          <w:color w:val="000000"/>
          <w:sz w:val="24"/>
          <w:szCs w:val="24"/>
        </w:rPr>
      </w:pPr>
      <w:commentRangeStart w:id="13"/>
      <w:r w:rsidRPr="00CD768D">
        <w:rPr>
          <w:rFonts w:ascii="Times New Roman" w:eastAsia="Times New Roman" w:hAnsi="Times New Roman" w:cs="Times New Roman"/>
          <w:b/>
          <w:color w:val="000000"/>
          <w:sz w:val="24"/>
          <w:szCs w:val="24"/>
        </w:rPr>
        <w:t>Research</w:t>
      </w:r>
      <w:commentRangeEnd w:id="13"/>
      <w:r w:rsidR="00DF3038">
        <w:rPr>
          <w:rStyle w:val="CommentReference"/>
        </w:rPr>
        <w:commentReference w:id="13"/>
      </w:r>
      <w:r w:rsidRPr="00CD768D">
        <w:rPr>
          <w:rFonts w:ascii="Times New Roman" w:eastAsia="Times New Roman" w:hAnsi="Times New Roman" w:cs="Times New Roman"/>
          <w:b/>
          <w:color w:val="000000"/>
          <w:sz w:val="24"/>
          <w:szCs w:val="24"/>
        </w:rPr>
        <w:t xml:space="preserve"> Question 2</w:t>
      </w:r>
      <w:r>
        <w:rPr>
          <w:rFonts w:ascii="Times New Roman" w:eastAsia="Times New Roman" w:hAnsi="Times New Roman" w:cs="Times New Roman"/>
          <w:color w:val="000000"/>
          <w:sz w:val="24"/>
          <w:szCs w:val="24"/>
        </w:rPr>
        <w:t xml:space="preserve">: </w:t>
      </w:r>
      <w:r w:rsidRPr="00970B38">
        <w:rPr>
          <w:rFonts w:ascii="Times New Roman" w:eastAsia="Times New Roman" w:hAnsi="Times New Roman" w:cs="Times New Roman"/>
          <w:color w:val="000000"/>
          <w:sz w:val="24"/>
          <w:szCs w:val="24"/>
        </w:rPr>
        <w:t>Does performance on a tes</w:t>
      </w:r>
      <w:r w:rsidR="00DF3038">
        <w:rPr>
          <w:rFonts w:ascii="Times New Roman" w:eastAsia="Times New Roman" w:hAnsi="Times New Roman" w:cs="Times New Roman"/>
          <w:color w:val="000000"/>
          <w:sz w:val="24"/>
          <w:szCs w:val="24"/>
        </w:rPr>
        <w:t>t of cognitive and executive function</w:t>
      </w:r>
      <w:r w:rsidRPr="00970B38">
        <w:rPr>
          <w:rFonts w:ascii="Times New Roman" w:eastAsia="Times New Roman" w:hAnsi="Times New Roman" w:cs="Times New Roman"/>
          <w:color w:val="000000"/>
          <w:sz w:val="24"/>
          <w:szCs w:val="24"/>
        </w:rPr>
        <w:t xml:space="preserve"> predict differences in treatment completion rates for cocaine and methamphetamine addicted individuals when controlling for </w:t>
      </w:r>
      <w:r>
        <w:rPr>
          <w:rFonts w:ascii="Times New Roman" w:eastAsia="Times New Roman" w:hAnsi="Times New Roman" w:cs="Times New Roman"/>
          <w:color w:val="000000"/>
          <w:sz w:val="24"/>
          <w:szCs w:val="24"/>
        </w:rPr>
        <w:t>gender</w:t>
      </w:r>
      <w:r w:rsidRPr="00CD768D">
        <w:rPr>
          <w:rFonts w:ascii="Times New Roman" w:eastAsia="Times New Roman" w:hAnsi="Times New Roman" w:cs="Times New Roman"/>
          <w:color w:val="000000"/>
          <w:sz w:val="24"/>
          <w:szCs w:val="24"/>
        </w:rPr>
        <w:t>?</w:t>
      </w:r>
      <w:r w:rsidRPr="00970B38">
        <w:rPr>
          <w:rFonts w:ascii="Times New Roman" w:eastAsia="Times New Roman" w:hAnsi="Times New Roman" w:cs="Times New Roman"/>
          <w:color w:val="000000"/>
          <w:sz w:val="24"/>
          <w:szCs w:val="24"/>
        </w:rPr>
        <w:t xml:space="preserve"> </w:t>
      </w:r>
    </w:p>
    <w:p w14:paraId="5D2DDB66" w14:textId="6ECB0494"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gender.</w:t>
      </w:r>
    </w:p>
    <w:p w14:paraId="4346BC16" w14:textId="5C841E6C" w:rsidR="004668CD"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individuals when controlling for gender.</w:t>
      </w:r>
    </w:p>
    <w:p w14:paraId="0BAA5E47" w14:textId="0B93FACD"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E0503F">
        <w:rPr>
          <w:rFonts w:ascii="Times New Roman" w:eastAsia="Times New Roman" w:hAnsi="Times New Roman" w:cs="Times New Roman"/>
          <w:b/>
          <w:color w:val="000000"/>
          <w:sz w:val="24"/>
          <w:szCs w:val="24"/>
        </w:rPr>
        <w:lastRenderedPageBreak/>
        <w:t>Research Question 3</w:t>
      </w:r>
      <w:r w:rsidRPr="00513064">
        <w:rPr>
          <w:rFonts w:ascii="Times New Roman" w:eastAsia="Times New Roman" w:hAnsi="Times New Roman" w:cs="Times New Roman"/>
          <w:color w:val="000000"/>
          <w:sz w:val="24"/>
          <w:szCs w:val="24"/>
          <w:highlight w:val="yellow"/>
        </w:rPr>
        <w:t>: Does performance on a tes</w:t>
      </w:r>
      <w:r w:rsidR="00AD07EA" w:rsidRPr="00513064">
        <w:rPr>
          <w:rFonts w:ascii="Times New Roman" w:eastAsia="Times New Roman" w:hAnsi="Times New Roman" w:cs="Times New Roman"/>
          <w:color w:val="000000"/>
          <w:sz w:val="24"/>
          <w:szCs w:val="24"/>
          <w:highlight w:val="yellow"/>
        </w:rPr>
        <w:t>t of cognitive and executive function</w:t>
      </w:r>
      <w:r w:rsidRPr="00513064">
        <w:rPr>
          <w:rFonts w:ascii="Times New Roman" w:eastAsia="Times New Roman" w:hAnsi="Times New Roman" w:cs="Times New Roman"/>
          <w:color w:val="000000"/>
          <w:sz w:val="24"/>
          <w:szCs w:val="24"/>
          <w:highlight w:val="yellow"/>
        </w:rPr>
        <w:t xml:space="preserve"> predict differences in treatment completion rates for cocaine and methamphetamine addicted individuals when controlling for </w:t>
      </w:r>
      <w:commentRangeStart w:id="14"/>
      <w:r w:rsidRPr="00513064">
        <w:rPr>
          <w:rFonts w:ascii="Times New Roman" w:eastAsia="Times New Roman" w:hAnsi="Times New Roman" w:cs="Times New Roman"/>
          <w:color w:val="000000"/>
          <w:sz w:val="24"/>
          <w:szCs w:val="24"/>
          <w:highlight w:val="yellow"/>
        </w:rPr>
        <w:t>education</w:t>
      </w:r>
      <w:commentRangeEnd w:id="14"/>
      <w:r w:rsidR="00217651">
        <w:rPr>
          <w:rStyle w:val="CommentReference"/>
        </w:rPr>
        <w:commentReference w:id="14"/>
      </w:r>
      <w:r w:rsidRPr="00513064">
        <w:rPr>
          <w:rFonts w:ascii="Times New Roman" w:eastAsia="Times New Roman" w:hAnsi="Times New Roman" w:cs="Times New Roman"/>
          <w:color w:val="000000"/>
          <w:sz w:val="24"/>
          <w:szCs w:val="24"/>
          <w:highlight w:val="yellow"/>
        </w:rPr>
        <w:t>?</w:t>
      </w:r>
      <w:r w:rsidRPr="00970B38">
        <w:rPr>
          <w:rFonts w:ascii="Times New Roman" w:eastAsia="Times New Roman" w:hAnsi="Times New Roman" w:cs="Times New Roman"/>
          <w:color w:val="000000"/>
          <w:sz w:val="24"/>
          <w:szCs w:val="24"/>
        </w:rPr>
        <w:t xml:space="preserve"> </w:t>
      </w:r>
    </w:p>
    <w:p w14:paraId="21EF8BCF" w14:textId="123B94EF" w:rsidR="004668CD"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00AD07EA" w:rsidRPr="00970B38">
        <w:rPr>
          <w:rFonts w:ascii="Times New Roman" w:eastAsia="Times New Roman" w:hAnsi="Times New Roman" w:cs="Times New Roman"/>
          <w:color w:val="000000"/>
          <w:sz w:val="24"/>
          <w:szCs w:val="24"/>
        </w:rPr>
        <w:t xml:space="preserve">executive function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w:t>
      </w:r>
      <w:r>
        <w:rPr>
          <w:rFonts w:ascii="Times New Roman" w:eastAsia="Times New Roman" w:hAnsi="Times New Roman" w:cs="Times New Roman"/>
          <w:color w:val="000000"/>
          <w:sz w:val="24"/>
          <w:szCs w:val="24"/>
        </w:rPr>
        <w:t>ls when controlling for education?</w:t>
      </w:r>
    </w:p>
    <w:p w14:paraId="7DD338A5" w14:textId="1CF7878C" w:rsidR="004668CD" w:rsidRPr="00970B38"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w:t>
      </w:r>
      <w:r>
        <w:rPr>
          <w:rFonts w:ascii="Times New Roman" w:eastAsia="Times New Roman" w:hAnsi="Times New Roman" w:cs="Times New Roman"/>
          <w:color w:val="000000"/>
          <w:sz w:val="24"/>
          <w:szCs w:val="24"/>
        </w:rPr>
        <w:t>uals when controlling for education</w:t>
      </w:r>
      <w:r w:rsidRPr="00970B38">
        <w:rPr>
          <w:rFonts w:ascii="Times New Roman" w:eastAsia="Times New Roman" w:hAnsi="Times New Roman" w:cs="Times New Roman"/>
          <w:color w:val="000000"/>
          <w:sz w:val="24"/>
          <w:szCs w:val="24"/>
        </w:rPr>
        <w:t>.</w:t>
      </w:r>
    </w:p>
    <w:p w14:paraId="2B3117D7" w14:textId="57BC48B7"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542457">
        <w:rPr>
          <w:rFonts w:ascii="Times New Roman" w:eastAsia="Times New Roman" w:hAnsi="Times New Roman" w:cs="Times New Roman"/>
          <w:b/>
          <w:color w:val="000000"/>
          <w:sz w:val="24"/>
          <w:szCs w:val="24"/>
        </w:rPr>
        <w:t>Research Question 4</w:t>
      </w:r>
      <w:r>
        <w:rPr>
          <w:rFonts w:ascii="Times New Roman" w:eastAsia="Times New Roman" w:hAnsi="Times New Roman" w:cs="Times New Roman"/>
          <w:color w:val="000000"/>
          <w:sz w:val="24"/>
          <w:szCs w:val="24"/>
        </w:rPr>
        <w:t xml:space="preserve">: </w:t>
      </w:r>
      <w:r w:rsidRPr="00970B38">
        <w:rPr>
          <w:rFonts w:ascii="Times New Roman" w:eastAsia="Times New Roman" w:hAnsi="Times New Roman" w:cs="Times New Roman"/>
          <w:color w:val="000000"/>
          <w:sz w:val="24"/>
          <w:szCs w:val="24"/>
        </w:rPr>
        <w:t>Does performance on a tes</w:t>
      </w:r>
      <w:r w:rsidR="00AD07EA">
        <w:rPr>
          <w:rFonts w:ascii="Times New Roman" w:eastAsia="Times New Roman" w:hAnsi="Times New Roman" w:cs="Times New Roman"/>
          <w:color w:val="000000"/>
          <w:sz w:val="24"/>
          <w:szCs w:val="24"/>
        </w:rPr>
        <w:t>t of cognitive and executive function</w:t>
      </w:r>
      <w:r w:rsidRPr="00970B38">
        <w:rPr>
          <w:rFonts w:ascii="Times New Roman" w:eastAsia="Times New Roman" w:hAnsi="Times New Roman" w:cs="Times New Roman"/>
          <w:color w:val="000000"/>
          <w:sz w:val="24"/>
          <w:szCs w:val="24"/>
        </w:rPr>
        <w:t xml:space="preserve"> predict differences in treatment completion rates for cocaine and methamphetamine addicted individuals when controlling </w:t>
      </w:r>
      <w:r w:rsidRPr="00CD768D">
        <w:rPr>
          <w:rFonts w:ascii="Times New Roman" w:eastAsia="Times New Roman" w:hAnsi="Times New Roman" w:cs="Times New Roman"/>
          <w:color w:val="000000"/>
          <w:sz w:val="24"/>
          <w:szCs w:val="24"/>
        </w:rPr>
        <w:t>for age?</w:t>
      </w:r>
    </w:p>
    <w:p w14:paraId="156C5D5D" w14:textId="7100E49C"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AD07EA">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age.</w:t>
      </w:r>
    </w:p>
    <w:p w14:paraId="79466C7C" w14:textId="3B6F811D" w:rsidR="004668CD" w:rsidRDefault="004668CD" w:rsidP="004668CD">
      <w:pPr>
        <w:spacing w:after="0"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age.</w:t>
      </w:r>
    </w:p>
    <w:p w14:paraId="1DBCB7A0" w14:textId="4E7BB47B" w:rsidR="004668CD" w:rsidRDefault="004668CD" w:rsidP="004668CD">
      <w:pPr>
        <w:spacing w:after="0" w:line="480" w:lineRule="auto"/>
        <w:ind w:firstLine="720"/>
        <w:rPr>
          <w:rFonts w:ascii="Times New Roman" w:eastAsia="Times New Roman" w:hAnsi="Times New Roman" w:cs="Times New Roman"/>
          <w:b/>
          <w:color w:val="000000"/>
          <w:sz w:val="24"/>
          <w:szCs w:val="24"/>
        </w:rPr>
      </w:pPr>
      <w:r w:rsidRPr="009C1409">
        <w:rPr>
          <w:rFonts w:ascii="Times New Roman" w:eastAsia="Times New Roman" w:hAnsi="Times New Roman" w:cs="Times New Roman"/>
          <w:b/>
          <w:color w:val="000000"/>
          <w:sz w:val="24"/>
          <w:szCs w:val="24"/>
        </w:rPr>
        <w:t>Research question 5</w:t>
      </w:r>
      <w:r w:rsidRPr="00970B38">
        <w:rPr>
          <w:rFonts w:ascii="Times New Roman" w:eastAsia="Times New Roman" w:hAnsi="Times New Roman" w:cs="Times New Roman"/>
          <w:color w:val="000000"/>
          <w:sz w:val="24"/>
          <w:szCs w:val="24"/>
        </w:rPr>
        <w:t xml:space="preserve">: Does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 xml:space="preserve">executive function predict differences in treatment attrition rates for cocaine and methamphetamine addicted individuals when controlling for </w:t>
      </w:r>
      <w:r w:rsidRPr="00EB0D94">
        <w:rPr>
          <w:rFonts w:ascii="Times New Roman" w:eastAsia="Times New Roman" w:hAnsi="Times New Roman" w:cs="Times New Roman"/>
          <w:color w:val="000000"/>
          <w:sz w:val="24"/>
          <w:szCs w:val="24"/>
        </w:rPr>
        <w:t>race?</w:t>
      </w:r>
      <w:r w:rsidRPr="00970B38">
        <w:rPr>
          <w:rFonts w:ascii="Times New Roman" w:eastAsia="Times New Roman" w:hAnsi="Times New Roman" w:cs="Times New Roman"/>
          <w:b/>
          <w:color w:val="000000"/>
          <w:sz w:val="24"/>
          <w:szCs w:val="24"/>
        </w:rPr>
        <w:t xml:space="preserve"> </w:t>
      </w:r>
    </w:p>
    <w:p w14:paraId="6BDD4239" w14:textId="2FE26107" w:rsidR="004668CD" w:rsidRPr="00970B38" w:rsidRDefault="004668CD" w:rsidP="004668CD">
      <w:pPr>
        <w:spacing w:after="0" w:line="480" w:lineRule="auto"/>
        <w:ind w:firstLine="720"/>
        <w:rPr>
          <w:rFonts w:ascii="Calibri" w:eastAsia="Calibri" w:hAnsi="Calibri" w:cs="Calibri"/>
          <w:color w:val="000000"/>
          <w:sz w:val="24"/>
          <w:szCs w:val="24"/>
        </w:rPr>
      </w:pPr>
      <w:r w:rsidRPr="00970B38">
        <w:rPr>
          <w:rFonts w:ascii="Times New Roman" w:eastAsia="Times New Roman" w:hAnsi="Times New Roman" w:cs="Times New Roman"/>
          <w:color w:val="000000"/>
          <w:sz w:val="24"/>
          <w:szCs w:val="24"/>
        </w:rPr>
        <w:lastRenderedPageBreak/>
        <w:t>H</w:t>
      </w:r>
      <w:r w:rsidRPr="00970B38">
        <w:rPr>
          <w:rFonts w:ascii="Times New Roman" w:eastAsia="Times New Roman" w:hAnsi="Times New Roman" w:cs="Times New Roman"/>
          <w:color w:val="000000"/>
          <w:sz w:val="24"/>
          <w:szCs w:val="24"/>
          <w:vertAlign w:val="subscript"/>
        </w:rPr>
        <w:t>0:</w:t>
      </w:r>
      <w:r w:rsidRPr="00970B38">
        <w:rPr>
          <w:rFonts w:ascii="Times New Roman" w:eastAsia="Times New Roman" w:hAnsi="Times New Roman" w:cs="Times New Roman"/>
          <w:b/>
          <w:color w:val="000000"/>
          <w:sz w:val="24"/>
          <w:szCs w:val="24"/>
          <w:vertAlign w:val="subscript"/>
        </w:rPr>
        <w:t xml:space="preserve"> </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w:t>
      </w:r>
      <w:r w:rsidRPr="00970B38">
        <w:rPr>
          <w:rFonts w:ascii="Times New Roman" w:eastAsia="Times New Roman" w:hAnsi="Times New Roman" w:cs="Times New Roman"/>
          <w:b/>
          <w:color w:val="000000"/>
          <w:sz w:val="24"/>
          <w:szCs w:val="24"/>
        </w:rPr>
        <w:t xml:space="preserve"> </w:t>
      </w:r>
      <w:r w:rsidRPr="00970B38">
        <w:rPr>
          <w:rFonts w:ascii="Times New Roman" w:eastAsia="Times New Roman" w:hAnsi="Times New Roman" w:cs="Times New Roman"/>
          <w:color w:val="000000"/>
          <w:sz w:val="24"/>
          <w:szCs w:val="24"/>
        </w:rPr>
        <w:t>are not statistically significant in predicting differences in treatment attrition rates for cocaine and methamphetamine addicted individuals when controlling for education.</w:t>
      </w:r>
    </w:p>
    <w:p w14:paraId="22428164" w14:textId="48397EAF" w:rsidR="004668CD" w:rsidRPr="00970B38" w:rsidRDefault="004668CD" w:rsidP="004668CD">
      <w:pPr>
        <w:spacing w:line="480" w:lineRule="auto"/>
        <w:ind w:firstLine="720"/>
        <w:rPr>
          <w:rFonts w:ascii="Times New Roman" w:eastAsia="Times New Roman" w:hAnsi="Times New Roman" w:cs="Times New Roman"/>
          <w:color w:val="000000"/>
          <w:sz w:val="24"/>
          <w:szCs w:val="24"/>
        </w:rPr>
      </w:pPr>
      <w:r w:rsidRPr="00970B38">
        <w:rPr>
          <w:rFonts w:ascii="Times New Roman" w:eastAsia="Times New Roman" w:hAnsi="Times New Roman" w:cs="Times New Roman"/>
          <w:color w:val="000000"/>
          <w:sz w:val="24"/>
          <w:szCs w:val="24"/>
        </w:rPr>
        <w:t>H</w:t>
      </w:r>
      <w:r w:rsidRPr="00970B38">
        <w:rPr>
          <w:rFonts w:ascii="Times New Roman" w:eastAsia="Times New Roman" w:hAnsi="Times New Roman" w:cs="Times New Roman"/>
          <w:color w:val="000000"/>
          <w:sz w:val="24"/>
          <w:szCs w:val="24"/>
          <w:vertAlign w:val="subscript"/>
        </w:rPr>
        <w:t>a</w:t>
      </w:r>
      <w:r w:rsidRPr="00970B38">
        <w:rPr>
          <w:rFonts w:ascii="Times New Roman" w:eastAsia="Times New Roman" w:hAnsi="Times New Roman" w:cs="Times New Roman"/>
          <w:color w:val="000000"/>
          <w:sz w:val="24"/>
          <w:szCs w:val="24"/>
        </w:rPr>
        <w:t xml:space="preserve">: Performance on tests of </w:t>
      </w:r>
      <w:r w:rsidR="00670D7E">
        <w:rPr>
          <w:rFonts w:ascii="Times New Roman" w:eastAsia="Times New Roman" w:hAnsi="Times New Roman" w:cs="Times New Roman"/>
          <w:color w:val="000000"/>
          <w:sz w:val="24"/>
          <w:szCs w:val="24"/>
        </w:rPr>
        <w:t xml:space="preserve">cognitive and </w:t>
      </w:r>
      <w:r w:rsidRPr="00970B38">
        <w:rPr>
          <w:rFonts w:ascii="Times New Roman" w:eastAsia="Times New Roman" w:hAnsi="Times New Roman" w:cs="Times New Roman"/>
          <w:color w:val="000000"/>
          <w:sz w:val="24"/>
          <w:szCs w:val="24"/>
        </w:rPr>
        <w:t>executive function are statistically significant in predicting differences in treatment attrition rates for cocaine and methamphetamine addicted individuals when controlling for race.</w:t>
      </w:r>
    </w:p>
    <w:p w14:paraId="6C6A9664" w14:textId="77777777" w:rsidR="004668CD" w:rsidRPr="00970B38" w:rsidRDefault="004668CD" w:rsidP="004668CD">
      <w:pPr>
        <w:spacing w:after="0" w:line="480" w:lineRule="auto"/>
        <w:ind w:firstLine="720"/>
        <w:rPr>
          <w:rFonts w:ascii="Times New Roman" w:eastAsia="Times New Roman" w:hAnsi="Times New Roman" w:cs="Times New Roman"/>
          <w:b/>
          <w:color w:val="000000"/>
          <w:sz w:val="24"/>
          <w:szCs w:val="24"/>
        </w:rPr>
      </w:pPr>
    </w:p>
    <w:p w14:paraId="50187BF4" w14:textId="77777777" w:rsidR="004668CD" w:rsidRPr="00970B38" w:rsidRDefault="004668CD" w:rsidP="004668CD">
      <w:pPr>
        <w:spacing w:after="0" w:line="480" w:lineRule="auto"/>
        <w:ind w:firstLine="720"/>
        <w:rPr>
          <w:rFonts w:ascii="Calibri" w:eastAsia="Calibri" w:hAnsi="Calibri" w:cs="Calibri"/>
          <w:color w:val="000000"/>
          <w:sz w:val="24"/>
          <w:szCs w:val="24"/>
        </w:rPr>
      </w:pPr>
    </w:p>
    <w:p w14:paraId="565822C5" w14:textId="77777777" w:rsidR="004668CD" w:rsidRPr="00970B38" w:rsidRDefault="004668CD" w:rsidP="004668CD">
      <w:pPr>
        <w:spacing w:after="0" w:line="480" w:lineRule="auto"/>
        <w:ind w:firstLine="720"/>
        <w:rPr>
          <w:rFonts w:ascii="Times New Roman" w:eastAsia="Times New Roman" w:hAnsi="Times New Roman" w:cs="Times New Roman"/>
          <w:color w:val="000000"/>
          <w:sz w:val="24"/>
          <w:szCs w:val="24"/>
          <w:highlight w:val="yellow"/>
        </w:rPr>
      </w:pPr>
    </w:p>
    <w:p w14:paraId="542648EE" w14:textId="77777777" w:rsidR="004668CD" w:rsidRPr="00FB3255" w:rsidRDefault="004668CD" w:rsidP="00DE6834">
      <w:pPr>
        <w:spacing w:line="480" w:lineRule="auto"/>
        <w:rPr>
          <w:rFonts w:ascii="Times New Roman" w:eastAsia="Times New Roman" w:hAnsi="Times New Roman" w:cs="Times New Roman"/>
          <w:b/>
          <w:color w:val="000000"/>
          <w:sz w:val="24"/>
          <w:szCs w:val="24"/>
        </w:rPr>
      </w:pPr>
    </w:p>
    <w:p w14:paraId="397B88C2" w14:textId="2EC9B9CB" w:rsidR="0086075B" w:rsidRPr="009560D2" w:rsidRDefault="009560D2" w:rsidP="009560D2">
      <w:pPr>
        <w:spacing w:line="480" w:lineRule="auto"/>
        <w:ind w:left="2880" w:firstLine="720"/>
        <w:rPr>
          <w:rFonts w:ascii="Times New Roman" w:hAnsi="Times New Roman" w:cs="Times New Roman"/>
          <w:b/>
          <w:sz w:val="24"/>
          <w:szCs w:val="24"/>
        </w:rPr>
      </w:pPr>
      <w:r w:rsidRPr="009560D2">
        <w:rPr>
          <w:rFonts w:ascii="Times New Roman" w:hAnsi="Times New Roman" w:cs="Times New Roman"/>
          <w:b/>
          <w:sz w:val="24"/>
          <w:szCs w:val="24"/>
        </w:rPr>
        <w:t>Study Design</w:t>
      </w:r>
    </w:p>
    <w:p w14:paraId="26B16D2A" w14:textId="0829199D" w:rsidR="002B34AE" w:rsidRDefault="00FE5B93" w:rsidP="00496523">
      <w:pPr>
        <w:spacing w:line="480" w:lineRule="auto"/>
        <w:ind w:firstLine="720"/>
        <w:rPr>
          <w:rFonts w:ascii="Times New Roman" w:hAnsi="Times New Roman" w:cs="Times New Roman"/>
          <w:sz w:val="24"/>
          <w:szCs w:val="24"/>
        </w:rPr>
      </w:pPr>
      <w:commentRangeStart w:id="15"/>
      <w:r>
        <w:rPr>
          <w:rFonts w:ascii="Times New Roman" w:hAnsi="Times New Roman" w:cs="Times New Roman"/>
          <w:sz w:val="24"/>
          <w:szCs w:val="24"/>
        </w:rPr>
        <w:t>The</w:t>
      </w:r>
      <w:commentRangeEnd w:id="15"/>
      <w:r w:rsidR="00AC06EE">
        <w:rPr>
          <w:rStyle w:val="CommentReference"/>
        </w:rPr>
        <w:commentReference w:id="15"/>
      </w:r>
      <w:r w:rsidR="00D867BC">
        <w:rPr>
          <w:rFonts w:ascii="Times New Roman" w:hAnsi="Times New Roman" w:cs="Times New Roman"/>
          <w:sz w:val="24"/>
          <w:szCs w:val="24"/>
        </w:rPr>
        <w:t xml:space="preserve"> data presented in this study</w:t>
      </w:r>
      <w:r w:rsidR="0020153E">
        <w:rPr>
          <w:rFonts w:ascii="Times New Roman" w:hAnsi="Times New Roman" w:cs="Times New Roman"/>
          <w:sz w:val="24"/>
          <w:szCs w:val="24"/>
        </w:rPr>
        <w:t xml:space="preserve"> are taken from (CTN-0031-A), </w:t>
      </w:r>
      <w:r w:rsidR="003B0AAD">
        <w:rPr>
          <w:rFonts w:ascii="Times New Roman" w:hAnsi="Times New Roman" w:cs="Times New Roman"/>
          <w:sz w:val="24"/>
          <w:szCs w:val="24"/>
        </w:rPr>
        <w:t xml:space="preserve">an </w:t>
      </w:r>
      <w:r w:rsidR="0020153E">
        <w:rPr>
          <w:rFonts w:ascii="Times New Roman" w:hAnsi="Times New Roman" w:cs="Times New Roman"/>
          <w:sz w:val="24"/>
          <w:szCs w:val="24"/>
        </w:rPr>
        <w:t>ancillary study derived from</w:t>
      </w:r>
      <w:r>
        <w:rPr>
          <w:rFonts w:ascii="Times New Roman" w:hAnsi="Times New Roman" w:cs="Times New Roman"/>
          <w:sz w:val="24"/>
          <w:szCs w:val="24"/>
        </w:rPr>
        <w:t xml:space="preserve"> (CTN-0031</w:t>
      </w:r>
      <w:r w:rsidR="003C1833">
        <w:rPr>
          <w:rFonts w:ascii="Times New Roman" w:hAnsi="Times New Roman" w:cs="Times New Roman"/>
          <w:sz w:val="24"/>
          <w:szCs w:val="24"/>
        </w:rPr>
        <w:t>);</w:t>
      </w:r>
      <w:r w:rsidR="006C4D38">
        <w:rPr>
          <w:rFonts w:ascii="Times New Roman" w:hAnsi="Times New Roman" w:cs="Times New Roman"/>
          <w:sz w:val="24"/>
          <w:szCs w:val="24"/>
        </w:rPr>
        <w:t xml:space="preserve"> </w:t>
      </w:r>
      <w:r w:rsidR="006C4D38" w:rsidRPr="00A211A6">
        <w:rPr>
          <w:rFonts w:ascii="Times New Roman" w:hAnsi="Times New Roman" w:cs="Times New Roman"/>
          <w:sz w:val="24"/>
          <w:szCs w:val="24"/>
        </w:rPr>
        <w:t>a</w:t>
      </w:r>
      <w:r w:rsidR="003943A3" w:rsidRPr="00A211A6">
        <w:rPr>
          <w:rFonts w:ascii="Times New Roman" w:hAnsi="Times New Roman" w:cs="Times New Roman"/>
          <w:sz w:val="24"/>
          <w:szCs w:val="24"/>
        </w:rPr>
        <w:t xml:space="preserve"> randomized contro</w:t>
      </w:r>
      <w:r w:rsidR="009818FC">
        <w:rPr>
          <w:rFonts w:ascii="Times New Roman" w:hAnsi="Times New Roman" w:cs="Times New Roman"/>
          <w:sz w:val="24"/>
          <w:szCs w:val="24"/>
        </w:rPr>
        <w:t>lled trial of Stimulant Abuser Groups to Engage in12-Step (STAGE-12)</w:t>
      </w:r>
      <w:r w:rsidR="00533075">
        <w:rPr>
          <w:rFonts w:ascii="Times New Roman" w:hAnsi="Times New Roman" w:cs="Times New Roman"/>
          <w:sz w:val="24"/>
          <w:szCs w:val="24"/>
        </w:rPr>
        <w:t xml:space="preserve"> (NIDA, 2013</w:t>
      </w:r>
      <w:r w:rsidR="008E57F3" w:rsidRPr="00A211A6">
        <w:rPr>
          <w:rFonts w:ascii="Times New Roman" w:hAnsi="Times New Roman" w:cs="Times New Roman"/>
          <w:sz w:val="24"/>
          <w:szCs w:val="24"/>
        </w:rPr>
        <w:t xml:space="preserve">).  </w:t>
      </w:r>
      <w:commentRangeStart w:id="16"/>
      <w:r w:rsidR="00ED7808">
        <w:rPr>
          <w:rFonts w:ascii="Times New Roman" w:hAnsi="Times New Roman" w:cs="Times New Roman"/>
          <w:sz w:val="24"/>
          <w:szCs w:val="24"/>
        </w:rPr>
        <w:t>Nine</w:t>
      </w:r>
      <w:commentRangeEnd w:id="16"/>
      <w:r w:rsidR="00081522">
        <w:rPr>
          <w:rStyle w:val="CommentReference"/>
        </w:rPr>
        <w:commentReference w:id="16"/>
      </w:r>
      <w:r w:rsidR="00ED7808">
        <w:rPr>
          <w:rFonts w:ascii="Times New Roman" w:hAnsi="Times New Roman" w:cs="Times New Roman"/>
          <w:sz w:val="24"/>
          <w:szCs w:val="24"/>
        </w:rPr>
        <w:t xml:space="preserve"> s</w:t>
      </w:r>
      <w:r w:rsidR="00094025">
        <w:rPr>
          <w:rFonts w:ascii="Times New Roman" w:hAnsi="Times New Roman" w:cs="Times New Roman"/>
          <w:sz w:val="24"/>
          <w:szCs w:val="24"/>
        </w:rPr>
        <w:t xml:space="preserve">tudy sites were involved in the </w:t>
      </w:r>
      <w:r w:rsidR="00ED7808">
        <w:rPr>
          <w:rFonts w:ascii="Times New Roman" w:hAnsi="Times New Roman" w:cs="Times New Roman"/>
          <w:sz w:val="24"/>
          <w:szCs w:val="24"/>
        </w:rPr>
        <w:t>CTN-0031</w:t>
      </w:r>
      <w:r w:rsidR="00094025">
        <w:rPr>
          <w:rFonts w:ascii="Times New Roman" w:hAnsi="Times New Roman" w:cs="Times New Roman"/>
          <w:sz w:val="24"/>
          <w:szCs w:val="24"/>
        </w:rPr>
        <w:t xml:space="preserve"> study</w:t>
      </w:r>
      <w:r w:rsidR="00ED7808">
        <w:rPr>
          <w:rFonts w:ascii="Times New Roman" w:hAnsi="Times New Roman" w:cs="Times New Roman"/>
          <w:sz w:val="24"/>
          <w:szCs w:val="24"/>
        </w:rPr>
        <w:t>; however, it was only necessary to recruit participants</w:t>
      </w:r>
      <w:r w:rsidR="005506EA">
        <w:rPr>
          <w:rFonts w:ascii="Times New Roman" w:hAnsi="Times New Roman" w:cs="Times New Roman"/>
          <w:sz w:val="24"/>
          <w:szCs w:val="24"/>
        </w:rPr>
        <w:t xml:space="preserve"> from </w:t>
      </w:r>
      <w:commentRangeStart w:id="17"/>
      <w:r w:rsidR="005506EA">
        <w:rPr>
          <w:rFonts w:ascii="Times New Roman" w:hAnsi="Times New Roman" w:cs="Times New Roman"/>
          <w:sz w:val="24"/>
          <w:szCs w:val="24"/>
        </w:rPr>
        <w:t>six</w:t>
      </w:r>
      <w:commentRangeEnd w:id="17"/>
      <w:r w:rsidR="00081522">
        <w:rPr>
          <w:rStyle w:val="CommentReference"/>
        </w:rPr>
        <w:commentReference w:id="17"/>
      </w:r>
      <w:r w:rsidR="005506EA">
        <w:rPr>
          <w:rFonts w:ascii="Times New Roman" w:hAnsi="Times New Roman" w:cs="Times New Roman"/>
          <w:sz w:val="24"/>
          <w:szCs w:val="24"/>
        </w:rPr>
        <w:t xml:space="preserve"> sites for the CTN-0031</w:t>
      </w:r>
      <w:r w:rsidR="00ED7808">
        <w:rPr>
          <w:rFonts w:ascii="Times New Roman" w:hAnsi="Times New Roman" w:cs="Times New Roman"/>
          <w:sz w:val="24"/>
          <w:szCs w:val="24"/>
        </w:rPr>
        <w:t xml:space="preserve">-A study.  </w:t>
      </w:r>
      <w:r w:rsidR="003943A3" w:rsidRPr="00A211A6">
        <w:rPr>
          <w:rFonts w:ascii="Times New Roman" w:hAnsi="Times New Roman" w:cs="Times New Roman"/>
          <w:sz w:val="24"/>
          <w:szCs w:val="24"/>
        </w:rPr>
        <w:t xml:space="preserve"> </w:t>
      </w:r>
      <w:r w:rsidR="00533075">
        <w:rPr>
          <w:rFonts w:ascii="Times New Roman" w:hAnsi="Times New Roman" w:cs="Times New Roman"/>
          <w:sz w:val="24"/>
          <w:szCs w:val="24"/>
        </w:rPr>
        <w:t>Both the ancillary</w:t>
      </w:r>
      <w:r w:rsidR="00783126">
        <w:rPr>
          <w:rFonts w:ascii="Times New Roman" w:hAnsi="Times New Roman" w:cs="Times New Roman"/>
          <w:sz w:val="24"/>
          <w:szCs w:val="24"/>
        </w:rPr>
        <w:t xml:space="preserve"> (CTN-0031-A) and the original datasets from (CTN-0031) </w:t>
      </w:r>
      <w:r w:rsidR="00533075">
        <w:rPr>
          <w:rFonts w:ascii="Times New Roman" w:hAnsi="Times New Roman" w:cs="Times New Roman"/>
          <w:sz w:val="24"/>
          <w:szCs w:val="24"/>
        </w:rPr>
        <w:t xml:space="preserve">were released by the National Institute on Drug Abuse </w:t>
      </w:r>
      <w:r w:rsidR="00C27DAC">
        <w:rPr>
          <w:rFonts w:ascii="Times New Roman" w:hAnsi="Times New Roman" w:cs="Times New Roman"/>
          <w:sz w:val="24"/>
          <w:szCs w:val="24"/>
        </w:rPr>
        <w:t xml:space="preserve">and made available for public </w:t>
      </w:r>
      <w:r w:rsidR="00E71621">
        <w:rPr>
          <w:rFonts w:ascii="Times New Roman" w:hAnsi="Times New Roman" w:cs="Times New Roman"/>
          <w:sz w:val="24"/>
          <w:szCs w:val="24"/>
        </w:rPr>
        <w:t>research</w:t>
      </w:r>
      <w:r w:rsidR="00C27DAC">
        <w:rPr>
          <w:rFonts w:ascii="Times New Roman" w:hAnsi="Times New Roman" w:cs="Times New Roman"/>
          <w:sz w:val="24"/>
          <w:szCs w:val="24"/>
        </w:rPr>
        <w:t xml:space="preserve"> </w:t>
      </w:r>
      <w:r w:rsidR="00DF2495">
        <w:rPr>
          <w:rFonts w:ascii="Times New Roman" w:hAnsi="Times New Roman" w:cs="Times New Roman"/>
          <w:sz w:val="24"/>
          <w:szCs w:val="24"/>
        </w:rPr>
        <w:t xml:space="preserve">through the </w:t>
      </w:r>
      <w:r w:rsidR="00DC0D1B">
        <w:rPr>
          <w:rFonts w:ascii="Times New Roman" w:hAnsi="Times New Roman" w:cs="Times New Roman"/>
          <w:sz w:val="24"/>
          <w:szCs w:val="24"/>
        </w:rPr>
        <w:t>Clinical Trials Network (CTN</w:t>
      </w:r>
      <w:r w:rsidR="00C274A5">
        <w:rPr>
          <w:rFonts w:ascii="Times New Roman" w:hAnsi="Times New Roman" w:cs="Times New Roman"/>
          <w:sz w:val="24"/>
          <w:szCs w:val="24"/>
        </w:rPr>
        <w:t>) (</w:t>
      </w:r>
      <w:r w:rsidR="00533075">
        <w:rPr>
          <w:rFonts w:ascii="Times New Roman" w:hAnsi="Times New Roman" w:cs="Times New Roman"/>
          <w:sz w:val="24"/>
          <w:szCs w:val="24"/>
        </w:rPr>
        <w:t>N</w:t>
      </w:r>
      <w:r w:rsidR="00E71621">
        <w:rPr>
          <w:rFonts w:ascii="Times New Roman" w:hAnsi="Times New Roman" w:cs="Times New Roman"/>
          <w:sz w:val="24"/>
          <w:szCs w:val="24"/>
        </w:rPr>
        <w:t>I</w:t>
      </w:r>
      <w:r w:rsidR="00533075">
        <w:rPr>
          <w:rFonts w:ascii="Times New Roman" w:hAnsi="Times New Roman" w:cs="Times New Roman"/>
          <w:sz w:val="24"/>
          <w:szCs w:val="24"/>
        </w:rPr>
        <w:t xml:space="preserve">DA, 2013). </w:t>
      </w:r>
      <w:commentRangeStart w:id="18"/>
      <w:r w:rsidR="009376B3">
        <w:rPr>
          <w:rFonts w:ascii="Times New Roman" w:hAnsi="Times New Roman" w:cs="Times New Roman"/>
          <w:sz w:val="24"/>
          <w:szCs w:val="24"/>
        </w:rPr>
        <w:t>P</w:t>
      </w:r>
      <w:r w:rsidR="00B248DE">
        <w:rPr>
          <w:rFonts w:ascii="Times New Roman" w:hAnsi="Times New Roman" w:cs="Times New Roman"/>
          <w:sz w:val="24"/>
          <w:szCs w:val="24"/>
        </w:rPr>
        <w:t>articip</w:t>
      </w:r>
      <w:r w:rsidR="00B54EF0">
        <w:rPr>
          <w:rFonts w:ascii="Times New Roman" w:hAnsi="Times New Roman" w:cs="Times New Roman"/>
          <w:sz w:val="24"/>
          <w:szCs w:val="24"/>
        </w:rPr>
        <w:t>ants</w:t>
      </w:r>
      <w:commentRangeEnd w:id="18"/>
      <w:r w:rsidR="00081522">
        <w:rPr>
          <w:rStyle w:val="CommentReference"/>
        </w:rPr>
        <w:commentReference w:id="18"/>
      </w:r>
      <w:r w:rsidR="00B248DE">
        <w:rPr>
          <w:rFonts w:ascii="Times New Roman" w:hAnsi="Times New Roman" w:cs="Times New Roman"/>
          <w:sz w:val="24"/>
          <w:szCs w:val="24"/>
        </w:rPr>
        <w:t xml:space="preserve"> were randomized from CTN-0031 groups and screened for eligibility for CTN-0031-A.  </w:t>
      </w:r>
      <w:r w:rsidR="00243A51">
        <w:rPr>
          <w:rFonts w:ascii="Times New Roman" w:hAnsi="Times New Roman" w:cs="Times New Roman"/>
          <w:sz w:val="24"/>
          <w:szCs w:val="24"/>
        </w:rPr>
        <w:t>All participants</w:t>
      </w:r>
      <w:r w:rsidR="009376B3">
        <w:rPr>
          <w:rFonts w:ascii="Times New Roman" w:hAnsi="Times New Roman" w:cs="Times New Roman"/>
          <w:sz w:val="24"/>
          <w:szCs w:val="24"/>
        </w:rPr>
        <w:t xml:space="preserve"> in the CTN-0031-A study were volunteers who met study eligibility requirements. </w:t>
      </w:r>
      <w:r w:rsidR="00243A51">
        <w:rPr>
          <w:rFonts w:ascii="Times New Roman" w:hAnsi="Times New Roman" w:cs="Times New Roman"/>
          <w:sz w:val="24"/>
          <w:szCs w:val="24"/>
        </w:rPr>
        <w:t>Each qualified</w:t>
      </w:r>
      <w:r w:rsidR="00D97519">
        <w:rPr>
          <w:rFonts w:ascii="Times New Roman" w:hAnsi="Times New Roman" w:cs="Times New Roman"/>
          <w:sz w:val="24"/>
          <w:szCs w:val="24"/>
        </w:rPr>
        <w:t xml:space="preserve"> individual completed neurocognitive tests during a</w:t>
      </w:r>
      <w:r w:rsidR="00243A51">
        <w:rPr>
          <w:rFonts w:ascii="Times New Roman" w:hAnsi="Times New Roman" w:cs="Times New Roman"/>
          <w:sz w:val="24"/>
          <w:szCs w:val="24"/>
        </w:rPr>
        <w:t xml:space="preserve"> clinic</w:t>
      </w:r>
      <w:r w:rsidR="00D97519">
        <w:rPr>
          <w:rFonts w:ascii="Times New Roman" w:hAnsi="Times New Roman" w:cs="Times New Roman"/>
          <w:sz w:val="24"/>
          <w:szCs w:val="24"/>
        </w:rPr>
        <w:t xml:space="preserve"> study visit. Clinic staff recorded the treatment attendance of each participant over the course of the eight-week</w:t>
      </w:r>
      <w:r w:rsidR="005506EA">
        <w:rPr>
          <w:rFonts w:ascii="Times New Roman" w:hAnsi="Times New Roman" w:cs="Times New Roman"/>
          <w:sz w:val="24"/>
          <w:szCs w:val="24"/>
        </w:rPr>
        <w:t xml:space="preserve"> intervention phase of CTN-0031. </w:t>
      </w:r>
      <w:r w:rsidR="007D7669">
        <w:rPr>
          <w:rFonts w:ascii="Times New Roman" w:hAnsi="Times New Roman" w:cs="Times New Roman"/>
          <w:sz w:val="24"/>
          <w:szCs w:val="24"/>
        </w:rPr>
        <w:t xml:space="preserve"> Substance </w:t>
      </w:r>
      <w:r w:rsidR="007D7669">
        <w:rPr>
          <w:rFonts w:ascii="Times New Roman" w:hAnsi="Times New Roman" w:cs="Times New Roman"/>
          <w:sz w:val="24"/>
          <w:szCs w:val="24"/>
        </w:rPr>
        <w:lastRenderedPageBreak/>
        <w:t xml:space="preserve">use data information originally collected for CTN-0031 was used in the CTN-0031-A study analysis. </w:t>
      </w:r>
    </w:p>
    <w:p w14:paraId="73C7789D" w14:textId="3BEA4DA4" w:rsidR="001A0627" w:rsidRDefault="00E42AAB" w:rsidP="0011430D">
      <w:pPr>
        <w:spacing w:line="480" w:lineRule="auto"/>
        <w:ind w:firstLine="720"/>
        <w:rPr>
          <w:rFonts w:ascii="Times New Roman" w:hAnsi="Times New Roman" w:cs="Times New Roman"/>
          <w:sz w:val="24"/>
          <w:szCs w:val="24"/>
        </w:rPr>
      </w:pPr>
      <w:commentRangeStart w:id="19"/>
      <w:r w:rsidRPr="00767739">
        <w:rPr>
          <w:rFonts w:ascii="Times New Roman" w:hAnsi="Times New Roman" w:cs="Times New Roman"/>
          <w:sz w:val="24"/>
          <w:szCs w:val="24"/>
        </w:rPr>
        <w:t>This</w:t>
      </w:r>
      <w:commentRangeEnd w:id="19"/>
      <w:r w:rsidR="00957364">
        <w:rPr>
          <w:rStyle w:val="CommentReference"/>
        </w:rPr>
        <w:commentReference w:id="19"/>
      </w:r>
      <w:r w:rsidRPr="00767739">
        <w:rPr>
          <w:rFonts w:ascii="Times New Roman" w:hAnsi="Times New Roman" w:cs="Times New Roman"/>
          <w:sz w:val="24"/>
          <w:szCs w:val="24"/>
        </w:rPr>
        <w:t xml:space="preserve"> study</w:t>
      </w:r>
      <w:r w:rsidR="00243C14" w:rsidRPr="00767739">
        <w:rPr>
          <w:rFonts w:ascii="Times New Roman" w:hAnsi="Times New Roman" w:cs="Times New Roman"/>
          <w:sz w:val="24"/>
          <w:szCs w:val="24"/>
        </w:rPr>
        <w:t xml:space="preserve"> design is longitudinal and quasi-experimental</w:t>
      </w:r>
      <w:r>
        <w:rPr>
          <w:rFonts w:ascii="Times New Roman" w:hAnsi="Times New Roman" w:cs="Times New Roman"/>
          <w:sz w:val="24"/>
          <w:szCs w:val="24"/>
        </w:rPr>
        <w:t xml:space="preserve"> </w:t>
      </w:r>
      <w:r w:rsidR="00243C14">
        <w:rPr>
          <w:rFonts w:ascii="Times New Roman" w:hAnsi="Times New Roman" w:cs="Times New Roman"/>
          <w:sz w:val="24"/>
          <w:szCs w:val="24"/>
        </w:rPr>
        <w:t>utilizing six</w:t>
      </w:r>
      <w:r w:rsidR="005E09B3" w:rsidRPr="005E2D66">
        <w:rPr>
          <w:rFonts w:ascii="Times New Roman" w:hAnsi="Times New Roman" w:cs="Times New Roman"/>
          <w:sz w:val="24"/>
          <w:szCs w:val="24"/>
        </w:rPr>
        <w:t xml:space="preserve"> </w:t>
      </w:r>
      <w:r w:rsidR="00243C14">
        <w:rPr>
          <w:rFonts w:ascii="Times New Roman" w:hAnsi="Times New Roman" w:cs="Times New Roman"/>
          <w:sz w:val="24"/>
          <w:szCs w:val="24"/>
        </w:rPr>
        <w:t>neuro</w:t>
      </w:r>
      <w:r w:rsidR="0011430D">
        <w:rPr>
          <w:rFonts w:ascii="Times New Roman" w:hAnsi="Times New Roman" w:cs="Times New Roman"/>
          <w:sz w:val="24"/>
          <w:szCs w:val="24"/>
        </w:rPr>
        <w:t>psychological tests intended</w:t>
      </w:r>
      <w:r w:rsidR="005E09B3" w:rsidRPr="005E2D66">
        <w:rPr>
          <w:rFonts w:ascii="Times New Roman" w:hAnsi="Times New Roman" w:cs="Times New Roman"/>
          <w:sz w:val="24"/>
          <w:szCs w:val="24"/>
        </w:rPr>
        <w:t xml:space="preserve"> to measure c</w:t>
      </w:r>
      <w:r>
        <w:rPr>
          <w:rFonts w:ascii="Times New Roman" w:hAnsi="Times New Roman" w:cs="Times New Roman"/>
          <w:sz w:val="24"/>
          <w:szCs w:val="24"/>
        </w:rPr>
        <w:t>ognitive and executive function</w:t>
      </w:r>
      <w:r w:rsidR="005E09B3" w:rsidRPr="005E2D66">
        <w:rPr>
          <w:rFonts w:ascii="Times New Roman" w:hAnsi="Times New Roman" w:cs="Times New Roman"/>
          <w:sz w:val="24"/>
          <w:szCs w:val="24"/>
        </w:rPr>
        <w:t xml:space="preserve"> among males and </w:t>
      </w:r>
      <w:r w:rsidR="005E09B3" w:rsidRPr="00D70E96">
        <w:rPr>
          <w:rFonts w:ascii="Times New Roman" w:hAnsi="Times New Roman" w:cs="Times New Roman"/>
          <w:sz w:val="24"/>
          <w:szCs w:val="24"/>
        </w:rPr>
        <w:t xml:space="preserve">females </w:t>
      </w:r>
      <w:r w:rsidR="00E77E03" w:rsidRPr="00D70E96">
        <w:rPr>
          <w:rFonts w:ascii="Times New Roman" w:hAnsi="Times New Roman" w:cs="Times New Roman"/>
          <w:sz w:val="24"/>
          <w:szCs w:val="24"/>
        </w:rPr>
        <w:t>engaged in a substance abuse treatment program</w:t>
      </w:r>
      <w:r w:rsidR="005E09B3" w:rsidRPr="00D70E96">
        <w:rPr>
          <w:rFonts w:ascii="Times New Roman" w:hAnsi="Times New Roman" w:cs="Times New Roman"/>
          <w:sz w:val="24"/>
          <w:szCs w:val="24"/>
        </w:rPr>
        <w:t xml:space="preserve"> for co</w:t>
      </w:r>
      <w:r w:rsidR="005E09B3" w:rsidRPr="005E2D66">
        <w:rPr>
          <w:rFonts w:ascii="Times New Roman" w:hAnsi="Times New Roman" w:cs="Times New Roman"/>
          <w:sz w:val="24"/>
          <w:szCs w:val="24"/>
        </w:rPr>
        <w:t xml:space="preserve">caine and </w:t>
      </w:r>
      <w:r w:rsidR="00052E1D">
        <w:rPr>
          <w:rFonts w:ascii="Times New Roman" w:hAnsi="Times New Roman" w:cs="Times New Roman"/>
          <w:sz w:val="24"/>
          <w:szCs w:val="24"/>
        </w:rPr>
        <w:t>MA</w:t>
      </w:r>
      <w:r w:rsidR="005E09B3" w:rsidRPr="005E2D66">
        <w:rPr>
          <w:rFonts w:ascii="Times New Roman" w:hAnsi="Times New Roman" w:cs="Times New Roman"/>
          <w:sz w:val="24"/>
          <w:szCs w:val="24"/>
        </w:rPr>
        <w:t xml:space="preserve"> addiction.</w:t>
      </w:r>
      <w:r w:rsidR="00B872C2">
        <w:rPr>
          <w:rFonts w:ascii="Times New Roman" w:hAnsi="Times New Roman" w:cs="Times New Roman"/>
          <w:sz w:val="24"/>
          <w:szCs w:val="24"/>
        </w:rPr>
        <w:t xml:space="preserve"> The </w:t>
      </w:r>
      <w:r w:rsidR="00EA4CE6">
        <w:rPr>
          <w:rFonts w:ascii="Times New Roman" w:hAnsi="Times New Roman" w:cs="Times New Roman"/>
          <w:sz w:val="24"/>
          <w:szCs w:val="24"/>
        </w:rPr>
        <w:t>neuropsychological t</w:t>
      </w:r>
      <w:r w:rsidR="00B872C2">
        <w:rPr>
          <w:rFonts w:ascii="Times New Roman" w:hAnsi="Times New Roman" w:cs="Times New Roman"/>
          <w:sz w:val="24"/>
          <w:szCs w:val="24"/>
        </w:rPr>
        <w:t>ests used in this analysis are</w:t>
      </w:r>
      <w:r w:rsidR="00EA4CE6">
        <w:rPr>
          <w:rFonts w:ascii="Times New Roman" w:hAnsi="Times New Roman" w:cs="Times New Roman"/>
          <w:sz w:val="24"/>
          <w:szCs w:val="24"/>
        </w:rPr>
        <w:t xml:space="preserve"> consistent with previous research concerning gender and substance abuse treatment attrit</w:t>
      </w:r>
      <w:r w:rsidR="00B872C2">
        <w:rPr>
          <w:rFonts w:ascii="Times New Roman" w:hAnsi="Times New Roman" w:cs="Times New Roman"/>
          <w:sz w:val="24"/>
          <w:szCs w:val="24"/>
        </w:rPr>
        <w:t xml:space="preserve">ion </w:t>
      </w:r>
      <w:r w:rsidR="001917D2">
        <w:rPr>
          <w:rFonts w:ascii="Times New Roman" w:hAnsi="Times New Roman" w:cs="Times New Roman"/>
          <w:sz w:val="24"/>
          <w:szCs w:val="24"/>
        </w:rPr>
        <w:t>(</w:t>
      </w:r>
      <w:r w:rsidR="00687C6A" w:rsidRPr="00687C6A">
        <w:rPr>
          <w:rFonts w:ascii="Times New Roman" w:hAnsi="Times New Roman" w:cs="Times New Roman"/>
          <w:sz w:val="24"/>
          <w:szCs w:val="24"/>
        </w:rPr>
        <w:t>NIDA, 2013</w:t>
      </w:r>
      <w:r w:rsidR="00240099">
        <w:rPr>
          <w:rFonts w:ascii="Times New Roman" w:hAnsi="Times New Roman" w:cs="Times New Roman"/>
          <w:sz w:val="24"/>
          <w:szCs w:val="24"/>
        </w:rPr>
        <w:t xml:space="preserve">). </w:t>
      </w:r>
      <w:commentRangeStart w:id="20"/>
      <w:r w:rsidR="00240099">
        <w:rPr>
          <w:rFonts w:ascii="Times New Roman" w:hAnsi="Times New Roman" w:cs="Times New Roman"/>
          <w:sz w:val="24"/>
          <w:szCs w:val="24"/>
        </w:rPr>
        <w:t>At</w:t>
      </w:r>
      <w:commentRangeEnd w:id="20"/>
      <w:r w:rsidR="00592F26">
        <w:rPr>
          <w:rStyle w:val="CommentReference"/>
        </w:rPr>
        <w:commentReference w:id="20"/>
      </w:r>
      <w:r w:rsidR="00240099">
        <w:rPr>
          <w:rFonts w:ascii="Times New Roman" w:hAnsi="Times New Roman" w:cs="Times New Roman"/>
          <w:sz w:val="24"/>
          <w:szCs w:val="24"/>
        </w:rPr>
        <w:t xml:space="preserve"> the most basic level, a binary response in the form of (complete/not </w:t>
      </w:r>
      <w:commentRangeStart w:id="21"/>
      <w:r w:rsidR="00240099">
        <w:rPr>
          <w:rFonts w:ascii="Times New Roman" w:hAnsi="Times New Roman" w:cs="Times New Roman"/>
          <w:sz w:val="24"/>
          <w:szCs w:val="24"/>
        </w:rPr>
        <w:t>complete</w:t>
      </w:r>
      <w:commentRangeEnd w:id="21"/>
      <w:r w:rsidR="00217651">
        <w:rPr>
          <w:rStyle w:val="CommentReference"/>
        </w:rPr>
        <w:commentReference w:id="21"/>
      </w:r>
      <w:r w:rsidR="00240099">
        <w:rPr>
          <w:rFonts w:ascii="Times New Roman" w:hAnsi="Times New Roman" w:cs="Times New Roman"/>
          <w:sz w:val="24"/>
          <w:szCs w:val="24"/>
        </w:rPr>
        <w:t>) is predic</w:t>
      </w:r>
      <w:r w:rsidR="00C20D9C">
        <w:rPr>
          <w:rFonts w:ascii="Times New Roman" w:hAnsi="Times New Roman" w:cs="Times New Roman"/>
          <w:sz w:val="24"/>
          <w:szCs w:val="24"/>
        </w:rPr>
        <w:t>ted by Response T</w:t>
      </w:r>
      <w:r w:rsidR="00240099">
        <w:rPr>
          <w:rFonts w:ascii="Times New Roman" w:hAnsi="Times New Roman" w:cs="Times New Roman"/>
          <w:sz w:val="24"/>
          <w:szCs w:val="24"/>
        </w:rPr>
        <w:t xml:space="preserve">ime </w:t>
      </w:r>
      <w:r w:rsidR="00C20D9C">
        <w:rPr>
          <w:rFonts w:ascii="Times New Roman" w:hAnsi="Times New Roman" w:cs="Times New Roman"/>
          <w:sz w:val="24"/>
          <w:szCs w:val="24"/>
        </w:rPr>
        <w:t xml:space="preserve">(RT) </w:t>
      </w:r>
      <w:r w:rsidR="00240099">
        <w:rPr>
          <w:rFonts w:ascii="Times New Roman" w:hAnsi="Times New Roman" w:cs="Times New Roman"/>
          <w:sz w:val="24"/>
          <w:szCs w:val="24"/>
        </w:rPr>
        <w:t xml:space="preserve">on the </w:t>
      </w:r>
      <w:proofErr w:type="spellStart"/>
      <w:r w:rsidR="00240099">
        <w:rPr>
          <w:rFonts w:ascii="Times New Roman" w:hAnsi="Times New Roman" w:cs="Times New Roman"/>
          <w:sz w:val="24"/>
          <w:szCs w:val="24"/>
        </w:rPr>
        <w:t>Stroop</w:t>
      </w:r>
      <w:proofErr w:type="spellEnd"/>
      <w:r w:rsidR="00240099">
        <w:rPr>
          <w:rFonts w:ascii="Times New Roman" w:hAnsi="Times New Roman" w:cs="Times New Roman"/>
          <w:sz w:val="24"/>
          <w:szCs w:val="24"/>
        </w:rPr>
        <w:t xml:space="preserve"> Word Color Task. Censoring is not considered problematic in this portion of the study as a</w:t>
      </w:r>
      <w:r w:rsidR="00C20D9C">
        <w:rPr>
          <w:rFonts w:ascii="Times New Roman" w:hAnsi="Times New Roman" w:cs="Times New Roman"/>
          <w:sz w:val="24"/>
          <w:szCs w:val="24"/>
        </w:rPr>
        <w:t>n</w:t>
      </w:r>
      <w:r w:rsidR="00240099">
        <w:rPr>
          <w:rFonts w:ascii="Times New Roman" w:hAnsi="Times New Roman" w:cs="Times New Roman"/>
          <w:sz w:val="24"/>
          <w:szCs w:val="24"/>
        </w:rPr>
        <w:t xml:space="preserve"> early termination of treatment attendance will be labeled “not complete.</w:t>
      </w:r>
      <w:r w:rsidR="0032066A">
        <w:rPr>
          <w:rFonts w:ascii="Times New Roman" w:hAnsi="Times New Roman" w:cs="Times New Roman"/>
          <w:sz w:val="24"/>
          <w:szCs w:val="24"/>
        </w:rPr>
        <w:t xml:space="preserve">”  </w:t>
      </w:r>
      <w:commentRangeStart w:id="22"/>
      <w:r w:rsidR="00C77D99">
        <w:rPr>
          <w:rFonts w:ascii="Times New Roman" w:hAnsi="Times New Roman" w:cs="Times New Roman"/>
          <w:sz w:val="24"/>
          <w:szCs w:val="24"/>
        </w:rPr>
        <w:t>Using</w:t>
      </w:r>
      <w:commentRangeEnd w:id="22"/>
      <w:r w:rsidR="00592F26">
        <w:rPr>
          <w:rStyle w:val="CommentReference"/>
        </w:rPr>
        <w:commentReference w:id="22"/>
      </w:r>
      <w:r w:rsidR="00C77D99">
        <w:rPr>
          <w:rFonts w:ascii="Times New Roman" w:hAnsi="Times New Roman" w:cs="Times New Roman"/>
          <w:sz w:val="24"/>
          <w:szCs w:val="24"/>
        </w:rPr>
        <w:t xml:space="preserve"> logistic regression, the bivariate test is expected to predict completion status </w:t>
      </w:r>
      <w:r w:rsidR="00C20D9C">
        <w:rPr>
          <w:rFonts w:ascii="Times New Roman" w:hAnsi="Times New Roman" w:cs="Times New Roman"/>
          <w:sz w:val="24"/>
          <w:szCs w:val="24"/>
        </w:rPr>
        <w:t>based on RT</w:t>
      </w:r>
      <w:r w:rsidR="00C20D9C" w:rsidRPr="001A0627">
        <w:rPr>
          <w:rFonts w:ascii="Times New Roman" w:hAnsi="Times New Roman" w:cs="Times New Roman"/>
          <w:sz w:val="24"/>
          <w:szCs w:val="24"/>
        </w:rPr>
        <w:t>.</w:t>
      </w:r>
      <w:r w:rsidR="00240099" w:rsidRPr="001A0627">
        <w:rPr>
          <w:rFonts w:ascii="Times New Roman" w:hAnsi="Times New Roman" w:cs="Times New Roman"/>
          <w:sz w:val="24"/>
          <w:szCs w:val="24"/>
        </w:rPr>
        <w:t xml:space="preserve"> </w:t>
      </w:r>
      <w:r w:rsidR="00B75C3B" w:rsidRPr="001A0627">
        <w:rPr>
          <w:rFonts w:ascii="Times New Roman" w:hAnsi="Times New Roman" w:cs="Times New Roman"/>
          <w:sz w:val="24"/>
          <w:szCs w:val="24"/>
        </w:rPr>
        <w:t xml:space="preserve"> </w:t>
      </w:r>
      <w:r w:rsidR="00C20D9C" w:rsidRPr="001A0627">
        <w:rPr>
          <w:rFonts w:ascii="Times New Roman" w:hAnsi="Times New Roman" w:cs="Times New Roman"/>
          <w:sz w:val="24"/>
          <w:szCs w:val="24"/>
        </w:rPr>
        <w:t xml:space="preserve"> </w:t>
      </w:r>
      <w:commentRangeStart w:id="23"/>
      <w:r w:rsidR="00C20D9C" w:rsidRPr="001A0627">
        <w:rPr>
          <w:rFonts w:ascii="Times New Roman" w:hAnsi="Times New Roman" w:cs="Times New Roman"/>
          <w:sz w:val="24"/>
          <w:szCs w:val="24"/>
        </w:rPr>
        <w:t>Since</w:t>
      </w:r>
      <w:commentRangeEnd w:id="23"/>
      <w:r w:rsidR="00476F75">
        <w:rPr>
          <w:rStyle w:val="CommentReference"/>
        </w:rPr>
        <w:commentReference w:id="23"/>
      </w:r>
      <w:r w:rsidR="00C20D9C" w:rsidRPr="001A0627">
        <w:rPr>
          <w:rFonts w:ascii="Times New Roman" w:hAnsi="Times New Roman" w:cs="Times New Roman"/>
          <w:sz w:val="24"/>
          <w:szCs w:val="24"/>
        </w:rPr>
        <w:t xml:space="preserve"> randomization of completion status is not </w:t>
      </w:r>
      <w:commentRangeStart w:id="24"/>
      <w:r w:rsidR="00C20D9C" w:rsidRPr="001A0627">
        <w:rPr>
          <w:rFonts w:ascii="Times New Roman" w:hAnsi="Times New Roman" w:cs="Times New Roman"/>
          <w:sz w:val="24"/>
          <w:szCs w:val="24"/>
        </w:rPr>
        <w:t>possible</w:t>
      </w:r>
      <w:commentRangeEnd w:id="24"/>
      <w:r w:rsidR="007B1D04">
        <w:rPr>
          <w:rStyle w:val="CommentReference"/>
        </w:rPr>
        <w:commentReference w:id="24"/>
      </w:r>
      <w:r w:rsidR="00C20D9C" w:rsidRPr="001A0627">
        <w:rPr>
          <w:rFonts w:ascii="Times New Roman" w:hAnsi="Times New Roman" w:cs="Times New Roman"/>
          <w:sz w:val="24"/>
          <w:szCs w:val="24"/>
        </w:rPr>
        <w:t xml:space="preserve">, the analysis requires covariate adjustment to control for potential moderation and mediation. </w:t>
      </w:r>
      <w:commentRangeStart w:id="25"/>
      <w:r w:rsidR="00C20D9C" w:rsidRPr="001A0627">
        <w:rPr>
          <w:rFonts w:ascii="Times New Roman" w:hAnsi="Times New Roman" w:cs="Times New Roman"/>
          <w:sz w:val="24"/>
          <w:szCs w:val="24"/>
        </w:rPr>
        <w:t>Statistical</w:t>
      </w:r>
      <w:commentRangeEnd w:id="25"/>
      <w:r w:rsidR="007B1D04">
        <w:rPr>
          <w:rStyle w:val="CommentReference"/>
        </w:rPr>
        <w:commentReference w:id="25"/>
      </w:r>
      <w:r w:rsidR="00C20D9C" w:rsidRPr="001A0627">
        <w:rPr>
          <w:rFonts w:ascii="Times New Roman" w:hAnsi="Times New Roman" w:cs="Times New Roman"/>
          <w:sz w:val="24"/>
          <w:szCs w:val="24"/>
        </w:rPr>
        <w:t xml:space="preserve"> significance of this test of this primary model will be declared under this covariate adjusted model. </w:t>
      </w:r>
      <w:r w:rsidR="00235647" w:rsidRPr="001A0627">
        <w:rPr>
          <w:rFonts w:ascii="Times New Roman" w:hAnsi="Times New Roman" w:cs="Times New Roman"/>
          <w:sz w:val="24"/>
          <w:szCs w:val="24"/>
        </w:rPr>
        <w:t>To accomplish this task, the</w:t>
      </w:r>
      <w:r w:rsidR="00235647">
        <w:rPr>
          <w:rFonts w:ascii="Times New Roman" w:hAnsi="Times New Roman" w:cs="Times New Roman"/>
          <w:sz w:val="24"/>
          <w:szCs w:val="24"/>
        </w:rPr>
        <w:t xml:space="preserve"> covariate model will be developed without regard to RT. </w:t>
      </w:r>
    </w:p>
    <w:p w14:paraId="077D2414" w14:textId="20075178" w:rsidR="000A1827" w:rsidRDefault="00974E93" w:rsidP="00F62EA6">
      <w:pPr>
        <w:spacing w:line="480" w:lineRule="auto"/>
        <w:ind w:firstLine="720"/>
        <w:rPr>
          <w:rFonts w:ascii="Times New Roman" w:hAnsi="Times New Roman" w:cs="Times New Roman"/>
          <w:sz w:val="24"/>
          <w:szCs w:val="24"/>
        </w:rPr>
      </w:pPr>
      <w:commentRangeStart w:id="26"/>
      <w:r>
        <w:rPr>
          <w:rFonts w:ascii="Times New Roman" w:hAnsi="Times New Roman" w:cs="Times New Roman"/>
          <w:sz w:val="24"/>
          <w:szCs w:val="24"/>
        </w:rPr>
        <w:t>Variables</w:t>
      </w:r>
      <w:commentRangeEnd w:id="26"/>
      <w:r w:rsidR="00592F26">
        <w:rPr>
          <w:rStyle w:val="CommentReference"/>
        </w:rPr>
        <w:commentReference w:id="26"/>
      </w:r>
      <w:r>
        <w:rPr>
          <w:rFonts w:ascii="Times New Roman" w:hAnsi="Times New Roman" w:cs="Times New Roman"/>
          <w:sz w:val="24"/>
          <w:szCs w:val="24"/>
        </w:rPr>
        <w:t xml:space="preserve"> will be included </w:t>
      </w:r>
      <w:r w:rsidR="00481A5B">
        <w:rPr>
          <w:rFonts w:ascii="Times New Roman" w:hAnsi="Times New Roman" w:cs="Times New Roman"/>
          <w:sz w:val="24"/>
          <w:szCs w:val="24"/>
        </w:rPr>
        <w:t xml:space="preserve">into the logistic regression as a block in a forward stepwise fashion. </w:t>
      </w:r>
      <w:r w:rsidR="00E64563">
        <w:rPr>
          <w:rFonts w:ascii="Times New Roman" w:hAnsi="Times New Roman" w:cs="Times New Roman"/>
          <w:sz w:val="24"/>
          <w:szCs w:val="24"/>
        </w:rPr>
        <w:t xml:space="preserve"> Since adjustment for confounding rather than statistical significance is the purpose, variables will be entered and retained in the regression using a .10 p-value level for entry and retention. For continuous variables, the assumption of linearity will be checked and, if necessary, remedial measures employed.  Only </w:t>
      </w:r>
      <w:r w:rsidR="004665A5">
        <w:rPr>
          <w:rFonts w:ascii="Times New Roman" w:hAnsi="Times New Roman" w:cs="Times New Roman"/>
          <w:sz w:val="24"/>
          <w:szCs w:val="24"/>
        </w:rPr>
        <w:t>after the final model is developed wil</w:t>
      </w:r>
      <w:r w:rsidR="003111E5">
        <w:rPr>
          <w:rFonts w:ascii="Times New Roman" w:hAnsi="Times New Roman" w:cs="Times New Roman"/>
          <w:sz w:val="24"/>
          <w:szCs w:val="24"/>
        </w:rPr>
        <w:t>l RT be added,</w:t>
      </w:r>
      <w:r w:rsidR="00FE456E">
        <w:rPr>
          <w:rFonts w:ascii="Times New Roman" w:hAnsi="Times New Roman" w:cs="Times New Roman"/>
          <w:sz w:val="24"/>
          <w:szCs w:val="24"/>
        </w:rPr>
        <w:t xml:space="preserve"> t</w:t>
      </w:r>
      <w:r w:rsidR="004665A5">
        <w:rPr>
          <w:rFonts w:ascii="Times New Roman" w:hAnsi="Times New Roman" w:cs="Times New Roman"/>
          <w:sz w:val="24"/>
          <w:szCs w:val="24"/>
        </w:rPr>
        <w:t>he p-value from th</w:t>
      </w:r>
      <w:r w:rsidR="000A1827">
        <w:rPr>
          <w:rFonts w:ascii="Times New Roman" w:hAnsi="Times New Roman" w:cs="Times New Roman"/>
          <w:sz w:val="24"/>
          <w:szCs w:val="24"/>
        </w:rPr>
        <w:t xml:space="preserve">is final model will provide the test of significance for the primary model.  </w:t>
      </w:r>
    </w:p>
    <w:p w14:paraId="53E644DB" w14:textId="39AF4E58" w:rsidR="00CC0FAB" w:rsidRDefault="00B75C3B" w:rsidP="000201E8">
      <w:pPr>
        <w:spacing w:line="480" w:lineRule="auto"/>
        <w:ind w:firstLine="720"/>
        <w:rPr>
          <w:rFonts w:ascii="Times New Roman" w:hAnsi="Times New Roman" w:cs="Times New Roman"/>
          <w:sz w:val="24"/>
          <w:szCs w:val="24"/>
        </w:rPr>
      </w:pPr>
      <w:commentRangeStart w:id="27"/>
      <w:r>
        <w:rPr>
          <w:rFonts w:ascii="Times New Roman" w:hAnsi="Times New Roman" w:cs="Times New Roman"/>
          <w:sz w:val="24"/>
          <w:szCs w:val="24"/>
        </w:rPr>
        <w:lastRenderedPageBreak/>
        <w:t>Due</w:t>
      </w:r>
      <w:commentRangeEnd w:id="27"/>
      <w:r w:rsidR="005B363F">
        <w:rPr>
          <w:rStyle w:val="CommentReference"/>
        </w:rPr>
        <w:commentReference w:id="27"/>
      </w:r>
      <w:r>
        <w:rPr>
          <w:rFonts w:ascii="Times New Roman" w:hAnsi="Times New Roman" w:cs="Times New Roman"/>
          <w:sz w:val="24"/>
          <w:szCs w:val="24"/>
        </w:rPr>
        <w:t xml:space="preserve"> to the nature of this study, no </w:t>
      </w:r>
      <w:r w:rsidR="0008321B">
        <w:rPr>
          <w:rFonts w:ascii="Times New Roman" w:hAnsi="Times New Roman" w:cs="Times New Roman"/>
          <w:sz w:val="24"/>
          <w:szCs w:val="24"/>
        </w:rPr>
        <w:t xml:space="preserve">census or </w:t>
      </w:r>
      <w:r>
        <w:rPr>
          <w:rFonts w:ascii="Times New Roman" w:hAnsi="Times New Roman" w:cs="Times New Roman"/>
          <w:sz w:val="24"/>
          <w:szCs w:val="24"/>
        </w:rPr>
        <w:t xml:space="preserve">intervention was required. </w:t>
      </w:r>
      <w:commentRangeStart w:id="28"/>
      <w:r w:rsidR="0059290A" w:rsidRPr="001A0627">
        <w:rPr>
          <w:rFonts w:ascii="Times New Roman" w:hAnsi="Times New Roman" w:cs="Times New Roman"/>
          <w:sz w:val="24"/>
          <w:szCs w:val="24"/>
        </w:rPr>
        <w:t>The</w:t>
      </w:r>
      <w:commentRangeEnd w:id="28"/>
      <w:r w:rsidR="005B363F">
        <w:rPr>
          <w:rStyle w:val="CommentReference"/>
        </w:rPr>
        <w:commentReference w:id="28"/>
      </w:r>
      <w:r w:rsidR="0059290A" w:rsidRPr="001A0627">
        <w:rPr>
          <w:rFonts w:ascii="Times New Roman" w:hAnsi="Times New Roman" w:cs="Times New Roman"/>
          <w:sz w:val="24"/>
          <w:szCs w:val="24"/>
        </w:rPr>
        <w:t xml:space="preserve"> primary</w:t>
      </w:r>
      <w:r w:rsidR="0059290A">
        <w:rPr>
          <w:rFonts w:ascii="Times New Roman" w:hAnsi="Times New Roman" w:cs="Times New Roman"/>
          <w:sz w:val="24"/>
          <w:szCs w:val="24"/>
        </w:rPr>
        <w:t xml:space="preserve"> hypothesis of this study posits that Reaction Time (RT) on the </w:t>
      </w:r>
      <w:proofErr w:type="spellStart"/>
      <w:r w:rsidR="0059290A">
        <w:rPr>
          <w:rFonts w:ascii="Times New Roman" w:hAnsi="Times New Roman" w:cs="Times New Roman"/>
          <w:sz w:val="24"/>
          <w:szCs w:val="24"/>
        </w:rPr>
        <w:t>Comalli</w:t>
      </w:r>
      <w:proofErr w:type="spellEnd"/>
      <w:r w:rsidR="0059290A">
        <w:rPr>
          <w:rFonts w:ascii="Times New Roman" w:hAnsi="Times New Roman" w:cs="Times New Roman"/>
          <w:sz w:val="24"/>
          <w:szCs w:val="24"/>
        </w:rPr>
        <w:t xml:space="preserve">-Kaplan version of the </w:t>
      </w:r>
      <w:proofErr w:type="spellStart"/>
      <w:r w:rsidR="0059290A">
        <w:rPr>
          <w:rFonts w:ascii="Times New Roman" w:hAnsi="Times New Roman" w:cs="Times New Roman"/>
          <w:sz w:val="24"/>
          <w:szCs w:val="24"/>
        </w:rPr>
        <w:t>Stroop</w:t>
      </w:r>
      <w:proofErr w:type="spellEnd"/>
      <w:r w:rsidR="0059290A">
        <w:rPr>
          <w:rFonts w:ascii="Times New Roman" w:hAnsi="Times New Roman" w:cs="Times New Roman"/>
          <w:sz w:val="24"/>
          <w:szCs w:val="24"/>
        </w:rPr>
        <w:t xml:space="preserve"> Word Color Ta</w:t>
      </w:r>
      <w:r w:rsidR="00056860">
        <w:rPr>
          <w:rFonts w:ascii="Times New Roman" w:hAnsi="Times New Roman" w:cs="Times New Roman"/>
          <w:sz w:val="24"/>
          <w:szCs w:val="24"/>
        </w:rPr>
        <w:t>sk is associated with gender differences in the completion phases of the CTN-0031 study.</w:t>
      </w:r>
      <w:r w:rsidR="008D6A85">
        <w:rPr>
          <w:rFonts w:ascii="Times New Roman" w:hAnsi="Times New Roman" w:cs="Times New Roman"/>
          <w:sz w:val="24"/>
          <w:szCs w:val="24"/>
        </w:rPr>
        <w:t xml:space="preserve"> </w:t>
      </w:r>
      <w:commentRangeStart w:id="29"/>
      <w:r w:rsidR="008D6A85">
        <w:rPr>
          <w:rFonts w:ascii="Times New Roman" w:hAnsi="Times New Roman" w:cs="Times New Roman"/>
          <w:sz w:val="24"/>
          <w:szCs w:val="24"/>
        </w:rPr>
        <w:t>For</w:t>
      </w:r>
      <w:commentRangeEnd w:id="29"/>
      <w:r w:rsidR="005B363F">
        <w:rPr>
          <w:rStyle w:val="CommentReference"/>
        </w:rPr>
        <w:commentReference w:id="29"/>
      </w:r>
      <w:r w:rsidR="008D6A85">
        <w:rPr>
          <w:rFonts w:ascii="Times New Roman" w:hAnsi="Times New Roman" w:cs="Times New Roman"/>
          <w:sz w:val="24"/>
          <w:szCs w:val="24"/>
        </w:rPr>
        <w:t xml:space="preserve"> the second</w:t>
      </w:r>
      <w:r w:rsidR="00512F6C">
        <w:rPr>
          <w:rFonts w:ascii="Times New Roman" w:hAnsi="Times New Roman" w:cs="Times New Roman"/>
          <w:sz w:val="24"/>
          <w:szCs w:val="24"/>
        </w:rPr>
        <w:t xml:space="preserve"> hypothesi</w:t>
      </w:r>
      <w:r w:rsidR="00F2522B">
        <w:rPr>
          <w:rFonts w:ascii="Times New Roman" w:hAnsi="Times New Roman" w:cs="Times New Roman"/>
          <w:sz w:val="24"/>
          <w:szCs w:val="24"/>
        </w:rPr>
        <w:t>s, female</w:t>
      </w:r>
      <w:r w:rsidR="00512F6C">
        <w:rPr>
          <w:rFonts w:ascii="Times New Roman" w:hAnsi="Times New Roman" w:cs="Times New Roman"/>
          <w:sz w:val="24"/>
          <w:szCs w:val="24"/>
        </w:rPr>
        <w:t xml:space="preserve"> treatment completers compared to non-completers will: 1) have significantly better verbal </w:t>
      </w:r>
      <w:r w:rsidR="00E92275">
        <w:rPr>
          <w:rFonts w:ascii="Times New Roman" w:hAnsi="Times New Roman" w:cs="Times New Roman"/>
          <w:sz w:val="24"/>
          <w:szCs w:val="24"/>
        </w:rPr>
        <w:t>learning and</w:t>
      </w:r>
      <w:r w:rsidR="00512F6C">
        <w:rPr>
          <w:rFonts w:ascii="Times New Roman" w:hAnsi="Times New Roman" w:cs="Times New Roman"/>
          <w:sz w:val="24"/>
          <w:szCs w:val="24"/>
        </w:rPr>
        <w:t xml:space="preserve"> memory as measured by the RALVT, 2) have significantly better delay and risk </w:t>
      </w:r>
      <w:r w:rsidR="00E92275">
        <w:rPr>
          <w:rFonts w:ascii="Times New Roman" w:hAnsi="Times New Roman" w:cs="Times New Roman"/>
          <w:sz w:val="24"/>
          <w:szCs w:val="24"/>
        </w:rPr>
        <w:t xml:space="preserve">assessment as assessed by the WGT, 3) be significantly better at response reversal as assessed by the WCST, 4) be significantly less impulsive as measured by the BIS-11, and 5) have significantly fewer frontal-lobe related behavioral problems as measured by the </w:t>
      </w:r>
      <w:proofErr w:type="spellStart"/>
      <w:r w:rsidR="00E92275">
        <w:rPr>
          <w:rFonts w:ascii="Times New Roman" w:hAnsi="Times New Roman" w:cs="Times New Roman"/>
          <w:sz w:val="24"/>
          <w:szCs w:val="24"/>
        </w:rPr>
        <w:t>FrSBE</w:t>
      </w:r>
      <w:proofErr w:type="spellEnd"/>
      <w:r w:rsidR="00E92275">
        <w:rPr>
          <w:rFonts w:ascii="Times New Roman" w:hAnsi="Times New Roman" w:cs="Times New Roman"/>
          <w:sz w:val="24"/>
          <w:szCs w:val="24"/>
        </w:rPr>
        <w:t>.</w:t>
      </w:r>
      <w:r w:rsidR="00240099">
        <w:rPr>
          <w:rFonts w:ascii="Times New Roman" w:hAnsi="Times New Roman" w:cs="Times New Roman"/>
          <w:sz w:val="24"/>
          <w:szCs w:val="24"/>
        </w:rPr>
        <w:t xml:space="preserve"> </w:t>
      </w:r>
      <w:r w:rsidR="00240099" w:rsidRPr="001A0627">
        <w:rPr>
          <w:rFonts w:ascii="Times New Roman" w:hAnsi="Times New Roman" w:cs="Times New Roman"/>
          <w:sz w:val="24"/>
          <w:szCs w:val="24"/>
        </w:rPr>
        <w:t>This study advances</w:t>
      </w:r>
      <w:r w:rsidR="00240099">
        <w:rPr>
          <w:rFonts w:ascii="Times New Roman" w:hAnsi="Times New Roman" w:cs="Times New Roman"/>
          <w:sz w:val="24"/>
          <w:szCs w:val="24"/>
        </w:rPr>
        <w:t xml:space="preserve"> knowledge of gender differences in terms of demonstrated deficits in cognition and executive function and the link to treatment attrition.  </w:t>
      </w:r>
    </w:p>
    <w:p w14:paraId="13D89780" w14:textId="56750793" w:rsidR="003943A3" w:rsidRDefault="003943A3" w:rsidP="008B0CD3">
      <w:pPr>
        <w:spacing w:line="480" w:lineRule="auto"/>
        <w:ind w:firstLine="720"/>
        <w:rPr>
          <w:rFonts w:ascii="Times New Roman" w:hAnsi="Times New Roman" w:cs="Times New Roman"/>
          <w:sz w:val="24"/>
          <w:szCs w:val="24"/>
        </w:rPr>
      </w:pPr>
      <w:commentRangeStart w:id="30"/>
      <w:r w:rsidRPr="00424F20">
        <w:rPr>
          <w:rFonts w:ascii="Times New Roman" w:hAnsi="Times New Roman" w:cs="Times New Roman"/>
          <w:sz w:val="24"/>
          <w:szCs w:val="24"/>
        </w:rPr>
        <w:t>Participants</w:t>
      </w:r>
      <w:commentRangeEnd w:id="30"/>
      <w:r w:rsidR="00592F26">
        <w:rPr>
          <w:rStyle w:val="CommentReference"/>
        </w:rPr>
        <w:commentReference w:id="30"/>
      </w:r>
      <w:r w:rsidRPr="00A211A6">
        <w:rPr>
          <w:rFonts w:ascii="Times New Roman" w:hAnsi="Times New Roman" w:cs="Times New Roman"/>
          <w:sz w:val="24"/>
          <w:szCs w:val="24"/>
        </w:rPr>
        <w:t xml:space="preserve"> completed a research visit to a selected site within two weeks of study eligibility. Clinic staff utilized</w:t>
      </w:r>
      <w:r w:rsidR="00613761" w:rsidRPr="00A211A6">
        <w:rPr>
          <w:rFonts w:ascii="Times New Roman" w:hAnsi="Times New Roman" w:cs="Times New Roman"/>
          <w:sz w:val="24"/>
          <w:szCs w:val="24"/>
        </w:rPr>
        <w:t xml:space="preserve"> prescribed</w:t>
      </w:r>
      <w:r w:rsidR="006D5407" w:rsidRPr="00A211A6">
        <w:rPr>
          <w:rFonts w:ascii="Times New Roman" w:hAnsi="Times New Roman" w:cs="Times New Roman"/>
          <w:sz w:val="24"/>
          <w:szCs w:val="24"/>
        </w:rPr>
        <w:t xml:space="preserve"> record-keeping </w:t>
      </w:r>
      <w:r w:rsidRPr="00A211A6">
        <w:rPr>
          <w:rFonts w:ascii="Times New Roman" w:hAnsi="Times New Roman" w:cs="Times New Roman"/>
          <w:sz w:val="24"/>
          <w:szCs w:val="24"/>
        </w:rPr>
        <w:t>as a measure of documenting a participant’s treatment attendance over the eight-week intervention phase of the study. Current substance us</w:t>
      </w:r>
      <w:r w:rsidR="00021997">
        <w:rPr>
          <w:rFonts w:ascii="Times New Roman" w:hAnsi="Times New Roman" w:cs="Times New Roman"/>
          <w:sz w:val="24"/>
          <w:szCs w:val="24"/>
        </w:rPr>
        <w:t>e of cocaine and MA</w:t>
      </w:r>
      <w:r w:rsidRPr="00A211A6">
        <w:rPr>
          <w:rFonts w:ascii="Times New Roman" w:hAnsi="Times New Roman" w:cs="Times New Roman"/>
          <w:sz w:val="24"/>
          <w:szCs w:val="24"/>
        </w:rPr>
        <w:t xml:space="preserve"> will be used in the analysis</w:t>
      </w:r>
      <w:r>
        <w:rPr>
          <w:rFonts w:ascii="Times New Roman" w:hAnsi="Times New Roman" w:cs="Times New Roman"/>
          <w:sz w:val="24"/>
          <w:szCs w:val="24"/>
        </w:rPr>
        <w:t xml:space="preserve"> portion of this</w:t>
      </w:r>
      <w:r w:rsidRPr="00FE28CD">
        <w:rPr>
          <w:rFonts w:ascii="Times New Roman" w:hAnsi="Times New Roman" w:cs="Times New Roman"/>
          <w:sz w:val="24"/>
          <w:szCs w:val="24"/>
        </w:rPr>
        <w:t xml:space="preserve"> research</w:t>
      </w:r>
      <w:r w:rsidRPr="0098594B">
        <w:rPr>
          <w:rFonts w:ascii="Times New Roman" w:hAnsi="Times New Roman" w:cs="Times New Roman"/>
          <w:sz w:val="24"/>
          <w:szCs w:val="24"/>
        </w:rPr>
        <w:t xml:space="preserve">. </w:t>
      </w:r>
      <w:r w:rsidR="006D5407">
        <w:rPr>
          <w:rFonts w:ascii="Times New Roman" w:hAnsi="Times New Roman" w:cs="Times New Roman"/>
          <w:sz w:val="24"/>
          <w:szCs w:val="24"/>
        </w:rPr>
        <w:t xml:space="preserve">The CTN-0031 and </w:t>
      </w:r>
      <w:r w:rsidR="007F7DD8">
        <w:rPr>
          <w:rFonts w:ascii="Times New Roman" w:hAnsi="Times New Roman" w:cs="Times New Roman"/>
          <w:sz w:val="24"/>
          <w:szCs w:val="24"/>
        </w:rPr>
        <w:t>CTN-0031-A</w:t>
      </w:r>
      <w:r w:rsidR="006D5407">
        <w:rPr>
          <w:rFonts w:ascii="Times New Roman" w:hAnsi="Times New Roman" w:cs="Times New Roman"/>
          <w:sz w:val="24"/>
          <w:szCs w:val="24"/>
        </w:rPr>
        <w:t xml:space="preserve"> studies were</w:t>
      </w:r>
      <w:r w:rsidR="00AE1606" w:rsidRPr="0098594B">
        <w:rPr>
          <w:rFonts w:ascii="Times New Roman" w:hAnsi="Times New Roman" w:cs="Times New Roman"/>
          <w:sz w:val="24"/>
          <w:szCs w:val="24"/>
        </w:rPr>
        <w:t xml:space="preserve"> supported in </w:t>
      </w:r>
      <w:r w:rsidR="0098594B" w:rsidRPr="0098594B">
        <w:rPr>
          <w:rFonts w:ascii="Times New Roman" w:hAnsi="Times New Roman" w:cs="Times New Roman"/>
          <w:sz w:val="24"/>
          <w:szCs w:val="24"/>
        </w:rPr>
        <w:t>p</w:t>
      </w:r>
      <w:r w:rsidR="00AE1606" w:rsidRPr="0098594B">
        <w:rPr>
          <w:rFonts w:ascii="Times New Roman" w:hAnsi="Times New Roman" w:cs="Times New Roman"/>
          <w:sz w:val="24"/>
          <w:szCs w:val="24"/>
        </w:rPr>
        <w:t>art by the Clinical Trials Network (CTN)</w:t>
      </w:r>
      <w:r w:rsidR="006B58C3">
        <w:rPr>
          <w:rFonts w:ascii="Times New Roman" w:hAnsi="Times New Roman" w:cs="Times New Roman"/>
          <w:sz w:val="24"/>
          <w:szCs w:val="24"/>
        </w:rPr>
        <w:t xml:space="preserve"> (NIDA 2013b)</w:t>
      </w:r>
      <w:r w:rsidR="00AE1606" w:rsidRPr="0098594B">
        <w:rPr>
          <w:rFonts w:ascii="Times New Roman" w:hAnsi="Times New Roman" w:cs="Times New Roman"/>
          <w:sz w:val="24"/>
          <w:szCs w:val="24"/>
        </w:rPr>
        <w:t xml:space="preserve">. </w:t>
      </w:r>
      <w:r w:rsidR="00B52140" w:rsidRPr="0098594B">
        <w:rPr>
          <w:rFonts w:ascii="Times New Roman" w:hAnsi="Times New Roman" w:cs="Times New Roman"/>
          <w:sz w:val="24"/>
          <w:szCs w:val="24"/>
        </w:rPr>
        <w:t xml:space="preserve">Prior to initiating the </w:t>
      </w:r>
      <w:r w:rsidR="007F7DD8">
        <w:rPr>
          <w:rFonts w:ascii="Times New Roman" w:hAnsi="Times New Roman" w:cs="Times New Roman"/>
          <w:sz w:val="24"/>
          <w:szCs w:val="24"/>
        </w:rPr>
        <w:t>CTN-0031-A</w:t>
      </w:r>
      <w:r w:rsidR="00B52140" w:rsidRPr="0098594B">
        <w:rPr>
          <w:rFonts w:ascii="Times New Roman" w:hAnsi="Times New Roman" w:cs="Times New Roman"/>
          <w:sz w:val="24"/>
          <w:szCs w:val="24"/>
        </w:rPr>
        <w:t xml:space="preserve"> </w:t>
      </w:r>
      <w:r w:rsidR="0098594B">
        <w:rPr>
          <w:rFonts w:ascii="Times New Roman" w:hAnsi="Times New Roman" w:cs="Times New Roman"/>
          <w:sz w:val="24"/>
          <w:szCs w:val="24"/>
        </w:rPr>
        <w:t xml:space="preserve">study, a study </w:t>
      </w:r>
      <w:r w:rsidR="006D5407" w:rsidRPr="0098594B">
        <w:rPr>
          <w:rFonts w:ascii="Times New Roman" w:hAnsi="Times New Roman" w:cs="Times New Roman"/>
          <w:sz w:val="24"/>
          <w:szCs w:val="24"/>
        </w:rPr>
        <w:t>investigator</w:t>
      </w:r>
      <w:r w:rsidR="00B52140" w:rsidRPr="0098594B">
        <w:rPr>
          <w:rFonts w:ascii="Times New Roman" w:hAnsi="Times New Roman" w:cs="Times New Roman"/>
          <w:sz w:val="24"/>
          <w:szCs w:val="24"/>
        </w:rPr>
        <w:t xml:space="preserve"> at each site obtained written Institutional Review Board (IR</w:t>
      </w:r>
      <w:r w:rsidR="00424F20">
        <w:rPr>
          <w:rFonts w:ascii="Times New Roman" w:hAnsi="Times New Roman" w:cs="Times New Roman"/>
          <w:sz w:val="24"/>
          <w:szCs w:val="24"/>
        </w:rPr>
        <w:t>B) approval to conduct the research</w:t>
      </w:r>
      <w:r w:rsidR="00B52140" w:rsidRPr="0098594B">
        <w:rPr>
          <w:rFonts w:ascii="Times New Roman" w:hAnsi="Times New Roman" w:cs="Times New Roman"/>
          <w:sz w:val="24"/>
          <w:szCs w:val="24"/>
        </w:rPr>
        <w:t>.</w:t>
      </w:r>
      <w:r w:rsidR="00B52140">
        <w:rPr>
          <w:rFonts w:ascii="Times New Roman" w:hAnsi="Times New Roman" w:cs="Times New Roman"/>
          <w:sz w:val="24"/>
          <w:szCs w:val="24"/>
        </w:rPr>
        <w:t xml:space="preserve"> </w:t>
      </w:r>
      <w:r w:rsidR="00806C31" w:rsidRPr="00FE28CD">
        <w:rPr>
          <w:rFonts w:ascii="Times New Roman" w:hAnsi="Times New Roman" w:cs="Times New Roman"/>
          <w:sz w:val="24"/>
          <w:szCs w:val="24"/>
        </w:rPr>
        <w:t xml:space="preserve"> Data </w:t>
      </w:r>
      <w:r w:rsidR="00806C31">
        <w:rPr>
          <w:rFonts w:ascii="Times New Roman" w:hAnsi="Times New Roman" w:cs="Times New Roman"/>
          <w:sz w:val="24"/>
          <w:szCs w:val="24"/>
        </w:rPr>
        <w:t xml:space="preserve">collected on behalf of qualified </w:t>
      </w:r>
      <w:r w:rsidR="00806C31" w:rsidRPr="00FE28CD">
        <w:rPr>
          <w:rFonts w:ascii="Times New Roman" w:hAnsi="Times New Roman" w:cs="Times New Roman"/>
          <w:sz w:val="24"/>
          <w:szCs w:val="24"/>
        </w:rPr>
        <w:t>participant</w:t>
      </w:r>
      <w:r w:rsidR="00806C31">
        <w:rPr>
          <w:rFonts w:ascii="Times New Roman" w:hAnsi="Times New Roman" w:cs="Times New Roman"/>
          <w:sz w:val="24"/>
          <w:szCs w:val="24"/>
        </w:rPr>
        <w:t>s from (</w:t>
      </w:r>
      <w:r w:rsidR="007F7DD8">
        <w:rPr>
          <w:rFonts w:ascii="Times New Roman" w:hAnsi="Times New Roman" w:cs="Times New Roman"/>
          <w:sz w:val="24"/>
          <w:szCs w:val="24"/>
        </w:rPr>
        <w:t>CTN-0031-A</w:t>
      </w:r>
      <w:r w:rsidR="003B0AAD">
        <w:rPr>
          <w:rFonts w:ascii="Times New Roman" w:hAnsi="Times New Roman" w:cs="Times New Roman"/>
          <w:sz w:val="24"/>
          <w:szCs w:val="24"/>
        </w:rPr>
        <w:t>) were</w:t>
      </w:r>
      <w:r w:rsidR="00806C31">
        <w:rPr>
          <w:rFonts w:ascii="Times New Roman" w:hAnsi="Times New Roman" w:cs="Times New Roman"/>
          <w:sz w:val="24"/>
          <w:szCs w:val="24"/>
        </w:rPr>
        <w:t xml:space="preserve"> used in this seconda</w:t>
      </w:r>
      <w:r w:rsidR="00424F20">
        <w:rPr>
          <w:rFonts w:ascii="Times New Roman" w:hAnsi="Times New Roman" w:cs="Times New Roman"/>
          <w:sz w:val="24"/>
          <w:szCs w:val="24"/>
        </w:rPr>
        <w:t>ry study</w:t>
      </w:r>
      <w:r w:rsidR="00806C31">
        <w:rPr>
          <w:rFonts w:ascii="Times New Roman" w:hAnsi="Times New Roman" w:cs="Times New Roman"/>
          <w:sz w:val="24"/>
          <w:szCs w:val="24"/>
        </w:rPr>
        <w:t xml:space="preserve">. </w:t>
      </w:r>
      <w:r w:rsidR="00806C31" w:rsidRPr="00FE28CD">
        <w:rPr>
          <w:rFonts w:ascii="Times New Roman" w:hAnsi="Times New Roman" w:cs="Times New Roman"/>
          <w:sz w:val="24"/>
          <w:szCs w:val="24"/>
        </w:rPr>
        <w:t xml:space="preserve"> </w:t>
      </w:r>
      <w:r w:rsidR="00806C31">
        <w:rPr>
          <w:rFonts w:ascii="Times New Roman" w:hAnsi="Times New Roman" w:cs="Times New Roman"/>
          <w:sz w:val="24"/>
          <w:szCs w:val="24"/>
        </w:rPr>
        <w:t xml:space="preserve"> </w:t>
      </w:r>
    </w:p>
    <w:p w14:paraId="62B07561" w14:textId="4E414C05" w:rsidR="004F6DF7" w:rsidRDefault="004F6DF7" w:rsidP="008B0CD3">
      <w:pPr>
        <w:spacing w:line="480" w:lineRule="auto"/>
        <w:ind w:firstLine="720"/>
        <w:rPr>
          <w:rFonts w:ascii="Times New Roman" w:hAnsi="Times New Roman" w:cs="Times New Roman"/>
          <w:sz w:val="24"/>
          <w:szCs w:val="24"/>
        </w:rPr>
      </w:pPr>
    </w:p>
    <w:p w14:paraId="3A0E488A" w14:textId="77777777" w:rsidR="004F6DF7" w:rsidRDefault="004F6DF7" w:rsidP="008B0CD3">
      <w:pPr>
        <w:spacing w:line="480" w:lineRule="auto"/>
        <w:ind w:firstLine="720"/>
        <w:rPr>
          <w:rFonts w:ascii="Times New Roman" w:hAnsi="Times New Roman" w:cs="Times New Roman"/>
          <w:sz w:val="24"/>
          <w:szCs w:val="24"/>
        </w:rPr>
      </w:pPr>
    </w:p>
    <w:p w14:paraId="092CD814" w14:textId="24731AFC" w:rsidR="00C64495" w:rsidRDefault="00C64495" w:rsidP="00C64495">
      <w:pPr>
        <w:spacing w:line="480" w:lineRule="auto"/>
        <w:ind w:left="2880" w:firstLine="720"/>
        <w:rPr>
          <w:rFonts w:ascii="Times New Roman" w:hAnsi="Times New Roman" w:cs="Times New Roman"/>
          <w:b/>
          <w:sz w:val="24"/>
          <w:szCs w:val="24"/>
        </w:rPr>
      </w:pPr>
      <w:commentRangeStart w:id="31"/>
      <w:r w:rsidRPr="00C64495">
        <w:rPr>
          <w:rFonts w:ascii="Times New Roman" w:hAnsi="Times New Roman" w:cs="Times New Roman"/>
          <w:b/>
          <w:sz w:val="24"/>
          <w:szCs w:val="24"/>
        </w:rPr>
        <w:lastRenderedPageBreak/>
        <w:t>Methodology</w:t>
      </w:r>
      <w:commentRangeEnd w:id="31"/>
      <w:r w:rsidR="005B363F">
        <w:rPr>
          <w:rStyle w:val="CommentReference"/>
        </w:rPr>
        <w:commentReference w:id="31"/>
      </w:r>
    </w:p>
    <w:p w14:paraId="463327AA" w14:textId="77777777" w:rsidR="008B0CD3" w:rsidRDefault="00C64495" w:rsidP="000D6C63">
      <w:pPr>
        <w:spacing w:line="480" w:lineRule="auto"/>
        <w:rPr>
          <w:rFonts w:ascii="Times New Roman" w:hAnsi="Times New Roman" w:cs="Times New Roman"/>
          <w:b/>
          <w:sz w:val="24"/>
          <w:szCs w:val="24"/>
        </w:rPr>
      </w:pPr>
      <w:r w:rsidRPr="001D49E8">
        <w:rPr>
          <w:rFonts w:ascii="Times New Roman" w:hAnsi="Times New Roman" w:cs="Times New Roman"/>
          <w:b/>
          <w:sz w:val="24"/>
          <w:szCs w:val="24"/>
        </w:rPr>
        <w:t>Target Population</w:t>
      </w:r>
      <w:r>
        <w:rPr>
          <w:rFonts w:ascii="Times New Roman" w:hAnsi="Times New Roman" w:cs="Times New Roman"/>
          <w:b/>
          <w:sz w:val="24"/>
          <w:szCs w:val="24"/>
        </w:rPr>
        <w:t xml:space="preserve"> </w:t>
      </w:r>
    </w:p>
    <w:p w14:paraId="0B3A1115" w14:textId="42040BCF" w:rsidR="000D6C63" w:rsidRPr="004D3F6F" w:rsidRDefault="000E2BC8" w:rsidP="001007F7">
      <w:pPr>
        <w:spacing w:line="480" w:lineRule="auto"/>
        <w:ind w:firstLine="720"/>
        <w:rPr>
          <w:rFonts w:ascii="Times New Roman" w:hAnsi="Times New Roman" w:cs="Times New Roman"/>
          <w:sz w:val="24"/>
          <w:szCs w:val="24"/>
        </w:rPr>
      </w:pPr>
      <w:commentRangeStart w:id="32"/>
      <w:r>
        <w:rPr>
          <w:rFonts w:ascii="Times New Roman" w:hAnsi="Times New Roman" w:cs="Times New Roman"/>
          <w:sz w:val="24"/>
          <w:szCs w:val="24"/>
        </w:rPr>
        <w:t>A</w:t>
      </w:r>
      <w:commentRangeEnd w:id="32"/>
      <w:r w:rsidR="00B94315">
        <w:rPr>
          <w:rStyle w:val="CommentReference"/>
        </w:rPr>
        <w:commentReference w:id="32"/>
      </w:r>
      <w:r>
        <w:rPr>
          <w:rFonts w:ascii="Times New Roman" w:hAnsi="Times New Roman" w:cs="Times New Roman"/>
          <w:sz w:val="24"/>
          <w:szCs w:val="24"/>
        </w:rPr>
        <w:t xml:space="preserve"> convenience sample of 27</w:t>
      </w:r>
      <w:r w:rsidR="00E66029">
        <w:rPr>
          <w:rFonts w:ascii="Times New Roman" w:hAnsi="Times New Roman" w:cs="Times New Roman"/>
          <w:sz w:val="24"/>
          <w:szCs w:val="24"/>
        </w:rPr>
        <w:t xml:space="preserve"> participants from six sites in the CTN-0031 study were randomly assigned to </w:t>
      </w:r>
      <w:r w:rsidR="007F7DD8">
        <w:rPr>
          <w:rFonts w:ascii="Times New Roman" w:hAnsi="Times New Roman" w:cs="Times New Roman"/>
          <w:sz w:val="24"/>
          <w:szCs w:val="24"/>
        </w:rPr>
        <w:t>CTN-0031-A</w:t>
      </w:r>
      <w:r w:rsidR="00E66029">
        <w:rPr>
          <w:rFonts w:ascii="Times New Roman" w:hAnsi="Times New Roman" w:cs="Times New Roman"/>
          <w:sz w:val="24"/>
          <w:szCs w:val="24"/>
        </w:rPr>
        <w:t xml:space="preserve">.  </w:t>
      </w:r>
      <w:commentRangeStart w:id="33"/>
      <w:r w:rsidR="00E66029">
        <w:rPr>
          <w:rFonts w:ascii="Times New Roman" w:hAnsi="Times New Roman" w:cs="Times New Roman"/>
          <w:sz w:val="24"/>
          <w:szCs w:val="24"/>
        </w:rPr>
        <w:t>The</w:t>
      </w:r>
      <w:commentRangeEnd w:id="33"/>
      <w:r w:rsidR="00B94315">
        <w:rPr>
          <w:rStyle w:val="CommentReference"/>
        </w:rPr>
        <w:commentReference w:id="33"/>
      </w:r>
      <w:r w:rsidR="00E66029">
        <w:rPr>
          <w:rFonts w:ascii="Times New Roman" w:hAnsi="Times New Roman" w:cs="Times New Roman"/>
          <w:sz w:val="24"/>
          <w:szCs w:val="24"/>
        </w:rPr>
        <w:t xml:space="preserve"> study sites were </w:t>
      </w:r>
      <w:r w:rsidR="003C559C">
        <w:rPr>
          <w:rFonts w:ascii="Times New Roman" w:hAnsi="Times New Roman" w:cs="Times New Roman"/>
          <w:sz w:val="24"/>
          <w:szCs w:val="24"/>
        </w:rPr>
        <w:t>substance abuse community treatment programs (CTPs), located in the states of Florida,</w:t>
      </w:r>
      <w:r w:rsidR="007841B6">
        <w:rPr>
          <w:rFonts w:ascii="Times New Roman" w:hAnsi="Times New Roman" w:cs="Times New Roman"/>
          <w:sz w:val="24"/>
          <w:szCs w:val="24"/>
        </w:rPr>
        <w:t xml:space="preserve"> Oregon, Washington, Texas, </w:t>
      </w:r>
      <w:r w:rsidR="003C559C">
        <w:rPr>
          <w:rFonts w:ascii="Times New Roman" w:hAnsi="Times New Roman" w:cs="Times New Roman"/>
          <w:sz w:val="24"/>
          <w:szCs w:val="24"/>
        </w:rPr>
        <w:t>Ohio</w:t>
      </w:r>
      <w:r w:rsidR="007841B6">
        <w:rPr>
          <w:rFonts w:ascii="Times New Roman" w:hAnsi="Times New Roman" w:cs="Times New Roman"/>
          <w:sz w:val="24"/>
          <w:szCs w:val="24"/>
        </w:rPr>
        <w:t>, and the Appalachian Tri-State node</w:t>
      </w:r>
      <w:r w:rsidR="003C559C">
        <w:rPr>
          <w:rFonts w:ascii="Times New Roman" w:hAnsi="Times New Roman" w:cs="Times New Roman"/>
          <w:sz w:val="24"/>
          <w:szCs w:val="24"/>
        </w:rPr>
        <w:t xml:space="preserve">.  </w:t>
      </w:r>
      <w:r w:rsidR="00CF73BC">
        <w:rPr>
          <w:rFonts w:ascii="Times New Roman" w:hAnsi="Times New Roman" w:cs="Times New Roman"/>
          <w:sz w:val="24"/>
          <w:szCs w:val="24"/>
        </w:rPr>
        <w:t>A total sample</w:t>
      </w:r>
      <w:r w:rsidR="000D6C63" w:rsidRPr="00FE28CD">
        <w:rPr>
          <w:rFonts w:ascii="Times New Roman" w:hAnsi="Times New Roman" w:cs="Times New Roman"/>
          <w:sz w:val="24"/>
          <w:szCs w:val="24"/>
        </w:rPr>
        <w:t xml:space="preserve"> </w:t>
      </w:r>
      <w:r w:rsidR="001C42B5">
        <w:rPr>
          <w:rFonts w:ascii="Times New Roman" w:hAnsi="Times New Roman" w:cs="Times New Roman"/>
          <w:sz w:val="24"/>
          <w:szCs w:val="24"/>
        </w:rPr>
        <w:t xml:space="preserve">size </w:t>
      </w:r>
      <w:r w:rsidR="000D6C63" w:rsidRPr="00FE28CD">
        <w:rPr>
          <w:rFonts w:ascii="Times New Roman" w:hAnsi="Times New Roman" w:cs="Times New Roman"/>
          <w:sz w:val="24"/>
          <w:szCs w:val="24"/>
        </w:rPr>
        <w:t xml:space="preserve">of 164 male and female </w:t>
      </w:r>
      <w:r w:rsidR="004D3F6F">
        <w:rPr>
          <w:rFonts w:ascii="Times New Roman" w:hAnsi="Times New Roman" w:cs="Times New Roman"/>
          <w:sz w:val="24"/>
          <w:szCs w:val="24"/>
        </w:rPr>
        <w:t>participants from a cocaine/</w:t>
      </w:r>
      <w:r w:rsidR="00052E1D">
        <w:rPr>
          <w:rFonts w:ascii="Times New Roman" w:hAnsi="Times New Roman" w:cs="Times New Roman"/>
          <w:sz w:val="24"/>
          <w:szCs w:val="24"/>
        </w:rPr>
        <w:t>MA</w:t>
      </w:r>
      <w:r w:rsidR="000D6C63">
        <w:rPr>
          <w:rFonts w:ascii="Times New Roman" w:hAnsi="Times New Roman" w:cs="Times New Roman"/>
          <w:sz w:val="24"/>
          <w:szCs w:val="24"/>
        </w:rPr>
        <w:t xml:space="preserve"> group were </w:t>
      </w:r>
      <w:r w:rsidR="000D6C63" w:rsidRPr="00FE28CD">
        <w:rPr>
          <w:rFonts w:ascii="Times New Roman" w:hAnsi="Times New Roman" w:cs="Times New Roman"/>
          <w:sz w:val="24"/>
          <w:szCs w:val="24"/>
        </w:rPr>
        <w:t>selected to participate</w:t>
      </w:r>
      <w:r w:rsidR="000D6C63">
        <w:rPr>
          <w:rFonts w:ascii="Times New Roman" w:hAnsi="Times New Roman" w:cs="Times New Roman"/>
          <w:sz w:val="24"/>
          <w:szCs w:val="24"/>
        </w:rPr>
        <w:t xml:space="preserve"> in the </w:t>
      </w:r>
      <w:r w:rsidR="007F7DD8">
        <w:rPr>
          <w:rFonts w:ascii="Times New Roman" w:hAnsi="Times New Roman" w:cs="Times New Roman"/>
          <w:sz w:val="24"/>
          <w:szCs w:val="24"/>
        </w:rPr>
        <w:t>CTN-0031-A</w:t>
      </w:r>
      <w:r w:rsidR="000D6C63">
        <w:rPr>
          <w:rFonts w:ascii="Times New Roman" w:hAnsi="Times New Roman" w:cs="Times New Roman"/>
          <w:sz w:val="24"/>
          <w:szCs w:val="24"/>
        </w:rPr>
        <w:t xml:space="preserve"> ancillary study</w:t>
      </w:r>
      <w:r w:rsidR="000D6C63" w:rsidRPr="00FE28CD">
        <w:rPr>
          <w:rFonts w:ascii="Times New Roman" w:hAnsi="Times New Roman" w:cs="Times New Roman"/>
          <w:sz w:val="24"/>
          <w:szCs w:val="24"/>
        </w:rPr>
        <w:t xml:space="preserve">. </w:t>
      </w:r>
    </w:p>
    <w:p w14:paraId="4DAE1158" w14:textId="0F359F8F" w:rsidR="000D6C63" w:rsidRPr="00FE28CD" w:rsidRDefault="000D6C63" w:rsidP="0012023C">
      <w:pPr>
        <w:spacing w:line="480" w:lineRule="auto"/>
        <w:ind w:firstLine="720"/>
        <w:rPr>
          <w:rFonts w:ascii="Times New Roman" w:hAnsi="Times New Roman" w:cs="Times New Roman"/>
          <w:sz w:val="24"/>
          <w:szCs w:val="24"/>
        </w:rPr>
      </w:pPr>
      <w:commentRangeStart w:id="34"/>
      <w:r w:rsidRPr="004F6DF7">
        <w:rPr>
          <w:rFonts w:ascii="Times New Roman" w:hAnsi="Times New Roman" w:cs="Times New Roman"/>
          <w:b/>
          <w:sz w:val="24"/>
          <w:szCs w:val="24"/>
        </w:rPr>
        <w:t>Inclusion</w:t>
      </w:r>
      <w:commentRangeEnd w:id="34"/>
      <w:r w:rsidR="00700853">
        <w:rPr>
          <w:rStyle w:val="CommentReference"/>
        </w:rPr>
        <w:commentReference w:id="34"/>
      </w:r>
      <w:r w:rsidRPr="004F6DF7">
        <w:rPr>
          <w:rFonts w:ascii="Times New Roman" w:hAnsi="Times New Roman" w:cs="Times New Roman"/>
          <w:b/>
          <w:sz w:val="24"/>
          <w:szCs w:val="24"/>
        </w:rPr>
        <w:t xml:space="preserve"> Criteria</w:t>
      </w:r>
      <w:r w:rsidRPr="001D49E8">
        <w:rPr>
          <w:rFonts w:ascii="Times New Roman" w:hAnsi="Times New Roman" w:cs="Times New Roman"/>
          <w:sz w:val="24"/>
          <w:szCs w:val="24"/>
        </w:rPr>
        <w:t>:</w:t>
      </w:r>
      <w:r w:rsidRPr="00FE28CD">
        <w:rPr>
          <w:rFonts w:ascii="Times New Roman" w:hAnsi="Times New Roman" w:cs="Times New Roman"/>
          <w:sz w:val="24"/>
          <w:szCs w:val="24"/>
        </w:rPr>
        <w:t xml:space="preserve"> </w:t>
      </w:r>
      <w:r w:rsidR="00422209">
        <w:rPr>
          <w:rFonts w:ascii="Times New Roman" w:hAnsi="Times New Roman" w:cs="Times New Roman"/>
          <w:sz w:val="24"/>
          <w:szCs w:val="24"/>
        </w:rPr>
        <w:t xml:space="preserve">Participants deemed eligible for this study </w:t>
      </w:r>
      <w:r w:rsidR="00110FBE">
        <w:rPr>
          <w:rFonts w:ascii="Times New Roman" w:hAnsi="Times New Roman" w:cs="Times New Roman"/>
          <w:sz w:val="24"/>
          <w:szCs w:val="24"/>
        </w:rPr>
        <w:t xml:space="preserve">were required to meet the </w:t>
      </w:r>
      <w:r w:rsidRPr="00FE28CD">
        <w:rPr>
          <w:rFonts w:ascii="Times New Roman" w:hAnsi="Times New Roman" w:cs="Times New Roman"/>
          <w:sz w:val="24"/>
          <w:szCs w:val="24"/>
        </w:rPr>
        <w:t>following</w:t>
      </w:r>
      <w:r w:rsidR="00110FBE">
        <w:rPr>
          <w:rFonts w:ascii="Times New Roman" w:hAnsi="Times New Roman" w:cs="Times New Roman"/>
          <w:sz w:val="24"/>
          <w:szCs w:val="24"/>
        </w:rPr>
        <w:t xml:space="preserve"> </w:t>
      </w:r>
      <w:r w:rsidRPr="00FE28CD">
        <w:rPr>
          <w:rFonts w:ascii="Times New Roman" w:hAnsi="Times New Roman" w:cs="Times New Roman"/>
          <w:sz w:val="24"/>
          <w:szCs w:val="24"/>
        </w:rPr>
        <w:t>criteria</w:t>
      </w:r>
      <w:r w:rsidR="00F71BD5">
        <w:rPr>
          <w:rFonts w:ascii="Times New Roman" w:hAnsi="Times New Roman" w:cs="Times New Roman"/>
          <w:sz w:val="24"/>
          <w:szCs w:val="24"/>
        </w:rPr>
        <w:t>,</w:t>
      </w:r>
      <w:r w:rsidR="00110FBE">
        <w:rPr>
          <w:rFonts w:ascii="Times New Roman" w:hAnsi="Times New Roman" w:cs="Times New Roman"/>
          <w:sz w:val="24"/>
          <w:szCs w:val="24"/>
        </w:rPr>
        <w:t xml:space="preserve"> including </w:t>
      </w:r>
      <w:r w:rsidRPr="00FE28CD">
        <w:rPr>
          <w:rFonts w:ascii="Times New Roman" w:hAnsi="Times New Roman" w:cs="Times New Roman"/>
          <w:sz w:val="24"/>
          <w:szCs w:val="24"/>
        </w:rPr>
        <w:t>:</w:t>
      </w:r>
      <w:r w:rsidR="00636271">
        <w:rPr>
          <w:rFonts w:ascii="Times New Roman" w:hAnsi="Times New Roman" w:cs="Times New Roman"/>
          <w:sz w:val="24"/>
          <w:szCs w:val="24"/>
        </w:rPr>
        <w:t xml:space="preserve"> (1)</w:t>
      </w:r>
      <w:r w:rsidR="00F71BD5">
        <w:rPr>
          <w:rFonts w:ascii="Times New Roman" w:hAnsi="Times New Roman" w:cs="Times New Roman"/>
          <w:sz w:val="24"/>
          <w:szCs w:val="24"/>
        </w:rPr>
        <w:t xml:space="preserve"> that the participant be</w:t>
      </w:r>
      <w:r w:rsidR="00636271">
        <w:rPr>
          <w:rFonts w:ascii="Times New Roman" w:hAnsi="Times New Roman" w:cs="Times New Roman"/>
          <w:sz w:val="24"/>
          <w:szCs w:val="24"/>
        </w:rPr>
        <w:t xml:space="preserve"> at least 18 years of age at</w:t>
      </w:r>
      <w:r w:rsidR="0012023C">
        <w:rPr>
          <w:rFonts w:ascii="Times New Roman" w:hAnsi="Times New Roman" w:cs="Times New Roman"/>
          <w:sz w:val="24"/>
          <w:szCs w:val="24"/>
        </w:rPr>
        <w:t xml:space="preserve"> time of selection from CTN-0030 study,</w:t>
      </w:r>
      <w:r w:rsidRPr="00FE28CD">
        <w:rPr>
          <w:rFonts w:ascii="Times New Roman" w:hAnsi="Times New Roman" w:cs="Times New Roman"/>
          <w:sz w:val="24"/>
          <w:szCs w:val="24"/>
        </w:rPr>
        <w:t xml:space="preserve"> </w:t>
      </w:r>
      <w:r w:rsidR="00636271">
        <w:rPr>
          <w:rFonts w:ascii="Times New Roman" w:hAnsi="Times New Roman" w:cs="Times New Roman"/>
          <w:sz w:val="24"/>
          <w:szCs w:val="24"/>
        </w:rPr>
        <w:t>(2</w:t>
      </w:r>
      <w:r w:rsidR="00110FBE">
        <w:rPr>
          <w:rFonts w:ascii="Times New Roman" w:hAnsi="Times New Roman" w:cs="Times New Roman"/>
          <w:sz w:val="24"/>
          <w:szCs w:val="24"/>
        </w:rPr>
        <w:t xml:space="preserve">) </w:t>
      </w:r>
      <w:r w:rsidR="00F71BD5">
        <w:rPr>
          <w:rFonts w:ascii="Times New Roman" w:hAnsi="Times New Roman" w:cs="Times New Roman"/>
          <w:sz w:val="24"/>
          <w:szCs w:val="24"/>
        </w:rPr>
        <w:t xml:space="preserve"> the participant must meet</w:t>
      </w:r>
      <w:r w:rsidRPr="00FE28CD">
        <w:rPr>
          <w:rFonts w:ascii="Times New Roman" w:hAnsi="Times New Roman" w:cs="Times New Roman"/>
          <w:sz w:val="24"/>
          <w:szCs w:val="24"/>
        </w:rPr>
        <w:t xml:space="preserve"> the DSM-IV crit</w:t>
      </w:r>
      <w:r w:rsidR="00110FBE">
        <w:rPr>
          <w:rFonts w:ascii="Times New Roman" w:hAnsi="Times New Roman" w:cs="Times New Roman"/>
          <w:sz w:val="24"/>
          <w:szCs w:val="24"/>
        </w:rPr>
        <w:t xml:space="preserve">eria </w:t>
      </w:r>
      <w:r w:rsidR="00F71BD5">
        <w:rPr>
          <w:rFonts w:ascii="Times New Roman" w:hAnsi="Times New Roman" w:cs="Times New Roman"/>
          <w:sz w:val="24"/>
          <w:szCs w:val="24"/>
        </w:rPr>
        <w:t xml:space="preserve">of </w:t>
      </w:r>
      <w:r w:rsidRPr="00FE28CD">
        <w:rPr>
          <w:rFonts w:ascii="Times New Roman" w:hAnsi="Times New Roman" w:cs="Times New Roman"/>
          <w:sz w:val="24"/>
          <w:szCs w:val="24"/>
        </w:rPr>
        <w:t xml:space="preserve">abuse or dependence </w:t>
      </w:r>
      <w:r w:rsidR="00110FBE">
        <w:rPr>
          <w:rFonts w:ascii="Times New Roman" w:hAnsi="Times New Roman" w:cs="Times New Roman"/>
          <w:sz w:val="24"/>
          <w:szCs w:val="24"/>
        </w:rPr>
        <w:t xml:space="preserve">on </w:t>
      </w:r>
      <w:r w:rsidR="00052E1D">
        <w:rPr>
          <w:rFonts w:ascii="Times New Roman" w:hAnsi="Times New Roman" w:cs="Times New Roman"/>
          <w:sz w:val="24"/>
          <w:szCs w:val="24"/>
        </w:rPr>
        <w:t>MA</w:t>
      </w:r>
      <w:r w:rsidRPr="00FE28CD">
        <w:rPr>
          <w:rFonts w:ascii="Times New Roman" w:hAnsi="Times New Roman" w:cs="Times New Roman"/>
          <w:sz w:val="24"/>
          <w:szCs w:val="24"/>
        </w:rPr>
        <w:t xml:space="preserve"> and/or cocaine,</w:t>
      </w:r>
      <w:r w:rsidR="00636271">
        <w:rPr>
          <w:rFonts w:ascii="Times New Roman" w:hAnsi="Times New Roman" w:cs="Times New Roman"/>
          <w:sz w:val="24"/>
          <w:szCs w:val="24"/>
        </w:rPr>
        <w:t xml:space="preserve"> (2</w:t>
      </w:r>
      <w:r w:rsidR="00110FBE">
        <w:rPr>
          <w:rFonts w:ascii="Times New Roman" w:hAnsi="Times New Roman" w:cs="Times New Roman"/>
          <w:sz w:val="24"/>
          <w:szCs w:val="24"/>
        </w:rPr>
        <w:t xml:space="preserve">) </w:t>
      </w:r>
      <w:r w:rsidR="00F71BD5">
        <w:rPr>
          <w:rFonts w:ascii="Times New Roman" w:hAnsi="Times New Roman" w:cs="Times New Roman"/>
          <w:sz w:val="24"/>
          <w:szCs w:val="24"/>
        </w:rPr>
        <w:t xml:space="preserve">the participant must declare </w:t>
      </w:r>
      <w:r w:rsidR="00110FBE">
        <w:rPr>
          <w:rFonts w:ascii="Times New Roman" w:hAnsi="Times New Roman" w:cs="Times New Roman"/>
          <w:sz w:val="24"/>
          <w:szCs w:val="24"/>
        </w:rPr>
        <w:t xml:space="preserve">the use of </w:t>
      </w:r>
      <w:r w:rsidR="00052E1D">
        <w:rPr>
          <w:rFonts w:ascii="Times New Roman" w:hAnsi="Times New Roman" w:cs="Times New Roman"/>
          <w:sz w:val="24"/>
          <w:szCs w:val="24"/>
        </w:rPr>
        <w:t>MA</w:t>
      </w:r>
      <w:r w:rsidR="00110FBE">
        <w:rPr>
          <w:rFonts w:ascii="Times New Roman" w:hAnsi="Times New Roman" w:cs="Times New Roman"/>
          <w:sz w:val="24"/>
          <w:szCs w:val="24"/>
        </w:rPr>
        <w:t xml:space="preserve"> and/or cocaine as the primary drug(s) of choice, </w:t>
      </w:r>
      <w:r w:rsidR="00636271">
        <w:rPr>
          <w:rFonts w:ascii="Times New Roman" w:hAnsi="Times New Roman" w:cs="Times New Roman"/>
          <w:sz w:val="24"/>
          <w:szCs w:val="24"/>
        </w:rPr>
        <w:t>(4</w:t>
      </w:r>
      <w:r w:rsidR="00110FBE">
        <w:rPr>
          <w:rFonts w:ascii="Times New Roman" w:hAnsi="Times New Roman" w:cs="Times New Roman"/>
          <w:sz w:val="24"/>
          <w:szCs w:val="24"/>
        </w:rPr>
        <w:t xml:space="preserve">) </w:t>
      </w:r>
      <w:r w:rsidR="00F01D85">
        <w:rPr>
          <w:rFonts w:ascii="Times New Roman" w:hAnsi="Times New Roman" w:cs="Times New Roman"/>
          <w:sz w:val="24"/>
          <w:szCs w:val="24"/>
        </w:rPr>
        <w:t>possessing the ability to understand the r</w:t>
      </w:r>
      <w:r w:rsidR="00636271">
        <w:rPr>
          <w:rFonts w:ascii="Times New Roman" w:hAnsi="Times New Roman" w:cs="Times New Roman"/>
          <w:sz w:val="24"/>
          <w:szCs w:val="24"/>
        </w:rPr>
        <w:t>elevant content of the study, (5</w:t>
      </w:r>
      <w:r w:rsidR="00F01D85">
        <w:rPr>
          <w:rFonts w:ascii="Times New Roman" w:hAnsi="Times New Roman" w:cs="Times New Roman"/>
          <w:sz w:val="24"/>
          <w:szCs w:val="24"/>
        </w:rPr>
        <w:t xml:space="preserve">) </w:t>
      </w:r>
      <w:r w:rsidR="00E96A0A">
        <w:rPr>
          <w:rFonts w:ascii="Times New Roman" w:hAnsi="Times New Roman" w:cs="Times New Roman"/>
          <w:sz w:val="24"/>
          <w:szCs w:val="24"/>
        </w:rPr>
        <w:t xml:space="preserve">that the participant is </w:t>
      </w:r>
      <w:r w:rsidR="00F01D85">
        <w:rPr>
          <w:rFonts w:ascii="Times New Roman" w:hAnsi="Times New Roman" w:cs="Times New Roman"/>
          <w:sz w:val="24"/>
          <w:szCs w:val="24"/>
        </w:rPr>
        <w:t>able to provide written informed consent in English,</w:t>
      </w:r>
      <w:r w:rsidR="00636271">
        <w:rPr>
          <w:rFonts w:ascii="Times New Roman" w:hAnsi="Times New Roman" w:cs="Times New Roman"/>
          <w:sz w:val="24"/>
          <w:szCs w:val="24"/>
        </w:rPr>
        <w:t xml:space="preserve"> (5</w:t>
      </w:r>
      <w:r w:rsidR="00F01D85">
        <w:rPr>
          <w:rFonts w:ascii="Times New Roman" w:hAnsi="Times New Roman" w:cs="Times New Roman"/>
          <w:sz w:val="24"/>
          <w:szCs w:val="24"/>
        </w:rPr>
        <w:t xml:space="preserve">) </w:t>
      </w:r>
      <w:r w:rsidR="0037354B">
        <w:rPr>
          <w:rFonts w:ascii="Times New Roman" w:hAnsi="Times New Roman" w:cs="Times New Roman"/>
          <w:sz w:val="24"/>
          <w:szCs w:val="24"/>
        </w:rPr>
        <w:t>able to sign all appropriate study docume</w:t>
      </w:r>
      <w:r w:rsidR="0007412E">
        <w:rPr>
          <w:rFonts w:ascii="Times New Roman" w:hAnsi="Times New Roman" w:cs="Times New Roman"/>
          <w:sz w:val="24"/>
          <w:szCs w:val="24"/>
        </w:rPr>
        <w:t>ntation for study access, and (6</w:t>
      </w:r>
      <w:r w:rsidR="00E96A0A">
        <w:rPr>
          <w:rFonts w:ascii="Times New Roman" w:hAnsi="Times New Roman" w:cs="Times New Roman"/>
          <w:sz w:val="24"/>
          <w:szCs w:val="24"/>
        </w:rPr>
        <w:t>) that the participant is able</w:t>
      </w:r>
      <w:r w:rsidR="0037354B">
        <w:rPr>
          <w:rFonts w:ascii="Times New Roman" w:hAnsi="Times New Roman" w:cs="Times New Roman"/>
          <w:sz w:val="24"/>
          <w:szCs w:val="24"/>
        </w:rPr>
        <w:t xml:space="preserve"> to fully distinguish the colored stimuli on the </w:t>
      </w:r>
      <w:proofErr w:type="spellStart"/>
      <w:r w:rsidR="0037354B">
        <w:rPr>
          <w:rFonts w:ascii="Times New Roman" w:hAnsi="Times New Roman" w:cs="Times New Roman"/>
          <w:sz w:val="24"/>
          <w:szCs w:val="24"/>
        </w:rPr>
        <w:t>Stroop</w:t>
      </w:r>
      <w:proofErr w:type="spellEnd"/>
      <w:r w:rsidR="0037354B">
        <w:rPr>
          <w:rFonts w:ascii="Times New Roman" w:hAnsi="Times New Roman" w:cs="Times New Roman"/>
          <w:sz w:val="24"/>
          <w:szCs w:val="24"/>
        </w:rPr>
        <w:t xml:space="preserve"> Word Color Task. </w:t>
      </w:r>
    </w:p>
    <w:p w14:paraId="74E831FC" w14:textId="030D31CC" w:rsidR="00816638" w:rsidRDefault="000D6C63" w:rsidP="009305AB">
      <w:pPr>
        <w:spacing w:line="480" w:lineRule="auto"/>
        <w:ind w:firstLine="720"/>
        <w:rPr>
          <w:rFonts w:ascii="Times New Roman" w:hAnsi="Times New Roman" w:cs="Times New Roman"/>
          <w:sz w:val="24"/>
          <w:szCs w:val="24"/>
        </w:rPr>
      </w:pPr>
      <w:commentRangeStart w:id="35"/>
      <w:r w:rsidRPr="004F6DF7">
        <w:rPr>
          <w:rFonts w:ascii="Times New Roman" w:hAnsi="Times New Roman" w:cs="Times New Roman"/>
          <w:b/>
          <w:sz w:val="24"/>
          <w:szCs w:val="24"/>
        </w:rPr>
        <w:t>Exclusion</w:t>
      </w:r>
      <w:commentRangeEnd w:id="35"/>
      <w:r w:rsidR="00622A19">
        <w:rPr>
          <w:rStyle w:val="CommentReference"/>
        </w:rPr>
        <w:commentReference w:id="35"/>
      </w:r>
      <w:r w:rsidRPr="004F6DF7">
        <w:rPr>
          <w:rFonts w:ascii="Times New Roman" w:hAnsi="Times New Roman" w:cs="Times New Roman"/>
          <w:b/>
          <w:sz w:val="24"/>
          <w:szCs w:val="24"/>
        </w:rPr>
        <w:t xml:space="preserve"> Criteria</w:t>
      </w:r>
      <w:r w:rsidR="00D27290" w:rsidRPr="001D49E8">
        <w:rPr>
          <w:rFonts w:ascii="Times New Roman" w:hAnsi="Times New Roman" w:cs="Times New Roman"/>
          <w:sz w:val="24"/>
          <w:szCs w:val="24"/>
        </w:rPr>
        <w:t xml:space="preserve">: In this study exclusion criteria </w:t>
      </w:r>
      <w:r w:rsidR="00D27290" w:rsidRPr="00062AC1">
        <w:rPr>
          <w:rFonts w:ascii="Times New Roman" w:hAnsi="Times New Roman" w:cs="Times New Roman"/>
          <w:sz w:val="24"/>
          <w:szCs w:val="24"/>
        </w:rPr>
        <w:t>followed the protocol</w:t>
      </w:r>
      <w:r w:rsidR="00CA444D">
        <w:rPr>
          <w:rFonts w:ascii="Times New Roman" w:hAnsi="Times New Roman" w:cs="Times New Roman"/>
          <w:sz w:val="24"/>
          <w:szCs w:val="24"/>
        </w:rPr>
        <w:t xml:space="preserve"> of both the CTN-0031</w:t>
      </w:r>
      <w:r w:rsidR="009305AB">
        <w:rPr>
          <w:rFonts w:ascii="Times New Roman" w:hAnsi="Times New Roman" w:cs="Times New Roman"/>
          <w:sz w:val="24"/>
          <w:szCs w:val="24"/>
        </w:rPr>
        <w:t xml:space="preserve"> and the CTN-00</w:t>
      </w:r>
      <w:r w:rsidR="00D27290" w:rsidRPr="00062AC1">
        <w:rPr>
          <w:rFonts w:ascii="Times New Roman" w:hAnsi="Times New Roman" w:cs="Times New Roman"/>
          <w:sz w:val="24"/>
          <w:szCs w:val="24"/>
        </w:rPr>
        <w:t>31</w:t>
      </w:r>
      <w:r w:rsidR="00CA444D">
        <w:rPr>
          <w:rFonts w:ascii="Times New Roman" w:hAnsi="Times New Roman" w:cs="Times New Roman"/>
          <w:sz w:val="24"/>
          <w:szCs w:val="24"/>
        </w:rPr>
        <w:t>-A</w:t>
      </w:r>
      <w:r w:rsidR="00D27290" w:rsidRPr="00062AC1">
        <w:rPr>
          <w:rFonts w:ascii="Times New Roman" w:hAnsi="Times New Roman" w:cs="Times New Roman"/>
          <w:sz w:val="24"/>
          <w:szCs w:val="24"/>
        </w:rPr>
        <w:t xml:space="preserve"> study.</w:t>
      </w:r>
      <w:r w:rsidR="001D49E8">
        <w:rPr>
          <w:rFonts w:ascii="Times New Roman" w:hAnsi="Times New Roman" w:cs="Times New Roman"/>
          <w:sz w:val="24"/>
          <w:szCs w:val="24"/>
        </w:rPr>
        <w:t xml:space="preserve"> </w:t>
      </w:r>
      <w:r w:rsidR="00D27290" w:rsidRPr="00062AC1">
        <w:rPr>
          <w:rFonts w:ascii="Times New Roman" w:hAnsi="Times New Roman" w:cs="Times New Roman"/>
          <w:sz w:val="24"/>
          <w:szCs w:val="24"/>
        </w:rPr>
        <w:t xml:space="preserve"> </w:t>
      </w:r>
      <w:r w:rsidR="00F74228" w:rsidRPr="001D49E8">
        <w:rPr>
          <w:rFonts w:ascii="Times New Roman" w:hAnsi="Times New Roman" w:cs="Times New Roman"/>
          <w:sz w:val="24"/>
          <w:szCs w:val="24"/>
        </w:rPr>
        <w:t>Study</w:t>
      </w:r>
      <w:r w:rsidR="00DA7F67" w:rsidRPr="001D49E8">
        <w:rPr>
          <w:rFonts w:ascii="Times New Roman" w:hAnsi="Times New Roman" w:cs="Times New Roman"/>
          <w:sz w:val="24"/>
          <w:szCs w:val="24"/>
        </w:rPr>
        <w:t xml:space="preserve"> participants</w:t>
      </w:r>
      <w:r w:rsidR="00DA7F67">
        <w:rPr>
          <w:rFonts w:ascii="Times New Roman" w:hAnsi="Times New Roman" w:cs="Times New Roman"/>
          <w:sz w:val="24"/>
          <w:szCs w:val="24"/>
        </w:rPr>
        <w:t xml:space="preserve"> </w:t>
      </w:r>
      <w:r w:rsidR="00F74228">
        <w:rPr>
          <w:rFonts w:ascii="Times New Roman" w:hAnsi="Times New Roman" w:cs="Times New Roman"/>
          <w:sz w:val="24"/>
          <w:szCs w:val="24"/>
        </w:rPr>
        <w:t>we</w:t>
      </w:r>
      <w:r w:rsidR="00DA7F67">
        <w:rPr>
          <w:rFonts w:ascii="Times New Roman" w:hAnsi="Times New Roman" w:cs="Times New Roman"/>
          <w:sz w:val="24"/>
          <w:szCs w:val="24"/>
        </w:rPr>
        <w:t xml:space="preserve">re excluded </w:t>
      </w:r>
      <w:r w:rsidR="001A48F4">
        <w:rPr>
          <w:rFonts w:ascii="Times New Roman" w:hAnsi="Times New Roman" w:cs="Times New Roman"/>
          <w:sz w:val="24"/>
          <w:szCs w:val="24"/>
        </w:rPr>
        <w:t xml:space="preserve">from the study </w:t>
      </w:r>
      <w:r w:rsidR="00DA7F67">
        <w:rPr>
          <w:rFonts w:ascii="Times New Roman" w:hAnsi="Times New Roman" w:cs="Times New Roman"/>
          <w:sz w:val="24"/>
          <w:szCs w:val="24"/>
        </w:rPr>
        <w:t>if they had previously experienced strokes or certain seizu</w:t>
      </w:r>
      <w:r w:rsidR="00BD786D">
        <w:rPr>
          <w:rFonts w:ascii="Times New Roman" w:hAnsi="Times New Roman" w:cs="Times New Roman"/>
          <w:sz w:val="24"/>
          <w:szCs w:val="24"/>
        </w:rPr>
        <w:t>re disorders;</w:t>
      </w:r>
      <w:r w:rsidR="00DA7F67">
        <w:rPr>
          <w:rFonts w:ascii="Times New Roman" w:hAnsi="Times New Roman" w:cs="Times New Roman"/>
          <w:sz w:val="24"/>
          <w:szCs w:val="24"/>
        </w:rPr>
        <w:t xml:space="preserve"> however, pa</w:t>
      </w:r>
      <w:r w:rsidR="005931BC">
        <w:rPr>
          <w:rFonts w:ascii="Times New Roman" w:hAnsi="Times New Roman" w:cs="Times New Roman"/>
          <w:sz w:val="24"/>
          <w:szCs w:val="24"/>
        </w:rPr>
        <w:t>rticipant verification of</w:t>
      </w:r>
      <w:r w:rsidR="00EC5C10">
        <w:rPr>
          <w:rFonts w:ascii="Times New Roman" w:hAnsi="Times New Roman" w:cs="Times New Roman"/>
          <w:sz w:val="24"/>
          <w:szCs w:val="24"/>
        </w:rPr>
        <w:t xml:space="preserve"> rare or </w:t>
      </w:r>
      <w:r w:rsidR="00DA7F67">
        <w:rPr>
          <w:rFonts w:ascii="Times New Roman" w:hAnsi="Times New Roman" w:cs="Times New Roman"/>
          <w:sz w:val="24"/>
          <w:szCs w:val="24"/>
        </w:rPr>
        <w:t xml:space="preserve">isolated occurrence of seizures such as </w:t>
      </w:r>
      <w:r w:rsidRPr="00FE28CD">
        <w:rPr>
          <w:rFonts w:ascii="Times New Roman" w:hAnsi="Times New Roman" w:cs="Times New Roman"/>
          <w:sz w:val="24"/>
          <w:szCs w:val="24"/>
        </w:rPr>
        <w:t xml:space="preserve">(e.g., febrile, withdrawal, acute stimulant </w:t>
      </w:r>
      <w:r w:rsidR="00EC5C10">
        <w:rPr>
          <w:rFonts w:ascii="Times New Roman" w:hAnsi="Times New Roman" w:cs="Times New Roman"/>
          <w:sz w:val="24"/>
          <w:szCs w:val="24"/>
        </w:rPr>
        <w:t>intoxi</w:t>
      </w:r>
      <w:r w:rsidR="00E17DE0">
        <w:rPr>
          <w:rFonts w:ascii="Times New Roman" w:hAnsi="Times New Roman" w:cs="Times New Roman"/>
          <w:sz w:val="24"/>
          <w:szCs w:val="24"/>
        </w:rPr>
        <w:t>cation, etc.) were also viewed as</w:t>
      </w:r>
      <w:r w:rsidR="005931BC">
        <w:rPr>
          <w:rFonts w:ascii="Times New Roman" w:hAnsi="Times New Roman" w:cs="Times New Roman"/>
          <w:sz w:val="24"/>
          <w:szCs w:val="24"/>
        </w:rPr>
        <w:t xml:space="preserve"> eligible</w:t>
      </w:r>
      <w:r w:rsidR="00974E93">
        <w:rPr>
          <w:rFonts w:ascii="Times New Roman" w:hAnsi="Times New Roman" w:cs="Times New Roman"/>
          <w:sz w:val="24"/>
          <w:szCs w:val="24"/>
        </w:rPr>
        <w:t>.</w:t>
      </w:r>
    </w:p>
    <w:p w14:paraId="2C3C0D0B" w14:textId="77777777" w:rsidR="006552C9" w:rsidRDefault="006552C9" w:rsidP="009305AB">
      <w:pPr>
        <w:spacing w:line="480" w:lineRule="auto"/>
        <w:ind w:firstLine="720"/>
        <w:rPr>
          <w:rFonts w:ascii="Times New Roman" w:hAnsi="Times New Roman" w:cs="Times New Roman"/>
          <w:sz w:val="24"/>
          <w:szCs w:val="24"/>
        </w:rPr>
      </w:pPr>
    </w:p>
    <w:p w14:paraId="459C1817" w14:textId="2F2BCFD9" w:rsidR="00ED7870" w:rsidRDefault="00ED7870" w:rsidP="00ED7870">
      <w:pPr>
        <w:spacing w:line="480" w:lineRule="auto"/>
        <w:ind w:left="216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             Study Objectives</w:t>
      </w:r>
    </w:p>
    <w:p w14:paraId="2D68BC98" w14:textId="432B8882" w:rsidR="009E484C" w:rsidRDefault="00433CA2" w:rsidP="00ED7870">
      <w:pPr>
        <w:spacing w:line="480" w:lineRule="auto"/>
        <w:ind w:firstLine="720"/>
        <w:rPr>
          <w:rFonts w:ascii="Times New Roman" w:eastAsia="Times New Roman" w:hAnsi="Times New Roman" w:cs="Times New Roman"/>
          <w:b/>
          <w:color w:val="000000"/>
          <w:sz w:val="24"/>
          <w:szCs w:val="24"/>
        </w:rPr>
      </w:pPr>
      <w:commentRangeStart w:id="36"/>
      <w:r w:rsidRPr="001D49E8">
        <w:rPr>
          <w:rFonts w:ascii="Times New Roman" w:eastAsia="Times New Roman" w:hAnsi="Times New Roman" w:cs="Times New Roman"/>
          <w:color w:val="000000"/>
          <w:sz w:val="24"/>
          <w:szCs w:val="24"/>
        </w:rPr>
        <w:t>T</w:t>
      </w:r>
      <w:r w:rsidR="001D49E8">
        <w:rPr>
          <w:rFonts w:ascii="Times New Roman" w:hAnsi="Times New Roman" w:cs="Times New Roman"/>
          <w:sz w:val="24"/>
          <w:szCs w:val="24"/>
        </w:rPr>
        <w:t>he</w:t>
      </w:r>
      <w:commentRangeEnd w:id="36"/>
      <w:r w:rsidR="0021274E">
        <w:rPr>
          <w:rStyle w:val="CommentReference"/>
        </w:rPr>
        <w:commentReference w:id="36"/>
      </w:r>
      <w:r w:rsidR="001D49E8">
        <w:rPr>
          <w:rFonts w:ascii="Times New Roman" w:hAnsi="Times New Roman" w:cs="Times New Roman"/>
          <w:sz w:val="24"/>
          <w:szCs w:val="24"/>
        </w:rPr>
        <w:t xml:space="preserve"> main</w:t>
      </w:r>
      <w:r w:rsidR="00974E93">
        <w:rPr>
          <w:rFonts w:ascii="Times New Roman" w:hAnsi="Times New Roman" w:cs="Times New Roman"/>
          <w:sz w:val="24"/>
          <w:szCs w:val="24"/>
        </w:rPr>
        <w:t xml:space="preserve"> objective for this</w:t>
      </w:r>
      <w:r w:rsidR="003943A3" w:rsidRPr="00FE28CD">
        <w:rPr>
          <w:rFonts w:ascii="Times New Roman" w:hAnsi="Times New Roman" w:cs="Times New Roman"/>
          <w:sz w:val="24"/>
          <w:szCs w:val="24"/>
        </w:rPr>
        <w:t xml:space="preserve"> study is the repli</w:t>
      </w:r>
      <w:r w:rsidR="00974E93">
        <w:rPr>
          <w:rFonts w:ascii="Times New Roman" w:hAnsi="Times New Roman" w:cs="Times New Roman"/>
          <w:sz w:val="24"/>
          <w:szCs w:val="24"/>
        </w:rPr>
        <w:t xml:space="preserve">cation of results that completing the </w:t>
      </w:r>
      <w:proofErr w:type="spellStart"/>
      <w:r w:rsidR="00974E93">
        <w:rPr>
          <w:rFonts w:ascii="Times New Roman" w:hAnsi="Times New Roman" w:cs="Times New Roman"/>
          <w:sz w:val="24"/>
          <w:szCs w:val="24"/>
        </w:rPr>
        <w:t>Stroop</w:t>
      </w:r>
      <w:proofErr w:type="spellEnd"/>
      <w:r w:rsidR="00974E93">
        <w:rPr>
          <w:rFonts w:ascii="Times New Roman" w:hAnsi="Times New Roman" w:cs="Times New Roman"/>
          <w:sz w:val="24"/>
          <w:szCs w:val="24"/>
        </w:rPr>
        <w:t xml:space="preserve"> Word-Color T</w:t>
      </w:r>
      <w:r w:rsidR="003943A3" w:rsidRPr="00FE28CD">
        <w:rPr>
          <w:rFonts w:ascii="Times New Roman" w:hAnsi="Times New Roman" w:cs="Times New Roman"/>
          <w:sz w:val="24"/>
          <w:szCs w:val="24"/>
        </w:rPr>
        <w:t>ask is a primary predict</w:t>
      </w:r>
      <w:r w:rsidR="00B36325">
        <w:rPr>
          <w:rFonts w:ascii="Times New Roman" w:hAnsi="Times New Roman" w:cs="Times New Roman"/>
          <w:sz w:val="24"/>
          <w:szCs w:val="24"/>
        </w:rPr>
        <w:t>or of treatment completion</w:t>
      </w:r>
      <w:r w:rsidR="003943A3">
        <w:rPr>
          <w:rFonts w:ascii="Times New Roman" w:hAnsi="Times New Roman" w:cs="Times New Roman"/>
          <w:sz w:val="24"/>
          <w:szCs w:val="24"/>
        </w:rPr>
        <w:t xml:space="preserve"> </w:t>
      </w:r>
      <w:r w:rsidR="003943A3" w:rsidRPr="00FE28CD">
        <w:rPr>
          <w:rFonts w:ascii="Times New Roman" w:hAnsi="Times New Roman" w:cs="Times New Roman"/>
          <w:sz w:val="24"/>
          <w:szCs w:val="24"/>
        </w:rPr>
        <w:t>for</w:t>
      </w:r>
      <w:r w:rsidR="003943A3">
        <w:rPr>
          <w:rFonts w:ascii="Times New Roman" w:hAnsi="Times New Roman" w:cs="Times New Roman"/>
          <w:sz w:val="24"/>
          <w:szCs w:val="24"/>
        </w:rPr>
        <w:t xml:space="preserve"> </w:t>
      </w:r>
      <w:r w:rsidR="008C4110">
        <w:rPr>
          <w:rFonts w:ascii="Times New Roman" w:hAnsi="Times New Roman" w:cs="Times New Roman"/>
          <w:sz w:val="24"/>
          <w:szCs w:val="24"/>
        </w:rPr>
        <w:t xml:space="preserve">cocaine and </w:t>
      </w:r>
      <w:r w:rsidR="00052E1D">
        <w:rPr>
          <w:rFonts w:ascii="Times New Roman" w:hAnsi="Times New Roman" w:cs="Times New Roman"/>
          <w:sz w:val="24"/>
          <w:szCs w:val="24"/>
        </w:rPr>
        <w:t>MA</w:t>
      </w:r>
      <w:r w:rsidR="008C4110">
        <w:rPr>
          <w:rFonts w:ascii="Times New Roman" w:hAnsi="Times New Roman" w:cs="Times New Roman"/>
          <w:sz w:val="24"/>
          <w:szCs w:val="24"/>
        </w:rPr>
        <w:t xml:space="preserve"> </w:t>
      </w:r>
      <w:r w:rsidR="003943A3">
        <w:rPr>
          <w:rFonts w:ascii="Times New Roman" w:hAnsi="Times New Roman" w:cs="Times New Roman"/>
          <w:sz w:val="24"/>
          <w:szCs w:val="24"/>
        </w:rPr>
        <w:t xml:space="preserve">abusing female and male </w:t>
      </w:r>
      <w:r w:rsidR="00F62C9B">
        <w:rPr>
          <w:rFonts w:ascii="Times New Roman" w:hAnsi="Times New Roman" w:cs="Times New Roman"/>
          <w:sz w:val="24"/>
          <w:szCs w:val="24"/>
        </w:rPr>
        <w:t xml:space="preserve">study </w:t>
      </w:r>
      <w:commentRangeStart w:id="37"/>
      <w:r w:rsidR="00F62C9B">
        <w:rPr>
          <w:rFonts w:ascii="Times New Roman" w:hAnsi="Times New Roman" w:cs="Times New Roman"/>
          <w:sz w:val="24"/>
          <w:szCs w:val="24"/>
        </w:rPr>
        <w:t>parti</w:t>
      </w:r>
      <w:r w:rsidR="004E2860">
        <w:rPr>
          <w:rFonts w:ascii="Times New Roman" w:hAnsi="Times New Roman" w:cs="Times New Roman"/>
          <w:sz w:val="24"/>
          <w:szCs w:val="24"/>
        </w:rPr>
        <w:t>cipants</w:t>
      </w:r>
      <w:commentRangeEnd w:id="37"/>
      <w:r w:rsidR="00D1050B">
        <w:rPr>
          <w:rStyle w:val="CommentReference"/>
        </w:rPr>
        <w:commentReference w:id="37"/>
      </w:r>
      <w:r w:rsidR="004E2860">
        <w:rPr>
          <w:rFonts w:ascii="Times New Roman" w:hAnsi="Times New Roman" w:cs="Times New Roman"/>
          <w:sz w:val="24"/>
          <w:szCs w:val="24"/>
        </w:rPr>
        <w:t>.  Neuropsychological studies of substance abuse</w:t>
      </w:r>
      <w:r w:rsidR="00F70252">
        <w:rPr>
          <w:rFonts w:ascii="Times New Roman" w:hAnsi="Times New Roman" w:cs="Times New Roman"/>
          <w:sz w:val="24"/>
          <w:szCs w:val="24"/>
        </w:rPr>
        <w:t xml:space="preserve"> demonstrate that when addicted individuals respond to drug associated cues, this could indicate frontal lobe dysfunction and difficulty with response inhibition to change the behavior.  </w:t>
      </w:r>
      <w:commentRangeStart w:id="38"/>
      <w:r w:rsidR="001F6AEA">
        <w:rPr>
          <w:rFonts w:ascii="Times New Roman" w:hAnsi="Times New Roman" w:cs="Times New Roman"/>
          <w:sz w:val="24"/>
          <w:szCs w:val="24"/>
        </w:rPr>
        <w:t>Measuring</w:t>
      </w:r>
      <w:commentRangeEnd w:id="38"/>
      <w:r w:rsidR="002A235A">
        <w:rPr>
          <w:rStyle w:val="CommentReference"/>
        </w:rPr>
        <w:commentReference w:id="38"/>
      </w:r>
      <w:r w:rsidR="004E2860">
        <w:rPr>
          <w:rFonts w:ascii="Times New Roman" w:hAnsi="Times New Roman" w:cs="Times New Roman"/>
          <w:sz w:val="24"/>
          <w:szCs w:val="24"/>
        </w:rPr>
        <w:t xml:space="preserve"> </w:t>
      </w:r>
      <w:r w:rsidR="00291336">
        <w:rPr>
          <w:rFonts w:ascii="Times New Roman" w:hAnsi="Times New Roman" w:cs="Times New Roman"/>
          <w:sz w:val="24"/>
          <w:szCs w:val="24"/>
        </w:rPr>
        <w:t xml:space="preserve">internal thought processes is impractical </w:t>
      </w:r>
      <w:r w:rsidR="003B27E6">
        <w:rPr>
          <w:rFonts w:ascii="Times New Roman" w:hAnsi="Times New Roman" w:cs="Times New Roman"/>
          <w:sz w:val="24"/>
          <w:szCs w:val="24"/>
        </w:rPr>
        <w:t>for the scope of this study</w:t>
      </w:r>
      <w:r w:rsidR="00291336">
        <w:rPr>
          <w:rFonts w:ascii="Times New Roman" w:hAnsi="Times New Roman" w:cs="Times New Roman"/>
          <w:sz w:val="24"/>
          <w:szCs w:val="24"/>
        </w:rPr>
        <w:t xml:space="preserve">, therefore, a number of cognitive measures have been utilized to </w:t>
      </w:r>
      <w:r w:rsidR="001F6AEA">
        <w:rPr>
          <w:rFonts w:ascii="Times New Roman" w:hAnsi="Times New Roman" w:cs="Times New Roman"/>
          <w:sz w:val="24"/>
          <w:szCs w:val="24"/>
        </w:rPr>
        <w:t>response inhibition</w:t>
      </w:r>
      <w:r w:rsidR="009E397B">
        <w:rPr>
          <w:rFonts w:ascii="Times New Roman" w:hAnsi="Times New Roman" w:cs="Times New Roman"/>
          <w:sz w:val="24"/>
          <w:szCs w:val="24"/>
        </w:rPr>
        <w:t>, t</w:t>
      </w:r>
      <w:r w:rsidR="001F6AEA">
        <w:rPr>
          <w:rFonts w:ascii="Times New Roman" w:hAnsi="Times New Roman" w:cs="Times New Roman"/>
          <w:sz w:val="24"/>
          <w:szCs w:val="24"/>
        </w:rPr>
        <w:t xml:space="preserve">he </w:t>
      </w:r>
      <w:proofErr w:type="spellStart"/>
      <w:r w:rsidR="001F6AEA">
        <w:rPr>
          <w:rFonts w:ascii="Times New Roman" w:hAnsi="Times New Roman" w:cs="Times New Roman"/>
          <w:sz w:val="24"/>
          <w:szCs w:val="24"/>
        </w:rPr>
        <w:t>Stroop</w:t>
      </w:r>
      <w:proofErr w:type="spellEnd"/>
      <w:r w:rsidR="001F6AEA">
        <w:rPr>
          <w:rFonts w:ascii="Times New Roman" w:hAnsi="Times New Roman" w:cs="Times New Roman"/>
          <w:sz w:val="24"/>
          <w:szCs w:val="24"/>
        </w:rPr>
        <w:t xml:space="preserve"> Word Color Task is considered to very useful in selective attention by interference trials.  </w:t>
      </w:r>
      <w:commentRangeStart w:id="39"/>
      <w:r w:rsidR="009856B5">
        <w:rPr>
          <w:rFonts w:ascii="Times New Roman" w:hAnsi="Times New Roman" w:cs="Times New Roman"/>
          <w:sz w:val="24"/>
          <w:szCs w:val="24"/>
        </w:rPr>
        <w:t>A</w:t>
      </w:r>
      <w:commentRangeEnd w:id="39"/>
      <w:r w:rsidR="00D1050B">
        <w:rPr>
          <w:rStyle w:val="CommentReference"/>
        </w:rPr>
        <w:commentReference w:id="39"/>
      </w:r>
      <w:r w:rsidR="009856B5">
        <w:rPr>
          <w:rFonts w:ascii="Times New Roman" w:hAnsi="Times New Roman" w:cs="Times New Roman"/>
          <w:sz w:val="24"/>
          <w:szCs w:val="24"/>
        </w:rPr>
        <w:t xml:space="preserve"> second </w:t>
      </w:r>
      <w:r w:rsidR="003943A3" w:rsidRPr="00FE28CD">
        <w:rPr>
          <w:rFonts w:ascii="Times New Roman" w:hAnsi="Times New Roman" w:cs="Times New Roman"/>
          <w:sz w:val="24"/>
          <w:szCs w:val="24"/>
        </w:rPr>
        <w:t xml:space="preserve">objective </w:t>
      </w:r>
      <w:r w:rsidR="00854A3A">
        <w:rPr>
          <w:rFonts w:ascii="Times New Roman" w:hAnsi="Times New Roman" w:cs="Times New Roman"/>
          <w:sz w:val="24"/>
          <w:szCs w:val="24"/>
        </w:rPr>
        <w:t xml:space="preserve">is to assess </w:t>
      </w:r>
      <w:r w:rsidR="003943A3" w:rsidRPr="00FE28CD">
        <w:rPr>
          <w:rFonts w:ascii="Times New Roman" w:hAnsi="Times New Roman" w:cs="Times New Roman"/>
          <w:sz w:val="24"/>
          <w:szCs w:val="24"/>
        </w:rPr>
        <w:t xml:space="preserve">performance on a variety of neurocognitive measures, including the </w:t>
      </w:r>
      <w:proofErr w:type="spellStart"/>
      <w:r w:rsidR="003943A3" w:rsidRPr="00FE28CD">
        <w:rPr>
          <w:rFonts w:ascii="Times New Roman" w:hAnsi="Times New Roman" w:cs="Times New Roman"/>
          <w:sz w:val="24"/>
          <w:szCs w:val="24"/>
        </w:rPr>
        <w:t>Stroop</w:t>
      </w:r>
      <w:proofErr w:type="spellEnd"/>
      <w:r w:rsidR="00501838">
        <w:rPr>
          <w:rFonts w:ascii="Times New Roman" w:hAnsi="Times New Roman" w:cs="Times New Roman"/>
          <w:sz w:val="24"/>
          <w:szCs w:val="24"/>
        </w:rPr>
        <w:t xml:space="preserve"> Word-Color Task</w:t>
      </w:r>
      <w:r w:rsidR="003943A3" w:rsidRPr="00FE28CD">
        <w:rPr>
          <w:rFonts w:ascii="Times New Roman" w:hAnsi="Times New Roman" w:cs="Times New Roman"/>
          <w:sz w:val="24"/>
          <w:szCs w:val="24"/>
        </w:rPr>
        <w:t>, Rey Auditory-Verbal Leaning Test (RALVT), Wisconsin Card Sorti</w:t>
      </w:r>
      <w:r w:rsidR="003943A3">
        <w:rPr>
          <w:rFonts w:ascii="Times New Roman" w:hAnsi="Times New Roman" w:cs="Times New Roman"/>
          <w:sz w:val="24"/>
          <w:szCs w:val="24"/>
        </w:rPr>
        <w:t>ng T</w:t>
      </w:r>
      <w:r w:rsidR="003943A3" w:rsidRPr="00FE28CD">
        <w:rPr>
          <w:rFonts w:ascii="Times New Roman" w:hAnsi="Times New Roman" w:cs="Times New Roman"/>
          <w:sz w:val="24"/>
          <w:szCs w:val="24"/>
        </w:rPr>
        <w:t>ask</w:t>
      </w:r>
      <w:r w:rsidR="009305AB">
        <w:rPr>
          <w:rFonts w:ascii="Times New Roman" w:hAnsi="Times New Roman" w:cs="Times New Roman"/>
          <w:sz w:val="24"/>
          <w:szCs w:val="24"/>
        </w:rPr>
        <w:t xml:space="preserve"> (WCST)</w:t>
      </w:r>
      <w:r w:rsidR="003943A3" w:rsidRPr="00FE28CD">
        <w:rPr>
          <w:rFonts w:ascii="Times New Roman" w:hAnsi="Times New Roman" w:cs="Times New Roman"/>
          <w:sz w:val="24"/>
          <w:szCs w:val="24"/>
        </w:rPr>
        <w:t>, the Iowa Gambling Task</w:t>
      </w:r>
      <w:r w:rsidR="009305AB">
        <w:rPr>
          <w:rFonts w:ascii="Times New Roman" w:hAnsi="Times New Roman" w:cs="Times New Roman"/>
          <w:sz w:val="24"/>
          <w:szCs w:val="24"/>
        </w:rPr>
        <w:t xml:space="preserve"> (IGT)</w:t>
      </w:r>
      <w:r w:rsidR="003943A3" w:rsidRPr="00FE28CD">
        <w:rPr>
          <w:rFonts w:ascii="Times New Roman" w:hAnsi="Times New Roman" w:cs="Times New Roman"/>
          <w:sz w:val="24"/>
          <w:szCs w:val="24"/>
        </w:rPr>
        <w:t>, the Barratt Impulsiveness Scale</w:t>
      </w:r>
      <w:r w:rsidR="000871DD">
        <w:rPr>
          <w:rFonts w:ascii="Times New Roman" w:hAnsi="Times New Roman" w:cs="Times New Roman"/>
          <w:sz w:val="24"/>
          <w:szCs w:val="24"/>
        </w:rPr>
        <w:t>-11</w:t>
      </w:r>
      <w:r w:rsidR="003943A3" w:rsidRPr="00FE28CD">
        <w:rPr>
          <w:rFonts w:ascii="Times New Roman" w:hAnsi="Times New Roman" w:cs="Times New Roman"/>
          <w:sz w:val="24"/>
          <w:szCs w:val="24"/>
        </w:rPr>
        <w:t xml:space="preserve"> (BIS-II), and the Fr</w:t>
      </w:r>
      <w:r w:rsidR="009305AB">
        <w:rPr>
          <w:rFonts w:ascii="Times New Roman" w:hAnsi="Times New Roman" w:cs="Times New Roman"/>
          <w:sz w:val="24"/>
          <w:szCs w:val="24"/>
        </w:rPr>
        <w:t>ontal Systems Behavior Scale (</w:t>
      </w:r>
      <w:proofErr w:type="spellStart"/>
      <w:r w:rsidR="009305AB">
        <w:rPr>
          <w:rFonts w:ascii="Times New Roman" w:hAnsi="Times New Roman" w:cs="Times New Roman"/>
          <w:sz w:val="24"/>
          <w:szCs w:val="24"/>
        </w:rPr>
        <w:t>Fr</w:t>
      </w:r>
      <w:r w:rsidR="003943A3" w:rsidRPr="00FE28CD">
        <w:rPr>
          <w:rFonts w:ascii="Times New Roman" w:hAnsi="Times New Roman" w:cs="Times New Roman"/>
          <w:sz w:val="24"/>
          <w:szCs w:val="24"/>
        </w:rPr>
        <w:t>SBE</w:t>
      </w:r>
      <w:proofErr w:type="spellEnd"/>
      <w:r w:rsidR="003943A3" w:rsidRPr="00FE28CD">
        <w:rPr>
          <w:rFonts w:ascii="Times New Roman" w:hAnsi="Times New Roman" w:cs="Times New Roman"/>
          <w:sz w:val="24"/>
          <w:szCs w:val="24"/>
        </w:rPr>
        <w:t>) as predictive of treatment attrition</w:t>
      </w:r>
      <w:r w:rsidR="001D49E8">
        <w:rPr>
          <w:rFonts w:ascii="Times New Roman" w:hAnsi="Times New Roman" w:cs="Times New Roman"/>
          <w:sz w:val="24"/>
          <w:szCs w:val="24"/>
        </w:rPr>
        <w:t xml:space="preserve"> for females and males</w:t>
      </w:r>
      <w:r w:rsidR="00EA49E7">
        <w:rPr>
          <w:rFonts w:ascii="Times New Roman" w:hAnsi="Times New Roman" w:cs="Times New Roman"/>
          <w:sz w:val="24"/>
          <w:szCs w:val="24"/>
        </w:rPr>
        <w:t>.</w:t>
      </w:r>
      <w:r w:rsidR="0053103C" w:rsidRPr="0053103C">
        <w:rPr>
          <w:rFonts w:ascii="Times New Roman" w:eastAsia="Times New Roman" w:hAnsi="Times New Roman" w:cs="Times New Roman"/>
          <w:b/>
          <w:color w:val="000000"/>
          <w:sz w:val="24"/>
          <w:szCs w:val="24"/>
        </w:rPr>
        <w:t xml:space="preserve">    </w:t>
      </w:r>
    </w:p>
    <w:p w14:paraId="4575C1C1" w14:textId="5B4A47C7" w:rsidR="00E326A0" w:rsidRPr="00FE28CD" w:rsidRDefault="003943A3" w:rsidP="0047692A">
      <w:pPr>
        <w:spacing w:line="480" w:lineRule="auto"/>
        <w:ind w:firstLine="720"/>
        <w:rPr>
          <w:rFonts w:ascii="Times New Roman" w:hAnsi="Times New Roman" w:cs="Times New Roman"/>
          <w:sz w:val="24"/>
          <w:szCs w:val="24"/>
        </w:rPr>
      </w:pPr>
      <w:commentRangeStart w:id="40"/>
      <w:r w:rsidRPr="00A36A78">
        <w:rPr>
          <w:rFonts w:ascii="Times New Roman" w:hAnsi="Times New Roman" w:cs="Times New Roman"/>
          <w:b/>
          <w:sz w:val="24"/>
          <w:szCs w:val="24"/>
        </w:rPr>
        <w:t>Analysis</w:t>
      </w:r>
      <w:commentRangeEnd w:id="40"/>
      <w:r w:rsidR="00393FA0">
        <w:rPr>
          <w:rStyle w:val="CommentReference"/>
        </w:rPr>
        <w:commentReference w:id="40"/>
      </w:r>
      <w:r w:rsidRPr="00A36A78">
        <w:rPr>
          <w:rFonts w:ascii="Times New Roman" w:hAnsi="Times New Roman" w:cs="Times New Roman"/>
          <w:b/>
          <w:sz w:val="24"/>
          <w:szCs w:val="24"/>
        </w:rPr>
        <w:t>:</w:t>
      </w:r>
      <w:r w:rsidRPr="00FE28CD">
        <w:rPr>
          <w:rFonts w:ascii="Times New Roman" w:hAnsi="Times New Roman" w:cs="Times New Roman"/>
          <w:sz w:val="24"/>
          <w:szCs w:val="24"/>
        </w:rPr>
        <w:t xml:space="preserve"> In </w:t>
      </w:r>
      <w:r w:rsidR="007F7DD8">
        <w:rPr>
          <w:rFonts w:ascii="Times New Roman" w:hAnsi="Times New Roman" w:cs="Times New Roman"/>
          <w:sz w:val="24"/>
          <w:szCs w:val="24"/>
        </w:rPr>
        <w:t xml:space="preserve">this study, the analysis of a </w:t>
      </w:r>
      <w:r w:rsidRPr="00FE28CD">
        <w:rPr>
          <w:rFonts w:ascii="Times New Roman" w:hAnsi="Times New Roman" w:cs="Times New Roman"/>
          <w:sz w:val="24"/>
          <w:szCs w:val="24"/>
        </w:rPr>
        <w:t xml:space="preserve">single primary </w:t>
      </w:r>
      <w:r w:rsidR="00737EC8">
        <w:rPr>
          <w:rFonts w:ascii="Times New Roman" w:hAnsi="Times New Roman" w:cs="Times New Roman"/>
          <w:sz w:val="24"/>
          <w:szCs w:val="24"/>
        </w:rPr>
        <w:t xml:space="preserve">test, the </w:t>
      </w:r>
      <w:proofErr w:type="spellStart"/>
      <w:r w:rsidR="001E5D86">
        <w:rPr>
          <w:rFonts w:ascii="Times New Roman" w:hAnsi="Times New Roman" w:cs="Times New Roman"/>
          <w:sz w:val="24"/>
          <w:szCs w:val="24"/>
        </w:rPr>
        <w:t>Stroop</w:t>
      </w:r>
      <w:proofErr w:type="spellEnd"/>
      <w:r w:rsidR="001E5D86">
        <w:rPr>
          <w:rFonts w:ascii="Times New Roman" w:hAnsi="Times New Roman" w:cs="Times New Roman"/>
          <w:sz w:val="24"/>
          <w:szCs w:val="24"/>
        </w:rPr>
        <w:t xml:space="preserve"> Word Color Task</w:t>
      </w:r>
      <w:r w:rsidR="00737EC8">
        <w:rPr>
          <w:rFonts w:ascii="Times New Roman" w:hAnsi="Times New Roman" w:cs="Times New Roman"/>
          <w:sz w:val="24"/>
          <w:szCs w:val="24"/>
        </w:rPr>
        <w:t xml:space="preserve"> </w:t>
      </w:r>
      <w:r w:rsidRPr="00FE28CD">
        <w:rPr>
          <w:rFonts w:ascii="Times New Roman" w:hAnsi="Times New Roman" w:cs="Times New Roman"/>
          <w:sz w:val="24"/>
          <w:szCs w:val="24"/>
        </w:rPr>
        <w:t>and multiple</w:t>
      </w:r>
      <w:r w:rsidR="00932C5D">
        <w:rPr>
          <w:rFonts w:ascii="Times New Roman" w:hAnsi="Times New Roman" w:cs="Times New Roman"/>
          <w:sz w:val="24"/>
          <w:szCs w:val="24"/>
        </w:rPr>
        <w:t xml:space="preserve"> secondary measures </w:t>
      </w:r>
      <w:r w:rsidR="00D40DD7">
        <w:rPr>
          <w:rFonts w:ascii="Times New Roman" w:hAnsi="Times New Roman" w:cs="Times New Roman"/>
          <w:sz w:val="24"/>
          <w:szCs w:val="24"/>
        </w:rPr>
        <w:t>(</w:t>
      </w:r>
      <w:proofErr w:type="spellStart"/>
      <w:r w:rsidR="00F47B05">
        <w:rPr>
          <w:rFonts w:ascii="Times New Roman" w:hAnsi="Times New Roman" w:cs="Times New Roman"/>
          <w:sz w:val="24"/>
          <w:szCs w:val="24"/>
        </w:rPr>
        <w:t>Stroop</w:t>
      </w:r>
      <w:proofErr w:type="spellEnd"/>
      <w:r w:rsidR="00F47B05">
        <w:rPr>
          <w:rFonts w:ascii="Times New Roman" w:hAnsi="Times New Roman" w:cs="Times New Roman"/>
          <w:sz w:val="24"/>
          <w:szCs w:val="24"/>
        </w:rPr>
        <w:t xml:space="preserve"> Word Color Task, </w:t>
      </w:r>
      <w:proofErr w:type="spellStart"/>
      <w:r w:rsidR="00F47B05">
        <w:rPr>
          <w:rFonts w:ascii="Times New Roman" w:hAnsi="Times New Roman" w:cs="Times New Roman"/>
          <w:sz w:val="24"/>
          <w:szCs w:val="24"/>
        </w:rPr>
        <w:t>FrSBE</w:t>
      </w:r>
      <w:proofErr w:type="spellEnd"/>
      <w:r w:rsidR="00F47B05">
        <w:rPr>
          <w:rFonts w:ascii="Times New Roman" w:hAnsi="Times New Roman" w:cs="Times New Roman"/>
          <w:sz w:val="24"/>
          <w:szCs w:val="24"/>
        </w:rPr>
        <w:t xml:space="preserve">, RALVT, </w:t>
      </w:r>
      <w:r w:rsidR="00E544A8">
        <w:rPr>
          <w:rFonts w:ascii="Times New Roman" w:hAnsi="Times New Roman" w:cs="Times New Roman"/>
          <w:sz w:val="24"/>
          <w:szCs w:val="24"/>
        </w:rPr>
        <w:t>WCST</w:t>
      </w:r>
      <w:r w:rsidR="00737EC8">
        <w:rPr>
          <w:rFonts w:ascii="Times New Roman" w:hAnsi="Times New Roman" w:cs="Times New Roman"/>
          <w:sz w:val="24"/>
          <w:szCs w:val="24"/>
        </w:rPr>
        <w:t xml:space="preserve"> </w:t>
      </w:r>
      <w:r w:rsidR="00D40DD7">
        <w:rPr>
          <w:rFonts w:ascii="Times New Roman" w:hAnsi="Times New Roman" w:cs="Times New Roman"/>
          <w:sz w:val="24"/>
          <w:szCs w:val="24"/>
        </w:rPr>
        <w:t xml:space="preserve">and BIS-11), </w:t>
      </w:r>
      <w:r w:rsidR="00F47B05">
        <w:rPr>
          <w:rFonts w:ascii="Times New Roman" w:hAnsi="Times New Roman" w:cs="Times New Roman"/>
          <w:sz w:val="24"/>
          <w:szCs w:val="24"/>
        </w:rPr>
        <w:t xml:space="preserve">and </w:t>
      </w:r>
      <w:r w:rsidR="00932C5D">
        <w:rPr>
          <w:rFonts w:ascii="Times New Roman" w:hAnsi="Times New Roman" w:cs="Times New Roman"/>
          <w:sz w:val="24"/>
          <w:szCs w:val="24"/>
        </w:rPr>
        <w:t xml:space="preserve">will </w:t>
      </w:r>
      <w:r w:rsidR="00932C5D" w:rsidRPr="00FE28CD">
        <w:rPr>
          <w:rFonts w:ascii="Times New Roman" w:hAnsi="Times New Roman" w:cs="Times New Roman"/>
          <w:sz w:val="24"/>
          <w:szCs w:val="24"/>
        </w:rPr>
        <w:t>utilize</w:t>
      </w:r>
      <w:r w:rsidRPr="00FE28CD">
        <w:rPr>
          <w:rFonts w:ascii="Times New Roman" w:hAnsi="Times New Roman" w:cs="Times New Roman"/>
          <w:sz w:val="24"/>
          <w:szCs w:val="24"/>
        </w:rPr>
        <w:t xml:space="preserve"> logistic regression. Statistical tests </w:t>
      </w:r>
      <w:r w:rsidR="00932C5D">
        <w:rPr>
          <w:rFonts w:ascii="Times New Roman" w:hAnsi="Times New Roman" w:cs="Times New Roman"/>
          <w:sz w:val="24"/>
          <w:szCs w:val="24"/>
        </w:rPr>
        <w:t xml:space="preserve">for this study </w:t>
      </w:r>
      <w:r w:rsidRPr="00FE28CD">
        <w:rPr>
          <w:rFonts w:ascii="Times New Roman" w:hAnsi="Times New Roman" w:cs="Times New Roman"/>
          <w:sz w:val="24"/>
          <w:szCs w:val="24"/>
        </w:rPr>
        <w:t xml:space="preserve">will be two sided at a 5% level alpha Type 1 error rate. </w:t>
      </w:r>
      <w:r w:rsidR="006F4789">
        <w:rPr>
          <w:rFonts w:ascii="Times New Roman" w:hAnsi="Times New Roman" w:cs="Times New Roman"/>
          <w:sz w:val="24"/>
          <w:szCs w:val="24"/>
        </w:rPr>
        <w:t xml:space="preserve"> </w:t>
      </w:r>
    </w:p>
    <w:p w14:paraId="74DA053A" w14:textId="261977CD" w:rsidR="003943A3" w:rsidRPr="00FE28CD" w:rsidRDefault="003943A3" w:rsidP="0047692A">
      <w:pPr>
        <w:spacing w:line="480" w:lineRule="auto"/>
        <w:ind w:firstLine="720"/>
        <w:rPr>
          <w:rFonts w:ascii="Times New Roman" w:hAnsi="Times New Roman" w:cs="Times New Roman"/>
          <w:sz w:val="24"/>
          <w:szCs w:val="24"/>
        </w:rPr>
      </w:pPr>
      <w:commentRangeStart w:id="41"/>
      <w:r w:rsidRPr="00716EFD">
        <w:rPr>
          <w:rFonts w:ascii="Times New Roman" w:hAnsi="Times New Roman" w:cs="Times New Roman"/>
          <w:b/>
          <w:sz w:val="24"/>
          <w:szCs w:val="24"/>
        </w:rPr>
        <w:t>Power</w:t>
      </w:r>
      <w:commentRangeEnd w:id="41"/>
      <w:r w:rsidR="00393FA0">
        <w:rPr>
          <w:rStyle w:val="CommentReference"/>
        </w:rPr>
        <w:commentReference w:id="41"/>
      </w:r>
      <w:r w:rsidRPr="00716EFD">
        <w:rPr>
          <w:rFonts w:ascii="Times New Roman" w:hAnsi="Times New Roman" w:cs="Times New Roman"/>
          <w:b/>
          <w:sz w:val="24"/>
          <w:szCs w:val="24"/>
        </w:rPr>
        <w:t xml:space="preserve"> Analysis</w:t>
      </w:r>
      <w:r w:rsidRPr="00716EFD">
        <w:rPr>
          <w:rFonts w:ascii="Times New Roman" w:hAnsi="Times New Roman" w:cs="Times New Roman"/>
          <w:sz w:val="24"/>
          <w:szCs w:val="24"/>
        </w:rPr>
        <w:t>:</w:t>
      </w:r>
      <w:r w:rsidRPr="00FE28CD">
        <w:rPr>
          <w:rFonts w:ascii="Times New Roman" w:hAnsi="Times New Roman" w:cs="Times New Roman"/>
          <w:sz w:val="24"/>
          <w:szCs w:val="24"/>
        </w:rPr>
        <w:t xml:space="preserve"> For estimation of power for the logistic regression using the </w:t>
      </w:r>
      <w:proofErr w:type="spellStart"/>
      <w:r w:rsidRPr="00FE28CD">
        <w:rPr>
          <w:rFonts w:ascii="Times New Roman" w:hAnsi="Times New Roman" w:cs="Times New Roman"/>
          <w:sz w:val="24"/>
          <w:szCs w:val="24"/>
        </w:rPr>
        <w:t>Stroop</w:t>
      </w:r>
      <w:proofErr w:type="spellEnd"/>
      <w:r w:rsidRPr="00FE28CD">
        <w:rPr>
          <w:rFonts w:ascii="Times New Roman" w:hAnsi="Times New Roman" w:cs="Times New Roman"/>
          <w:sz w:val="24"/>
          <w:szCs w:val="24"/>
        </w:rPr>
        <w:t xml:space="preserve"> RT to predict </w:t>
      </w:r>
      <w:r w:rsidR="006552C9">
        <w:rPr>
          <w:rFonts w:ascii="Times New Roman" w:hAnsi="Times New Roman" w:cs="Times New Roman"/>
          <w:sz w:val="24"/>
          <w:szCs w:val="24"/>
        </w:rPr>
        <w:t>treatment completion, I</w:t>
      </w:r>
      <w:r>
        <w:rPr>
          <w:rFonts w:ascii="Times New Roman" w:hAnsi="Times New Roman" w:cs="Times New Roman"/>
          <w:sz w:val="24"/>
          <w:szCs w:val="24"/>
        </w:rPr>
        <w:t xml:space="preserve"> assume</w:t>
      </w:r>
      <w:r w:rsidRPr="00FE28CD">
        <w:rPr>
          <w:rFonts w:ascii="Times New Roman" w:hAnsi="Times New Roman" w:cs="Times New Roman"/>
          <w:sz w:val="24"/>
          <w:szCs w:val="24"/>
        </w:rPr>
        <w:t xml:space="preserve"> the following: (1) a 30% non-completion rate among participants, (2) a sample size of 164 and (3) the </w:t>
      </w:r>
      <w:proofErr w:type="spellStart"/>
      <w:r w:rsidRPr="00FE28CD">
        <w:rPr>
          <w:rFonts w:ascii="Times New Roman" w:hAnsi="Times New Roman" w:cs="Times New Roman"/>
          <w:sz w:val="24"/>
          <w:szCs w:val="24"/>
        </w:rPr>
        <w:t>Stroop</w:t>
      </w:r>
      <w:proofErr w:type="spellEnd"/>
      <w:r w:rsidRPr="00FE28CD">
        <w:rPr>
          <w:rFonts w:ascii="Times New Roman" w:hAnsi="Times New Roman" w:cs="Times New Roman"/>
          <w:sz w:val="24"/>
          <w:szCs w:val="24"/>
        </w:rPr>
        <w:t xml:space="preserve"> RT test split at the median (giving 82 per arm) then using the formula due to Fleiss (Fleiss 2003) this design is powered to detect an odds ratio </w:t>
      </w:r>
      <w:r w:rsidR="00EE06C3">
        <w:rPr>
          <w:rFonts w:ascii="Times New Roman" w:hAnsi="Times New Roman" w:cs="Times New Roman"/>
          <w:sz w:val="24"/>
          <w:szCs w:val="24"/>
        </w:rPr>
        <w:t>of 2.45.  If I</w:t>
      </w:r>
      <w:r w:rsidRPr="00FE28CD">
        <w:rPr>
          <w:rFonts w:ascii="Times New Roman" w:hAnsi="Times New Roman" w:cs="Times New Roman"/>
          <w:sz w:val="24"/>
          <w:szCs w:val="24"/>
        </w:rPr>
        <w:t xml:space="preserve"> approach the problem in the more famili</w:t>
      </w:r>
      <w:r w:rsidR="006552C9">
        <w:rPr>
          <w:rFonts w:ascii="Times New Roman" w:hAnsi="Times New Roman" w:cs="Times New Roman"/>
          <w:sz w:val="24"/>
          <w:szCs w:val="24"/>
        </w:rPr>
        <w:t xml:space="preserve">ar standardized effect size, </w:t>
      </w:r>
      <w:r w:rsidRPr="00FE28CD">
        <w:rPr>
          <w:rFonts w:ascii="Times New Roman" w:hAnsi="Times New Roman" w:cs="Times New Roman"/>
          <w:sz w:val="24"/>
          <w:szCs w:val="24"/>
        </w:rPr>
        <w:t xml:space="preserve">power is </w:t>
      </w:r>
      <w:r w:rsidRPr="00FE28CD">
        <w:rPr>
          <w:rFonts w:ascii="Times New Roman" w:hAnsi="Times New Roman" w:cs="Times New Roman"/>
          <w:sz w:val="24"/>
          <w:szCs w:val="24"/>
        </w:rPr>
        <w:lastRenderedPageBreak/>
        <w:t>approximately equal to that found by Street et al. (2007), who used this RT to differentiate completers from non-completers in a cocaine</w:t>
      </w:r>
      <w:r w:rsidR="00E30260">
        <w:rPr>
          <w:rFonts w:ascii="Times New Roman" w:hAnsi="Times New Roman" w:cs="Times New Roman"/>
          <w:sz w:val="24"/>
          <w:szCs w:val="24"/>
        </w:rPr>
        <w:t xml:space="preserve"> and MA </w:t>
      </w:r>
      <w:r w:rsidRPr="00FE28CD">
        <w:rPr>
          <w:rFonts w:ascii="Times New Roman" w:hAnsi="Times New Roman" w:cs="Times New Roman"/>
          <w:sz w:val="24"/>
          <w:szCs w:val="24"/>
        </w:rPr>
        <w:t xml:space="preserve">dependent sample (effect size = .53). </w:t>
      </w:r>
      <w:commentRangeStart w:id="42"/>
      <w:r w:rsidRPr="00FE28CD">
        <w:rPr>
          <w:rFonts w:ascii="Times New Roman" w:hAnsi="Times New Roman" w:cs="Times New Roman"/>
          <w:sz w:val="24"/>
          <w:szCs w:val="24"/>
        </w:rPr>
        <w:t>Based</w:t>
      </w:r>
      <w:commentRangeEnd w:id="42"/>
      <w:r w:rsidR="00081C72">
        <w:rPr>
          <w:rStyle w:val="CommentReference"/>
        </w:rPr>
        <w:commentReference w:id="42"/>
      </w:r>
      <w:r w:rsidRPr="00FE28CD">
        <w:rPr>
          <w:rFonts w:ascii="Times New Roman" w:hAnsi="Times New Roman" w:cs="Times New Roman"/>
          <w:sz w:val="24"/>
          <w:szCs w:val="24"/>
        </w:rPr>
        <w:t xml:space="preserve"> on these assumptions, a sample size of 164 </w:t>
      </w:r>
      <w:r w:rsidR="00511DD5">
        <w:rPr>
          <w:rFonts w:ascii="Times New Roman" w:hAnsi="Times New Roman" w:cs="Times New Roman"/>
          <w:sz w:val="24"/>
          <w:szCs w:val="24"/>
        </w:rPr>
        <w:t xml:space="preserve">is expected to yield power of less than the 90% </w:t>
      </w:r>
      <w:r w:rsidRPr="00FE28CD">
        <w:rPr>
          <w:rFonts w:ascii="Times New Roman" w:hAnsi="Times New Roman" w:cs="Times New Roman"/>
          <w:sz w:val="24"/>
          <w:szCs w:val="24"/>
        </w:rPr>
        <w:t xml:space="preserve">(.894) </w:t>
      </w:r>
      <w:r w:rsidR="00511DD5">
        <w:rPr>
          <w:rFonts w:ascii="Times New Roman" w:hAnsi="Times New Roman" w:cs="Times New Roman"/>
          <w:sz w:val="24"/>
          <w:szCs w:val="24"/>
        </w:rPr>
        <w:t xml:space="preserve">expected from the CTN-0031A data. </w:t>
      </w:r>
      <w:r w:rsidR="00511DD5" w:rsidRPr="0031025B">
        <w:rPr>
          <w:rFonts w:ascii="Times New Roman" w:hAnsi="Times New Roman" w:cs="Times New Roman"/>
          <w:sz w:val="24"/>
          <w:szCs w:val="24"/>
          <w:highlight w:val="yellow"/>
        </w:rPr>
        <w:t xml:space="preserve">The anticipated sacrifice of some power in the </w:t>
      </w:r>
      <w:commentRangeStart w:id="43"/>
      <w:r w:rsidR="00511DD5" w:rsidRPr="0031025B">
        <w:rPr>
          <w:rFonts w:ascii="Times New Roman" w:hAnsi="Times New Roman" w:cs="Times New Roman"/>
          <w:sz w:val="24"/>
          <w:szCs w:val="24"/>
          <w:highlight w:val="yellow"/>
        </w:rPr>
        <w:t>analysis</w:t>
      </w:r>
      <w:commentRangeEnd w:id="43"/>
      <w:r w:rsidR="009C00C2">
        <w:rPr>
          <w:rStyle w:val="CommentReference"/>
        </w:rPr>
        <w:commentReference w:id="43"/>
      </w:r>
      <w:r w:rsidR="00511DD5" w:rsidRPr="0031025B">
        <w:rPr>
          <w:rFonts w:ascii="Times New Roman" w:hAnsi="Times New Roman" w:cs="Times New Roman"/>
          <w:sz w:val="24"/>
          <w:szCs w:val="24"/>
          <w:highlight w:val="yellow"/>
        </w:rPr>
        <w:t xml:space="preserve"> is due to taking gender as the main variable in the study.</w:t>
      </w:r>
      <w:r w:rsidR="00511DD5">
        <w:rPr>
          <w:rFonts w:ascii="Times New Roman" w:hAnsi="Times New Roman" w:cs="Times New Roman"/>
          <w:sz w:val="24"/>
          <w:szCs w:val="24"/>
        </w:rPr>
        <w:t xml:space="preserve"> </w:t>
      </w:r>
      <w:r w:rsidR="000B09DC">
        <w:rPr>
          <w:rFonts w:ascii="Times New Roman" w:hAnsi="Times New Roman" w:cs="Times New Roman"/>
          <w:sz w:val="24"/>
          <w:szCs w:val="24"/>
        </w:rPr>
        <w:t xml:space="preserve"> Testing the</w:t>
      </w:r>
      <w:r w:rsidR="00511DD5">
        <w:rPr>
          <w:rFonts w:ascii="Times New Roman" w:hAnsi="Times New Roman" w:cs="Times New Roman"/>
          <w:sz w:val="24"/>
          <w:szCs w:val="24"/>
        </w:rPr>
        <w:t xml:space="preserve"> </w:t>
      </w:r>
      <w:r w:rsidRPr="00FE28CD">
        <w:rPr>
          <w:rFonts w:ascii="Times New Roman" w:hAnsi="Times New Roman" w:cs="Times New Roman"/>
          <w:sz w:val="24"/>
          <w:szCs w:val="24"/>
        </w:rPr>
        <w:t>significance</w:t>
      </w:r>
      <w:r w:rsidR="00511DD5">
        <w:rPr>
          <w:rFonts w:ascii="Times New Roman" w:hAnsi="Times New Roman" w:cs="Times New Roman"/>
          <w:sz w:val="24"/>
          <w:szCs w:val="24"/>
        </w:rPr>
        <w:t xml:space="preserve"> </w:t>
      </w:r>
      <w:proofErr w:type="gramStart"/>
      <w:r w:rsidR="00511DD5">
        <w:rPr>
          <w:rFonts w:ascii="Times New Roman" w:hAnsi="Times New Roman" w:cs="Times New Roman"/>
          <w:sz w:val="24"/>
          <w:szCs w:val="24"/>
        </w:rPr>
        <w:t xml:space="preserve">of </w:t>
      </w:r>
      <w:r w:rsidRPr="00FE28CD">
        <w:rPr>
          <w:rFonts w:ascii="Times New Roman" w:hAnsi="Times New Roman" w:cs="Times New Roman"/>
          <w:sz w:val="24"/>
          <w:szCs w:val="24"/>
        </w:rPr>
        <w:t xml:space="preserve"> difference</w:t>
      </w:r>
      <w:r w:rsidR="00511DD5">
        <w:rPr>
          <w:rFonts w:ascii="Times New Roman" w:hAnsi="Times New Roman" w:cs="Times New Roman"/>
          <w:sz w:val="24"/>
          <w:szCs w:val="24"/>
        </w:rPr>
        <w:t>s</w:t>
      </w:r>
      <w:proofErr w:type="gramEnd"/>
      <w:r w:rsidRPr="00FE28CD">
        <w:rPr>
          <w:rFonts w:ascii="Times New Roman" w:hAnsi="Times New Roman" w:cs="Times New Roman"/>
          <w:sz w:val="24"/>
          <w:szCs w:val="24"/>
        </w:rPr>
        <w:t xml:space="preserve"> betwee</w:t>
      </w:r>
      <w:r w:rsidR="00511DD5">
        <w:rPr>
          <w:rFonts w:ascii="Times New Roman" w:hAnsi="Times New Roman" w:cs="Times New Roman"/>
          <w:sz w:val="24"/>
          <w:szCs w:val="24"/>
        </w:rPr>
        <w:t>n the drop-ou</w:t>
      </w:r>
      <w:r w:rsidR="00C90A30">
        <w:rPr>
          <w:rFonts w:ascii="Times New Roman" w:hAnsi="Times New Roman" w:cs="Times New Roman"/>
          <w:sz w:val="24"/>
          <w:szCs w:val="24"/>
        </w:rPr>
        <w:t>ts and completers</w:t>
      </w:r>
      <w:r w:rsidR="00511DD5">
        <w:rPr>
          <w:rFonts w:ascii="Times New Roman" w:hAnsi="Times New Roman" w:cs="Times New Roman"/>
          <w:sz w:val="24"/>
          <w:szCs w:val="24"/>
        </w:rPr>
        <w:t xml:space="preserve"> will utilize a </w:t>
      </w:r>
      <w:r w:rsidRPr="00FE28CD">
        <w:rPr>
          <w:rFonts w:ascii="Times New Roman" w:hAnsi="Times New Roman" w:cs="Times New Roman"/>
          <w:sz w:val="24"/>
          <w:szCs w:val="24"/>
        </w:rPr>
        <w:t>two-sided test, with an alpha level of .05 and assuming a 30% completion rate.</w:t>
      </w:r>
      <w:r w:rsidR="00A84085">
        <w:rPr>
          <w:rFonts w:ascii="Times New Roman" w:hAnsi="Times New Roman" w:cs="Times New Roman"/>
          <w:sz w:val="24"/>
          <w:szCs w:val="24"/>
        </w:rPr>
        <w:t xml:space="preserve"> Each of the six study sites randomized</w:t>
      </w:r>
      <w:r w:rsidRPr="00FE28CD">
        <w:rPr>
          <w:rFonts w:ascii="Times New Roman" w:hAnsi="Times New Roman" w:cs="Times New Roman"/>
          <w:sz w:val="24"/>
          <w:szCs w:val="24"/>
        </w:rPr>
        <w:t xml:space="preserve"> between 40 and 50</w:t>
      </w:r>
      <w:r w:rsidR="00300D12">
        <w:rPr>
          <w:rFonts w:ascii="Times New Roman" w:hAnsi="Times New Roman" w:cs="Times New Roman"/>
          <w:sz w:val="24"/>
          <w:szCs w:val="24"/>
        </w:rPr>
        <w:t xml:space="preserve"> CTN-0031 participants, yielding a total sample siz</w:t>
      </w:r>
      <w:r w:rsidR="00D02DC5">
        <w:rPr>
          <w:rFonts w:ascii="Times New Roman" w:hAnsi="Times New Roman" w:cs="Times New Roman"/>
          <w:sz w:val="24"/>
          <w:szCs w:val="24"/>
        </w:rPr>
        <w:t>e of 164 eligible participants for the CTN-0031-A study.</w:t>
      </w:r>
    </w:p>
    <w:p w14:paraId="1651F4E4" w14:textId="0E88099F" w:rsidR="003943A3" w:rsidRDefault="003943A3" w:rsidP="0047692A">
      <w:pPr>
        <w:spacing w:line="480" w:lineRule="auto"/>
        <w:ind w:firstLine="720"/>
        <w:rPr>
          <w:rFonts w:ascii="Times New Roman" w:hAnsi="Times New Roman" w:cs="Times New Roman"/>
          <w:sz w:val="24"/>
          <w:szCs w:val="24"/>
        </w:rPr>
      </w:pPr>
      <w:commentRangeStart w:id="44"/>
      <w:r w:rsidRPr="00FE28CD">
        <w:rPr>
          <w:rFonts w:ascii="Times New Roman" w:hAnsi="Times New Roman" w:cs="Times New Roman"/>
          <w:b/>
          <w:sz w:val="24"/>
          <w:szCs w:val="24"/>
        </w:rPr>
        <w:t>Missing</w:t>
      </w:r>
      <w:commentRangeEnd w:id="44"/>
      <w:r w:rsidR="003A1DEE">
        <w:rPr>
          <w:rStyle w:val="CommentReference"/>
        </w:rPr>
        <w:commentReference w:id="44"/>
      </w:r>
      <w:r w:rsidRPr="00FE28CD">
        <w:rPr>
          <w:rFonts w:ascii="Times New Roman" w:hAnsi="Times New Roman" w:cs="Times New Roman"/>
          <w:b/>
          <w:sz w:val="24"/>
          <w:szCs w:val="24"/>
        </w:rPr>
        <w:t xml:space="preserve"> Values: </w:t>
      </w:r>
      <w:r w:rsidRPr="00845003">
        <w:rPr>
          <w:rFonts w:ascii="Times New Roman" w:hAnsi="Times New Roman" w:cs="Times New Roman"/>
          <w:sz w:val="24"/>
          <w:szCs w:val="24"/>
        </w:rPr>
        <w:t>Missing</w:t>
      </w:r>
      <w:r w:rsidR="00845003">
        <w:rPr>
          <w:rFonts w:ascii="Times New Roman" w:hAnsi="Times New Roman" w:cs="Times New Roman"/>
          <w:sz w:val="24"/>
          <w:szCs w:val="24"/>
        </w:rPr>
        <w:t xml:space="preserve"> values are common</w:t>
      </w:r>
      <w:r w:rsidRPr="00FE28CD">
        <w:rPr>
          <w:rFonts w:ascii="Times New Roman" w:hAnsi="Times New Roman" w:cs="Times New Roman"/>
          <w:sz w:val="24"/>
          <w:szCs w:val="24"/>
        </w:rPr>
        <w:t xml:space="preserve"> in studies of drug abuse, and estimation in the presence of missing values may lead to biased and underpowered estimates and hypothesis testing.  In the analysis proposed here, the amount of missing values should be minimal.  First, participants ideally will be tested within a short session and will be consented and will agree to th</w:t>
      </w:r>
      <w:r w:rsidR="00386B2D">
        <w:rPr>
          <w:rFonts w:ascii="Times New Roman" w:hAnsi="Times New Roman" w:cs="Times New Roman"/>
          <w:sz w:val="24"/>
          <w:szCs w:val="24"/>
        </w:rPr>
        <w:t>at session.  Second, missing values</w:t>
      </w:r>
      <w:r w:rsidRPr="00FE28CD">
        <w:rPr>
          <w:rFonts w:ascii="Times New Roman" w:hAnsi="Times New Roman" w:cs="Times New Roman"/>
          <w:sz w:val="24"/>
          <w:szCs w:val="24"/>
        </w:rPr>
        <w:t xml:space="preserve"> on the outcome</w:t>
      </w:r>
      <w:r w:rsidR="00386B2D">
        <w:rPr>
          <w:rFonts w:ascii="Times New Roman" w:hAnsi="Times New Roman" w:cs="Times New Roman"/>
          <w:sz w:val="24"/>
          <w:szCs w:val="24"/>
        </w:rPr>
        <w:t xml:space="preserve"> variable (</w:t>
      </w:r>
      <w:r w:rsidRPr="00FE28CD">
        <w:rPr>
          <w:rFonts w:ascii="Times New Roman" w:hAnsi="Times New Roman" w:cs="Times New Roman"/>
          <w:sz w:val="24"/>
          <w:szCs w:val="24"/>
        </w:rPr>
        <w:t>completion</w:t>
      </w:r>
      <w:r w:rsidR="00386B2D">
        <w:rPr>
          <w:rFonts w:ascii="Times New Roman" w:hAnsi="Times New Roman" w:cs="Times New Roman"/>
          <w:sz w:val="24"/>
          <w:szCs w:val="24"/>
        </w:rPr>
        <w:t xml:space="preserve"> rates)</w:t>
      </w:r>
      <w:r w:rsidRPr="00FE28CD">
        <w:rPr>
          <w:rFonts w:ascii="Times New Roman" w:hAnsi="Times New Roman" w:cs="Times New Roman"/>
          <w:sz w:val="24"/>
          <w:szCs w:val="24"/>
        </w:rPr>
        <w:t>, will indicat</w:t>
      </w:r>
      <w:r w:rsidR="00386B2D">
        <w:rPr>
          <w:rFonts w:ascii="Times New Roman" w:hAnsi="Times New Roman" w:cs="Times New Roman"/>
          <w:sz w:val="24"/>
          <w:szCs w:val="24"/>
        </w:rPr>
        <w:t xml:space="preserve">e the participant’s failure </w:t>
      </w:r>
      <w:r w:rsidRPr="00FE28CD">
        <w:rPr>
          <w:rFonts w:ascii="Times New Roman" w:hAnsi="Times New Roman" w:cs="Times New Roman"/>
          <w:sz w:val="24"/>
          <w:szCs w:val="24"/>
        </w:rPr>
        <w:t xml:space="preserve">to </w:t>
      </w:r>
      <w:commentRangeStart w:id="45"/>
      <w:r w:rsidRPr="00FE28CD">
        <w:rPr>
          <w:rFonts w:ascii="Times New Roman" w:hAnsi="Times New Roman" w:cs="Times New Roman"/>
          <w:sz w:val="24"/>
          <w:szCs w:val="24"/>
        </w:rPr>
        <w:t>complete</w:t>
      </w:r>
      <w:commentRangeEnd w:id="45"/>
      <w:r w:rsidR="002A235A">
        <w:rPr>
          <w:rStyle w:val="CommentReference"/>
        </w:rPr>
        <w:commentReference w:id="45"/>
      </w:r>
      <w:r w:rsidRPr="00FE28CD">
        <w:rPr>
          <w:rFonts w:ascii="Times New Roman" w:hAnsi="Times New Roman" w:cs="Times New Roman"/>
          <w:sz w:val="24"/>
          <w:szCs w:val="24"/>
        </w:rPr>
        <w:t xml:space="preserve">. </w:t>
      </w:r>
      <w:r w:rsidR="00386B2D">
        <w:rPr>
          <w:rFonts w:ascii="Times New Roman" w:hAnsi="Times New Roman" w:cs="Times New Roman"/>
          <w:sz w:val="24"/>
          <w:szCs w:val="24"/>
        </w:rPr>
        <w:t>However even minimal missing values across study</w:t>
      </w:r>
      <w:r w:rsidRPr="00FE28CD">
        <w:rPr>
          <w:rFonts w:ascii="Times New Roman" w:hAnsi="Times New Roman" w:cs="Times New Roman"/>
          <w:sz w:val="24"/>
          <w:szCs w:val="24"/>
        </w:rPr>
        <w:t xml:space="preserve"> variables </w:t>
      </w:r>
      <w:r w:rsidR="00386B2D">
        <w:rPr>
          <w:rFonts w:ascii="Times New Roman" w:hAnsi="Times New Roman" w:cs="Times New Roman"/>
          <w:sz w:val="24"/>
          <w:szCs w:val="24"/>
        </w:rPr>
        <w:t>may compound in the presence of</w:t>
      </w:r>
      <w:r w:rsidRPr="00FE28CD">
        <w:rPr>
          <w:rFonts w:ascii="Times New Roman" w:hAnsi="Times New Roman" w:cs="Times New Roman"/>
          <w:sz w:val="24"/>
          <w:szCs w:val="24"/>
        </w:rPr>
        <w:t xml:space="preserve"> list-wise deletion procedures. If this </w:t>
      </w:r>
      <w:r w:rsidR="00386B2D">
        <w:rPr>
          <w:rFonts w:ascii="Times New Roman" w:hAnsi="Times New Roman" w:cs="Times New Roman"/>
          <w:sz w:val="24"/>
          <w:szCs w:val="24"/>
        </w:rPr>
        <w:t>list-</w:t>
      </w:r>
      <w:r w:rsidR="00386B2D" w:rsidRPr="00FE28CD">
        <w:rPr>
          <w:rFonts w:ascii="Times New Roman" w:hAnsi="Times New Roman" w:cs="Times New Roman"/>
          <w:sz w:val="24"/>
          <w:szCs w:val="24"/>
        </w:rPr>
        <w:t>wise</w:t>
      </w:r>
      <w:r w:rsidRPr="00FE28CD">
        <w:rPr>
          <w:rFonts w:ascii="Times New Roman" w:hAnsi="Times New Roman" w:cs="Times New Roman"/>
          <w:sz w:val="24"/>
          <w:szCs w:val="24"/>
        </w:rPr>
        <w:t xml:space="preserve"> deletion is greater than 5%, the covariance model will be developed using bootstrap techniques as implemen</w:t>
      </w:r>
      <w:r w:rsidR="00386B2D">
        <w:rPr>
          <w:rFonts w:ascii="Times New Roman" w:hAnsi="Times New Roman" w:cs="Times New Roman"/>
          <w:sz w:val="24"/>
          <w:szCs w:val="24"/>
        </w:rPr>
        <w:t>ted under SAS PROC MI.</w:t>
      </w:r>
    </w:p>
    <w:p w14:paraId="75CFE60A" w14:textId="02DE813D" w:rsidR="001B0FD0" w:rsidRDefault="00DC712F" w:rsidP="00DC712F">
      <w:pPr>
        <w:spacing w:line="480" w:lineRule="auto"/>
        <w:ind w:firstLine="720"/>
        <w:rPr>
          <w:rFonts w:ascii="Times New Roman" w:hAnsi="Times New Roman" w:cs="Times New Roman"/>
          <w:sz w:val="24"/>
          <w:szCs w:val="24"/>
        </w:rPr>
      </w:pPr>
      <w:commentRangeStart w:id="46"/>
      <w:r>
        <w:rPr>
          <w:rFonts w:ascii="Times New Roman" w:hAnsi="Times New Roman" w:cs="Times New Roman"/>
          <w:b/>
          <w:sz w:val="24"/>
          <w:szCs w:val="24"/>
        </w:rPr>
        <w:t>Post</w:t>
      </w:r>
      <w:commentRangeEnd w:id="46"/>
      <w:r w:rsidR="00267E43">
        <w:rPr>
          <w:rStyle w:val="CommentReference"/>
        </w:rPr>
        <w:commentReference w:id="46"/>
      </w:r>
      <w:r>
        <w:rPr>
          <w:rFonts w:ascii="Times New Roman" w:hAnsi="Times New Roman" w:cs="Times New Roman"/>
          <w:b/>
          <w:sz w:val="24"/>
          <w:szCs w:val="24"/>
        </w:rPr>
        <w:t>-hoc Analysi</w:t>
      </w:r>
      <w:r w:rsidR="001B0FD0" w:rsidRPr="00716EFD">
        <w:rPr>
          <w:rFonts w:ascii="Times New Roman" w:hAnsi="Times New Roman" w:cs="Times New Roman"/>
          <w:b/>
          <w:sz w:val="24"/>
          <w:szCs w:val="24"/>
        </w:rPr>
        <w:t>s</w:t>
      </w:r>
      <w:r w:rsidR="001B0FD0" w:rsidRPr="00AC63A5">
        <w:rPr>
          <w:rFonts w:ascii="Times New Roman" w:hAnsi="Times New Roman" w:cs="Times New Roman"/>
          <w:b/>
          <w:sz w:val="24"/>
          <w:szCs w:val="24"/>
        </w:rPr>
        <w:t>:</w:t>
      </w:r>
      <w:r w:rsidR="00C1449D">
        <w:rPr>
          <w:rFonts w:ascii="Times New Roman" w:hAnsi="Times New Roman" w:cs="Times New Roman"/>
          <w:b/>
          <w:sz w:val="24"/>
          <w:szCs w:val="24"/>
        </w:rPr>
        <w:t xml:space="preserve"> </w:t>
      </w:r>
      <w:r w:rsidR="00C1449D" w:rsidRPr="00C1449D">
        <w:rPr>
          <w:rFonts w:ascii="Times New Roman" w:hAnsi="Times New Roman" w:cs="Times New Roman"/>
          <w:sz w:val="24"/>
          <w:szCs w:val="24"/>
        </w:rPr>
        <w:t>Given that there are only a limited number of variables extract</w:t>
      </w:r>
      <w:r w:rsidR="00BD263A">
        <w:rPr>
          <w:rFonts w:ascii="Times New Roman" w:hAnsi="Times New Roman" w:cs="Times New Roman"/>
          <w:sz w:val="24"/>
          <w:szCs w:val="24"/>
        </w:rPr>
        <w:t>ed from the CTN-0031-A study,</w:t>
      </w:r>
      <w:r w:rsidR="00D2063D">
        <w:rPr>
          <w:rFonts w:ascii="Times New Roman" w:hAnsi="Times New Roman" w:cs="Times New Roman"/>
          <w:sz w:val="24"/>
          <w:szCs w:val="24"/>
        </w:rPr>
        <w:t xml:space="preserve"> and there are only two research questions</w:t>
      </w:r>
      <w:r w:rsidR="00C1449D" w:rsidRPr="00C1449D">
        <w:rPr>
          <w:rFonts w:ascii="Times New Roman" w:hAnsi="Times New Roman" w:cs="Times New Roman"/>
          <w:sz w:val="24"/>
          <w:szCs w:val="24"/>
        </w:rPr>
        <w:t>, it is not expected that</w:t>
      </w:r>
      <w:r w:rsidR="001B0FD0">
        <w:rPr>
          <w:rFonts w:ascii="Times New Roman" w:hAnsi="Times New Roman" w:cs="Times New Roman"/>
          <w:sz w:val="24"/>
          <w:szCs w:val="24"/>
        </w:rPr>
        <w:t xml:space="preserve"> </w:t>
      </w:r>
      <w:r w:rsidR="006B0300">
        <w:rPr>
          <w:rFonts w:ascii="Times New Roman" w:hAnsi="Times New Roman" w:cs="Times New Roman"/>
          <w:sz w:val="24"/>
          <w:szCs w:val="24"/>
        </w:rPr>
        <w:t xml:space="preserve">a post-hoc analysis will be merited. </w:t>
      </w:r>
    </w:p>
    <w:p w14:paraId="274B9C5B" w14:textId="660419AC" w:rsidR="001F46D0" w:rsidRPr="00DA7ED9" w:rsidRDefault="001F46D0" w:rsidP="003943A3">
      <w:pPr>
        <w:spacing w:line="480" w:lineRule="auto"/>
        <w:rPr>
          <w:rFonts w:ascii="Times New Roman" w:hAnsi="Times New Roman" w:cs="Times New Roman"/>
          <w:b/>
          <w:sz w:val="24"/>
          <w:szCs w:val="24"/>
        </w:rPr>
      </w:pPr>
      <w:commentRangeStart w:id="47"/>
      <w:r w:rsidRPr="00DA7ED9">
        <w:rPr>
          <w:rFonts w:ascii="Times New Roman" w:hAnsi="Times New Roman" w:cs="Times New Roman"/>
          <w:b/>
          <w:sz w:val="24"/>
          <w:szCs w:val="24"/>
        </w:rPr>
        <w:t>Confidentiality</w:t>
      </w:r>
      <w:commentRangeEnd w:id="47"/>
      <w:r w:rsidR="003E37F2">
        <w:rPr>
          <w:rStyle w:val="CommentReference"/>
        </w:rPr>
        <w:commentReference w:id="47"/>
      </w:r>
      <w:r w:rsidRPr="00DA7ED9">
        <w:rPr>
          <w:rFonts w:ascii="Times New Roman" w:hAnsi="Times New Roman" w:cs="Times New Roman"/>
          <w:b/>
          <w:sz w:val="24"/>
          <w:szCs w:val="24"/>
        </w:rPr>
        <w:t xml:space="preserve"> of data: Study Staff</w:t>
      </w:r>
    </w:p>
    <w:p w14:paraId="4659C2E3" w14:textId="6B23DB96" w:rsidR="001F46D0" w:rsidRDefault="00BF796E" w:rsidP="0047692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conjunction with state and federal guidelines, NIDA has required that </w:t>
      </w:r>
      <w:r w:rsidR="00A202C1">
        <w:rPr>
          <w:rFonts w:ascii="Times New Roman" w:hAnsi="Times New Roman" w:cs="Times New Roman"/>
          <w:sz w:val="24"/>
          <w:szCs w:val="24"/>
        </w:rPr>
        <w:t>each Community Training Program</w:t>
      </w:r>
      <w:r>
        <w:rPr>
          <w:rFonts w:ascii="Times New Roman" w:hAnsi="Times New Roman" w:cs="Times New Roman"/>
          <w:sz w:val="24"/>
          <w:szCs w:val="24"/>
        </w:rPr>
        <w:t xml:space="preserve"> (CTP) engaged in any aspect of the CTN-0031 and CTN-0031-A study have established protocols for the supervision and management of medical and </w:t>
      </w:r>
      <w:r w:rsidR="0043382D">
        <w:rPr>
          <w:rFonts w:ascii="Times New Roman" w:hAnsi="Times New Roman" w:cs="Times New Roman"/>
          <w:sz w:val="24"/>
          <w:szCs w:val="24"/>
        </w:rPr>
        <w:t>psychiatric emergencies</w:t>
      </w:r>
      <w:r w:rsidR="00D21FF6">
        <w:rPr>
          <w:rFonts w:ascii="Times New Roman" w:hAnsi="Times New Roman" w:cs="Times New Roman"/>
          <w:sz w:val="24"/>
          <w:szCs w:val="24"/>
        </w:rPr>
        <w:t xml:space="preserve"> (NIDA, </w:t>
      </w:r>
      <w:commentRangeStart w:id="48"/>
      <w:r w:rsidR="00D21FF6">
        <w:rPr>
          <w:rFonts w:ascii="Times New Roman" w:hAnsi="Times New Roman" w:cs="Times New Roman"/>
          <w:sz w:val="24"/>
          <w:szCs w:val="24"/>
        </w:rPr>
        <w:t>2013</w:t>
      </w:r>
      <w:commentRangeEnd w:id="48"/>
      <w:r w:rsidR="00C11D35">
        <w:rPr>
          <w:rStyle w:val="CommentReference"/>
        </w:rPr>
        <w:commentReference w:id="48"/>
      </w:r>
      <w:r w:rsidR="00D21FF6">
        <w:rPr>
          <w:rFonts w:ascii="Times New Roman" w:hAnsi="Times New Roman" w:cs="Times New Roman"/>
          <w:sz w:val="24"/>
          <w:szCs w:val="24"/>
        </w:rPr>
        <w:t>)</w:t>
      </w:r>
      <w:r w:rsidR="0043382D">
        <w:rPr>
          <w:rFonts w:ascii="Times New Roman" w:hAnsi="Times New Roman" w:cs="Times New Roman"/>
          <w:sz w:val="24"/>
          <w:szCs w:val="24"/>
        </w:rPr>
        <w:t>. All study staff were trained in all procedures and standards</w:t>
      </w:r>
      <w:r w:rsidR="005B27E5">
        <w:rPr>
          <w:rFonts w:ascii="Times New Roman" w:hAnsi="Times New Roman" w:cs="Times New Roman"/>
          <w:sz w:val="24"/>
          <w:szCs w:val="24"/>
        </w:rPr>
        <w:t xml:space="preserve"> according to these protocols</w:t>
      </w:r>
      <w:r w:rsidR="0043382D">
        <w:rPr>
          <w:rFonts w:ascii="Times New Roman" w:hAnsi="Times New Roman" w:cs="Times New Roman"/>
          <w:sz w:val="24"/>
          <w:szCs w:val="24"/>
        </w:rPr>
        <w:t xml:space="preserve">. </w:t>
      </w:r>
      <w:commentRangeStart w:id="49"/>
      <w:r w:rsidR="00D12DFF">
        <w:rPr>
          <w:rFonts w:ascii="Times New Roman" w:hAnsi="Times New Roman" w:cs="Times New Roman"/>
          <w:sz w:val="24"/>
          <w:szCs w:val="24"/>
        </w:rPr>
        <w:t>In</w:t>
      </w:r>
      <w:commentRangeEnd w:id="49"/>
      <w:r w:rsidR="00C11D35">
        <w:rPr>
          <w:rStyle w:val="CommentReference"/>
        </w:rPr>
        <w:commentReference w:id="49"/>
      </w:r>
      <w:r w:rsidR="00D12DFF">
        <w:rPr>
          <w:rFonts w:ascii="Times New Roman" w:hAnsi="Times New Roman" w:cs="Times New Roman"/>
          <w:sz w:val="24"/>
          <w:szCs w:val="24"/>
        </w:rPr>
        <w:t xml:space="preserve"> addition,</w:t>
      </w:r>
      <w:r w:rsidR="0043382D">
        <w:rPr>
          <w:rFonts w:ascii="Times New Roman" w:hAnsi="Times New Roman" w:cs="Times New Roman"/>
          <w:sz w:val="24"/>
          <w:szCs w:val="24"/>
        </w:rPr>
        <w:t xml:space="preserve"> </w:t>
      </w:r>
      <w:r w:rsidR="005B27E5">
        <w:rPr>
          <w:rFonts w:ascii="Times New Roman" w:hAnsi="Times New Roman" w:cs="Times New Roman"/>
          <w:sz w:val="24"/>
          <w:szCs w:val="24"/>
        </w:rPr>
        <w:t>NIDA</w:t>
      </w:r>
      <w:r w:rsidR="001F46D0">
        <w:rPr>
          <w:rFonts w:ascii="Times New Roman" w:hAnsi="Times New Roman" w:cs="Times New Roman"/>
          <w:sz w:val="24"/>
          <w:szCs w:val="24"/>
        </w:rPr>
        <w:t xml:space="preserve"> provided a medical monitor to the </w:t>
      </w:r>
      <w:r w:rsidR="00A601AE">
        <w:rPr>
          <w:rFonts w:ascii="Times New Roman" w:hAnsi="Times New Roman" w:cs="Times New Roman"/>
          <w:sz w:val="24"/>
          <w:szCs w:val="24"/>
        </w:rPr>
        <w:t>CTN-003</w:t>
      </w:r>
      <w:r w:rsidR="007F7DD8">
        <w:rPr>
          <w:rFonts w:ascii="Times New Roman" w:hAnsi="Times New Roman" w:cs="Times New Roman"/>
          <w:sz w:val="24"/>
          <w:szCs w:val="24"/>
        </w:rPr>
        <w:t>-A</w:t>
      </w:r>
      <w:r w:rsidR="001F46D0">
        <w:rPr>
          <w:rFonts w:ascii="Times New Roman" w:hAnsi="Times New Roman" w:cs="Times New Roman"/>
          <w:sz w:val="24"/>
          <w:szCs w:val="24"/>
        </w:rPr>
        <w:t xml:space="preserve"> study</w:t>
      </w:r>
      <w:r w:rsidR="005619A7">
        <w:rPr>
          <w:rFonts w:ascii="Times New Roman" w:hAnsi="Times New Roman" w:cs="Times New Roman"/>
          <w:sz w:val="24"/>
          <w:szCs w:val="24"/>
        </w:rPr>
        <w:t xml:space="preserve"> to independently review the safety data and present it to the </w:t>
      </w:r>
      <w:r w:rsidR="00A601AE">
        <w:rPr>
          <w:rFonts w:ascii="Times New Roman" w:hAnsi="Times New Roman" w:cs="Times New Roman"/>
          <w:sz w:val="24"/>
          <w:szCs w:val="24"/>
        </w:rPr>
        <w:t>Data Safety and Monitoring Board (</w:t>
      </w:r>
      <w:r w:rsidR="005619A7">
        <w:rPr>
          <w:rFonts w:ascii="Times New Roman" w:hAnsi="Times New Roman" w:cs="Times New Roman"/>
          <w:sz w:val="24"/>
          <w:szCs w:val="24"/>
        </w:rPr>
        <w:t>DSMB</w:t>
      </w:r>
      <w:r w:rsidR="00A601AE">
        <w:rPr>
          <w:rFonts w:ascii="Times New Roman" w:hAnsi="Times New Roman" w:cs="Times New Roman"/>
          <w:sz w:val="24"/>
          <w:szCs w:val="24"/>
        </w:rPr>
        <w:t>)</w:t>
      </w:r>
      <w:r w:rsidR="005619A7">
        <w:rPr>
          <w:rFonts w:ascii="Times New Roman" w:hAnsi="Times New Roman" w:cs="Times New Roman"/>
          <w:sz w:val="24"/>
          <w:szCs w:val="24"/>
        </w:rPr>
        <w:t xml:space="preserve"> for periodic review</w:t>
      </w:r>
      <w:r w:rsidR="00A601AE">
        <w:rPr>
          <w:rFonts w:ascii="Times New Roman" w:hAnsi="Times New Roman" w:cs="Times New Roman"/>
          <w:sz w:val="24"/>
          <w:szCs w:val="24"/>
        </w:rPr>
        <w:t xml:space="preserve">.  </w:t>
      </w:r>
      <w:commentRangeStart w:id="50"/>
      <w:r w:rsidR="00A601AE">
        <w:rPr>
          <w:rFonts w:ascii="Times New Roman" w:hAnsi="Times New Roman" w:cs="Times New Roman"/>
          <w:sz w:val="24"/>
          <w:szCs w:val="24"/>
        </w:rPr>
        <w:t>Investigators</w:t>
      </w:r>
      <w:commentRangeEnd w:id="50"/>
      <w:r w:rsidR="00C11D35">
        <w:rPr>
          <w:rStyle w:val="CommentReference"/>
        </w:rPr>
        <w:commentReference w:id="50"/>
      </w:r>
      <w:r w:rsidR="00A601AE">
        <w:rPr>
          <w:rFonts w:ascii="Times New Roman" w:hAnsi="Times New Roman" w:cs="Times New Roman"/>
          <w:sz w:val="24"/>
          <w:szCs w:val="24"/>
        </w:rPr>
        <w:t xml:space="preserve"> were required by NIDA to make periodic visits by </w:t>
      </w:r>
      <w:r w:rsidR="00DD5A83">
        <w:rPr>
          <w:rFonts w:ascii="Times New Roman" w:hAnsi="Times New Roman" w:cs="Times New Roman"/>
          <w:sz w:val="24"/>
          <w:szCs w:val="24"/>
        </w:rPr>
        <w:t xml:space="preserve">contract monitors to audit data quality, protocol adherence, and audit and evaluate the study safety and progress. </w:t>
      </w:r>
      <w:commentRangeStart w:id="51"/>
      <w:r w:rsidR="003C059F">
        <w:rPr>
          <w:rFonts w:ascii="Times New Roman" w:hAnsi="Times New Roman" w:cs="Times New Roman"/>
          <w:sz w:val="24"/>
          <w:szCs w:val="24"/>
        </w:rPr>
        <w:t>These</w:t>
      </w:r>
      <w:commentRangeEnd w:id="51"/>
      <w:r w:rsidR="00893A56">
        <w:rPr>
          <w:rStyle w:val="CommentReference"/>
        </w:rPr>
        <w:commentReference w:id="51"/>
      </w:r>
      <w:r w:rsidR="003C059F">
        <w:rPr>
          <w:rFonts w:ascii="Times New Roman" w:hAnsi="Times New Roman" w:cs="Times New Roman"/>
          <w:sz w:val="24"/>
          <w:szCs w:val="24"/>
        </w:rPr>
        <w:t xml:space="preserve"> monitoring visits allowed for independent evaluation of </w:t>
      </w:r>
      <w:r w:rsidR="00D3635E">
        <w:rPr>
          <w:rFonts w:ascii="Times New Roman" w:hAnsi="Times New Roman" w:cs="Times New Roman"/>
          <w:sz w:val="24"/>
          <w:szCs w:val="24"/>
        </w:rPr>
        <w:t>study</w:t>
      </w:r>
      <w:r w:rsidR="003C059F">
        <w:rPr>
          <w:rFonts w:ascii="Times New Roman" w:hAnsi="Times New Roman" w:cs="Times New Roman"/>
          <w:sz w:val="24"/>
          <w:szCs w:val="24"/>
        </w:rPr>
        <w:t xml:space="preserve"> progress and identification of potential problems at the study sites</w:t>
      </w:r>
      <w:r w:rsidR="005B184B">
        <w:rPr>
          <w:rFonts w:ascii="Times New Roman" w:hAnsi="Times New Roman" w:cs="Times New Roman"/>
          <w:sz w:val="24"/>
          <w:szCs w:val="24"/>
        </w:rPr>
        <w:t xml:space="preserve"> (NIDA, 2013)</w:t>
      </w:r>
      <w:r w:rsidR="003C059F">
        <w:rPr>
          <w:rFonts w:ascii="Times New Roman" w:hAnsi="Times New Roman" w:cs="Times New Roman"/>
          <w:sz w:val="24"/>
          <w:szCs w:val="24"/>
        </w:rPr>
        <w:t xml:space="preserve">. </w:t>
      </w:r>
    </w:p>
    <w:p w14:paraId="0351F110" w14:textId="0E77D47E" w:rsidR="00D3635E" w:rsidRDefault="00D3635E" w:rsidP="0047692A">
      <w:pPr>
        <w:spacing w:line="480" w:lineRule="auto"/>
        <w:ind w:firstLine="720"/>
        <w:rPr>
          <w:rFonts w:ascii="Times New Roman" w:hAnsi="Times New Roman" w:cs="Times New Roman"/>
          <w:sz w:val="24"/>
          <w:szCs w:val="24"/>
        </w:rPr>
      </w:pPr>
      <w:commentRangeStart w:id="52"/>
      <w:r w:rsidRPr="00B07333">
        <w:rPr>
          <w:rFonts w:ascii="Times New Roman" w:hAnsi="Times New Roman" w:cs="Times New Roman"/>
          <w:b/>
          <w:sz w:val="24"/>
          <w:szCs w:val="24"/>
        </w:rPr>
        <w:t>Data</w:t>
      </w:r>
      <w:commentRangeEnd w:id="52"/>
      <w:r w:rsidR="00C11D35">
        <w:rPr>
          <w:rStyle w:val="CommentReference"/>
        </w:rPr>
        <w:commentReference w:id="52"/>
      </w:r>
      <w:r w:rsidRPr="00B07333">
        <w:rPr>
          <w:rFonts w:ascii="Times New Roman" w:hAnsi="Times New Roman" w:cs="Times New Roman"/>
          <w:b/>
          <w:sz w:val="24"/>
          <w:szCs w:val="24"/>
        </w:rPr>
        <w:t xml:space="preserve"> and Safety Monitoring Board</w:t>
      </w:r>
      <w:r w:rsidR="00500919" w:rsidRPr="00B07333">
        <w:rPr>
          <w:rFonts w:ascii="Times New Roman" w:hAnsi="Times New Roman" w:cs="Times New Roman"/>
          <w:b/>
          <w:sz w:val="24"/>
          <w:szCs w:val="24"/>
        </w:rPr>
        <w:t>:</w:t>
      </w:r>
      <w:r w:rsidRPr="00500919">
        <w:rPr>
          <w:rFonts w:ascii="Times New Roman" w:hAnsi="Times New Roman" w:cs="Times New Roman"/>
          <w:b/>
          <w:sz w:val="24"/>
          <w:szCs w:val="24"/>
        </w:rPr>
        <w:t xml:space="preserve"> </w:t>
      </w:r>
      <w:r w:rsidR="00500919">
        <w:rPr>
          <w:rFonts w:ascii="Times New Roman" w:hAnsi="Times New Roman" w:cs="Times New Roman"/>
          <w:b/>
          <w:sz w:val="24"/>
          <w:szCs w:val="24"/>
        </w:rPr>
        <w:t xml:space="preserve"> </w:t>
      </w:r>
      <w:r w:rsidR="00500919" w:rsidRPr="00500919">
        <w:rPr>
          <w:rFonts w:ascii="Times New Roman" w:hAnsi="Times New Roman" w:cs="Times New Roman"/>
          <w:sz w:val="24"/>
          <w:szCs w:val="24"/>
        </w:rPr>
        <w:t xml:space="preserve">An independent </w:t>
      </w:r>
      <w:r w:rsidR="00500919">
        <w:rPr>
          <w:rFonts w:ascii="Times New Roman" w:hAnsi="Times New Roman" w:cs="Times New Roman"/>
          <w:sz w:val="24"/>
          <w:szCs w:val="24"/>
        </w:rPr>
        <w:t xml:space="preserve">CTN-DSMB was responsible for examining accumulating data to assure protection of </w:t>
      </w:r>
      <w:r w:rsidR="00AD5473">
        <w:rPr>
          <w:rFonts w:ascii="Times New Roman" w:hAnsi="Times New Roman" w:cs="Times New Roman"/>
          <w:sz w:val="24"/>
          <w:szCs w:val="24"/>
        </w:rPr>
        <w:t>participant’s</w:t>
      </w:r>
      <w:r w:rsidR="00500919">
        <w:rPr>
          <w:rFonts w:ascii="Times New Roman" w:hAnsi="Times New Roman" w:cs="Times New Roman"/>
          <w:sz w:val="24"/>
          <w:szCs w:val="24"/>
        </w:rPr>
        <w:t xml:space="preserve"> safety while the study’s scientific goals were being met.  </w:t>
      </w:r>
      <w:commentRangeStart w:id="53"/>
      <w:r w:rsidR="00500919">
        <w:rPr>
          <w:rFonts w:ascii="Times New Roman" w:hAnsi="Times New Roman" w:cs="Times New Roman"/>
          <w:sz w:val="24"/>
          <w:szCs w:val="24"/>
        </w:rPr>
        <w:t>The</w:t>
      </w:r>
      <w:commentRangeEnd w:id="53"/>
      <w:r w:rsidR="00D976F4">
        <w:rPr>
          <w:rStyle w:val="CommentReference"/>
        </w:rPr>
        <w:commentReference w:id="53"/>
      </w:r>
      <w:r w:rsidR="00500919">
        <w:rPr>
          <w:rFonts w:ascii="Times New Roman" w:hAnsi="Times New Roman" w:cs="Times New Roman"/>
          <w:sz w:val="24"/>
          <w:szCs w:val="24"/>
        </w:rPr>
        <w:t xml:space="preserve"> CTN DSMB was responsible for conducting periodic reviews of </w:t>
      </w:r>
      <w:r w:rsidR="00F84E93">
        <w:rPr>
          <w:rFonts w:ascii="Times New Roman" w:hAnsi="Times New Roman" w:cs="Times New Roman"/>
          <w:sz w:val="24"/>
          <w:szCs w:val="24"/>
        </w:rPr>
        <w:t xml:space="preserve">accumulated safety and efficacy data.  </w:t>
      </w:r>
      <w:commentRangeStart w:id="54"/>
      <w:r w:rsidR="00F84E93">
        <w:rPr>
          <w:rFonts w:ascii="Times New Roman" w:hAnsi="Times New Roman" w:cs="Times New Roman"/>
          <w:sz w:val="24"/>
          <w:szCs w:val="24"/>
        </w:rPr>
        <w:t>Support</w:t>
      </w:r>
      <w:commentRangeEnd w:id="54"/>
      <w:r w:rsidR="00893A56">
        <w:rPr>
          <w:rStyle w:val="CommentReference"/>
        </w:rPr>
        <w:commentReference w:id="54"/>
      </w:r>
      <w:r w:rsidR="00F84E93">
        <w:rPr>
          <w:rFonts w:ascii="Times New Roman" w:hAnsi="Times New Roman" w:cs="Times New Roman"/>
          <w:sz w:val="24"/>
          <w:szCs w:val="24"/>
        </w:rPr>
        <w:t xml:space="preserve"> for the continuation of the trial, or evidence that study procedures were being followed, should have been changed</w:t>
      </w:r>
      <w:r w:rsidR="00F84E93" w:rsidRPr="00843450">
        <w:rPr>
          <w:rFonts w:ascii="Times New Roman" w:hAnsi="Times New Roman" w:cs="Times New Roman"/>
          <w:sz w:val="24"/>
          <w:szCs w:val="24"/>
        </w:rPr>
        <w:t xml:space="preserve">, or if the trial </w:t>
      </w:r>
      <w:r w:rsidR="00F84E93" w:rsidRPr="00DA0CD7">
        <w:rPr>
          <w:rFonts w:ascii="Times New Roman" w:hAnsi="Times New Roman" w:cs="Times New Roman"/>
          <w:sz w:val="24"/>
          <w:szCs w:val="24"/>
        </w:rPr>
        <w:t xml:space="preserve">required halted, for reasons including the </w:t>
      </w:r>
      <w:r w:rsidR="00AD5473" w:rsidRPr="00DA0CD7">
        <w:rPr>
          <w:rFonts w:ascii="Times New Roman" w:hAnsi="Times New Roman" w:cs="Times New Roman"/>
          <w:sz w:val="24"/>
          <w:szCs w:val="24"/>
        </w:rPr>
        <w:t>safety</w:t>
      </w:r>
      <w:r w:rsidR="00F84E93" w:rsidRPr="00DA0CD7">
        <w:rPr>
          <w:rFonts w:ascii="Times New Roman" w:hAnsi="Times New Roman" w:cs="Times New Roman"/>
          <w:sz w:val="24"/>
          <w:szCs w:val="24"/>
        </w:rPr>
        <w:t xml:space="preserve"> of the study participants </w:t>
      </w:r>
      <w:r w:rsidR="00843450">
        <w:rPr>
          <w:rFonts w:ascii="Times New Roman" w:hAnsi="Times New Roman" w:cs="Times New Roman"/>
          <w:sz w:val="24"/>
          <w:szCs w:val="24"/>
        </w:rPr>
        <w:t xml:space="preserve">or inadequate trial performance (NIDA, 2013). </w:t>
      </w:r>
    </w:p>
    <w:p w14:paraId="2A81BC0F" w14:textId="794893CC" w:rsidR="00A1693E" w:rsidRDefault="00A1693E" w:rsidP="0047692A">
      <w:pPr>
        <w:spacing w:line="480" w:lineRule="auto"/>
        <w:ind w:firstLine="720"/>
        <w:rPr>
          <w:rFonts w:ascii="Times New Roman" w:hAnsi="Times New Roman" w:cs="Times New Roman"/>
          <w:sz w:val="24"/>
          <w:szCs w:val="24"/>
        </w:rPr>
      </w:pPr>
      <w:commentRangeStart w:id="55"/>
      <w:r w:rsidRPr="000A5B6A">
        <w:rPr>
          <w:rFonts w:ascii="Times New Roman" w:hAnsi="Times New Roman" w:cs="Times New Roman"/>
          <w:b/>
          <w:sz w:val="24"/>
          <w:szCs w:val="24"/>
        </w:rPr>
        <w:t>Confidentiality</w:t>
      </w:r>
      <w:commentRangeEnd w:id="55"/>
      <w:r w:rsidR="00D807C0">
        <w:rPr>
          <w:rStyle w:val="CommentReference"/>
        </w:rPr>
        <w:commentReference w:id="55"/>
      </w:r>
      <w:r w:rsidRPr="000A5B6A">
        <w:rPr>
          <w:rFonts w:ascii="Times New Roman" w:hAnsi="Times New Roman" w:cs="Times New Roman"/>
          <w:b/>
          <w:sz w:val="24"/>
          <w:szCs w:val="24"/>
        </w:rPr>
        <w:t xml:space="preserve"> of data</w:t>
      </w:r>
      <w:r>
        <w:rPr>
          <w:rFonts w:ascii="Times New Roman" w:hAnsi="Times New Roman" w:cs="Times New Roman"/>
          <w:sz w:val="24"/>
          <w:szCs w:val="24"/>
        </w:rPr>
        <w:t xml:space="preserve">: By signing the protocol the investigator affirms to NIDA that information furnished to the investigator by NIDA was maintained in confidence and such information will be divulged </w:t>
      </w:r>
      <w:r w:rsidR="00E65F20">
        <w:rPr>
          <w:rFonts w:ascii="Times New Roman" w:hAnsi="Times New Roman" w:cs="Times New Roman"/>
          <w:sz w:val="24"/>
          <w:szCs w:val="24"/>
        </w:rPr>
        <w:t xml:space="preserve">to the IRB, Ethical Review Committee, or similar expert committee; affiliated institution, and employees only an appropriate </w:t>
      </w:r>
      <w:r w:rsidR="002B70A5">
        <w:rPr>
          <w:rFonts w:ascii="Times New Roman" w:hAnsi="Times New Roman" w:cs="Times New Roman"/>
          <w:sz w:val="24"/>
          <w:szCs w:val="24"/>
        </w:rPr>
        <w:t xml:space="preserve">understanding of confidentiality with such board or committee, affiliated institution and employees. </w:t>
      </w:r>
    </w:p>
    <w:p w14:paraId="0D619E02" w14:textId="17BE7BB6" w:rsidR="004544D6" w:rsidRDefault="00CD4278" w:rsidP="00B3396A">
      <w:pPr>
        <w:spacing w:line="480" w:lineRule="auto"/>
        <w:ind w:firstLine="720"/>
        <w:rPr>
          <w:rFonts w:ascii="Times New Roman" w:hAnsi="Times New Roman" w:cs="Times New Roman"/>
          <w:sz w:val="24"/>
          <w:szCs w:val="24"/>
        </w:rPr>
      </w:pPr>
      <w:commentRangeStart w:id="56"/>
      <w:r w:rsidRPr="00953655">
        <w:rPr>
          <w:rFonts w:ascii="Times New Roman" w:hAnsi="Times New Roman" w:cs="Times New Roman"/>
          <w:b/>
          <w:sz w:val="24"/>
          <w:szCs w:val="24"/>
        </w:rPr>
        <w:lastRenderedPageBreak/>
        <w:t>Confidentiality</w:t>
      </w:r>
      <w:commentRangeEnd w:id="56"/>
      <w:r w:rsidR="003D0BEA">
        <w:rPr>
          <w:rStyle w:val="CommentReference"/>
        </w:rPr>
        <w:commentReference w:id="56"/>
      </w:r>
      <w:r w:rsidRPr="00953655">
        <w:rPr>
          <w:rFonts w:ascii="Times New Roman" w:hAnsi="Times New Roman" w:cs="Times New Roman"/>
          <w:b/>
          <w:sz w:val="24"/>
          <w:szCs w:val="24"/>
        </w:rPr>
        <w:t xml:space="preserve"> of participant records: </w:t>
      </w:r>
      <w:r w:rsidR="00B3396A">
        <w:rPr>
          <w:rFonts w:ascii="Times New Roman" w:hAnsi="Times New Roman" w:cs="Times New Roman"/>
          <w:sz w:val="24"/>
          <w:szCs w:val="24"/>
        </w:rPr>
        <w:t>One of the most challenging issues associated with substance abuse research is predicated on the fact that the abuse of cocaine and methamphetamine in the United States is illegal</w:t>
      </w:r>
      <w:r w:rsidR="00F962DD">
        <w:rPr>
          <w:rFonts w:ascii="Times New Roman" w:hAnsi="Times New Roman" w:cs="Times New Roman"/>
          <w:sz w:val="24"/>
          <w:szCs w:val="24"/>
        </w:rPr>
        <w:t>, and fully punishable by law;</w:t>
      </w:r>
      <w:r w:rsidR="00B3396A">
        <w:rPr>
          <w:rFonts w:ascii="Times New Roman" w:hAnsi="Times New Roman" w:cs="Times New Roman"/>
          <w:sz w:val="24"/>
          <w:szCs w:val="24"/>
        </w:rPr>
        <w:t xml:space="preserve"> </w:t>
      </w:r>
      <w:r w:rsidR="003D0BEA">
        <w:rPr>
          <w:rFonts w:ascii="Times New Roman" w:hAnsi="Times New Roman" w:cs="Times New Roman"/>
          <w:sz w:val="24"/>
          <w:szCs w:val="24"/>
        </w:rPr>
        <w:t>therefore,</w:t>
      </w:r>
      <w:r w:rsidR="00B3396A">
        <w:rPr>
          <w:rFonts w:ascii="Times New Roman" w:hAnsi="Times New Roman" w:cs="Times New Roman"/>
          <w:sz w:val="24"/>
          <w:szCs w:val="24"/>
        </w:rPr>
        <w:t xml:space="preserve"> those who conduct research in this area must be especially cogni</w:t>
      </w:r>
      <w:r w:rsidR="00896561">
        <w:rPr>
          <w:rFonts w:ascii="Times New Roman" w:hAnsi="Times New Roman" w:cs="Times New Roman"/>
          <w:sz w:val="24"/>
          <w:szCs w:val="24"/>
        </w:rPr>
        <w:t>zant and compliant with</w:t>
      </w:r>
      <w:r w:rsidR="00B3396A">
        <w:rPr>
          <w:rFonts w:ascii="Times New Roman" w:hAnsi="Times New Roman" w:cs="Times New Roman"/>
          <w:sz w:val="24"/>
          <w:szCs w:val="24"/>
        </w:rPr>
        <w:t xml:space="preserve"> legal a</w:t>
      </w:r>
      <w:r w:rsidR="00896561">
        <w:rPr>
          <w:rFonts w:ascii="Times New Roman" w:hAnsi="Times New Roman" w:cs="Times New Roman"/>
          <w:sz w:val="24"/>
          <w:szCs w:val="24"/>
        </w:rPr>
        <w:t>nd ethical protocols of working with</w:t>
      </w:r>
      <w:r w:rsidR="00B3396A">
        <w:rPr>
          <w:rFonts w:ascii="Times New Roman" w:hAnsi="Times New Roman" w:cs="Times New Roman"/>
          <w:sz w:val="24"/>
          <w:szCs w:val="24"/>
        </w:rPr>
        <w:t xml:space="preserve"> active substance abusers (</w:t>
      </w:r>
      <w:proofErr w:type="spellStart"/>
      <w:r w:rsidR="00B3396A">
        <w:rPr>
          <w:rFonts w:ascii="Times New Roman" w:hAnsi="Times New Roman" w:cs="Times New Roman"/>
          <w:sz w:val="24"/>
          <w:szCs w:val="24"/>
        </w:rPr>
        <w:t>Bersoff</w:t>
      </w:r>
      <w:proofErr w:type="spellEnd"/>
      <w:r w:rsidR="00B3396A">
        <w:rPr>
          <w:rFonts w:ascii="Times New Roman" w:hAnsi="Times New Roman" w:cs="Times New Roman"/>
          <w:sz w:val="24"/>
          <w:szCs w:val="24"/>
        </w:rPr>
        <w:t xml:space="preserve">, D., 2008; Department of Justice, 2013; NIDA, 2013). </w:t>
      </w:r>
    </w:p>
    <w:p w14:paraId="705AFCFB" w14:textId="30C93DD5" w:rsidR="00CD4278" w:rsidRDefault="00B3396A" w:rsidP="004544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57"/>
      <w:r>
        <w:rPr>
          <w:rFonts w:ascii="Times New Roman" w:hAnsi="Times New Roman" w:cs="Times New Roman"/>
          <w:sz w:val="24"/>
          <w:szCs w:val="24"/>
        </w:rPr>
        <w:t>Confidentially</w:t>
      </w:r>
      <w:commentRangeEnd w:id="57"/>
      <w:r w:rsidR="00EF2062">
        <w:rPr>
          <w:rStyle w:val="CommentReference"/>
        </w:rPr>
        <w:commentReference w:id="57"/>
      </w:r>
      <w:r>
        <w:rPr>
          <w:rFonts w:ascii="Times New Roman" w:hAnsi="Times New Roman" w:cs="Times New Roman"/>
          <w:sz w:val="24"/>
          <w:szCs w:val="24"/>
        </w:rPr>
        <w:t xml:space="preserve"> is paramount in neuropsychological testing</w:t>
      </w:r>
      <w:r w:rsidR="008E4E6D">
        <w:rPr>
          <w:rFonts w:ascii="Times New Roman" w:hAnsi="Times New Roman" w:cs="Times New Roman"/>
          <w:sz w:val="24"/>
          <w:szCs w:val="24"/>
        </w:rPr>
        <w:t>,</w:t>
      </w:r>
      <w:r>
        <w:rPr>
          <w:rFonts w:ascii="Times New Roman" w:hAnsi="Times New Roman" w:cs="Times New Roman"/>
          <w:sz w:val="24"/>
          <w:szCs w:val="24"/>
        </w:rPr>
        <w:t xml:space="preserve"> an</w:t>
      </w:r>
      <w:r w:rsidR="00407A62">
        <w:rPr>
          <w:rFonts w:ascii="Times New Roman" w:hAnsi="Times New Roman" w:cs="Times New Roman"/>
          <w:sz w:val="24"/>
          <w:szCs w:val="24"/>
        </w:rPr>
        <w:t>d for those who are substance abusing study participants</w:t>
      </w:r>
      <w:r w:rsidR="008E4E6D">
        <w:rPr>
          <w:rFonts w:ascii="Times New Roman" w:hAnsi="Times New Roman" w:cs="Times New Roman"/>
          <w:sz w:val="24"/>
          <w:szCs w:val="24"/>
        </w:rPr>
        <w:t>, the protection of their privacy</w:t>
      </w:r>
      <w:r>
        <w:rPr>
          <w:rFonts w:ascii="Times New Roman" w:hAnsi="Times New Roman" w:cs="Times New Roman"/>
          <w:sz w:val="24"/>
          <w:szCs w:val="24"/>
        </w:rPr>
        <w:t xml:space="preserve"> is especial</w:t>
      </w:r>
      <w:r w:rsidR="00BB521F">
        <w:rPr>
          <w:rFonts w:ascii="Times New Roman" w:hAnsi="Times New Roman" w:cs="Times New Roman"/>
          <w:sz w:val="24"/>
          <w:szCs w:val="24"/>
        </w:rPr>
        <w:t xml:space="preserve">ly critical in supporting the goal of credible, </w:t>
      </w:r>
      <w:r w:rsidR="008E4E6D">
        <w:rPr>
          <w:rFonts w:ascii="Times New Roman" w:hAnsi="Times New Roman" w:cs="Times New Roman"/>
          <w:sz w:val="24"/>
          <w:szCs w:val="24"/>
        </w:rPr>
        <w:t xml:space="preserve">viable </w:t>
      </w:r>
      <w:r w:rsidR="00BB521F">
        <w:rPr>
          <w:rFonts w:ascii="Times New Roman" w:hAnsi="Times New Roman" w:cs="Times New Roman"/>
          <w:sz w:val="24"/>
          <w:szCs w:val="24"/>
        </w:rPr>
        <w:t xml:space="preserve">and ethical addiction </w:t>
      </w:r>
      <w:commentRangeStart w:id="58"/>
      <w:r w:rsidR="00BB521F">
        <w:rPr>
          <w:rFonts w:ascii="Times New Roman" w:hAnsi="Times New Roman" w:cs="Times New Roman"/>
          <w:sz w:val="24"/>
          <w:szCs w:val="24"/>
        </w:rPr>
        <w:t>research</w:t>
      </w:r>
      <w:commentRangeEnd w:id="58"/>
      <w:r w:rsidR="00EF2062">
        <w:rPr>
          <w:rStyle w:val="CommentReference"/>
        </w:rPr>
        <w:commentReference w:id="58"/>
      </w:r>
      <w:r w:rsidR="004544D6">
        <w:rPr>
          <w:rFonts w:ascii="Times New Roman" w:hAnsi="Times New Roman" w:cs="Times New Roman"/>
          <w:sz w:val="24"/>
          <w:szCs w:val="24"/>
        </w:rPr>
        <w:t xml:space="preserve">.  </w:t>
      </w:r>
      <w:r w:rsidR="00953655" w:rsidRPr="00953655">
        <w:rPr>
          <w:rFonts w:ascii="Times New Roman" w:hAnsi="Times New Roman" w:cs="Times New Roman"/>
          <w:sz w:val="24"/>
          <w:szCs w:val="24"/>
        </w:rPr>
        <w:t xml:space="preserve">In order to maintain strict </w:t>
      </w:r>
      <w:r w:rsidR="00062DB4" w:rsidRPr="00953655">
        <w:rPr>
          <w:rFonts w:ascii="Times New Roman" w:hAnsi="Times New Roman" w:cs="Times New Roman"/>
          <w:sz w:val="24"/>
          <w:szCs w:val="24"/>
        </w:rPr>
        <w:t>participant</w:t>
      </w:r>
      <w:r w:rsidR="00062DB4" w:rsidRPr="00953655">
        <w:rPr>
          <w:rFonts w:ascii="Times New Roman" w:hAnsi="Times New Roman" w:cs="Times New Roman"/>
          <w:b/>
          <w:sz w:val="24"/>
          <w:szCs w:val="24"/>
        </w:rPr>
        <w:t xml:space="preserve"> </w:t>
      </w:r>
      <w:r w:rsidR="00062DB4" w:rsidRPr="00062DB4">
        <w:rPr>
          <w:rFonts w:ascii="Times New Roman" w:hAnsi="Times New Roman" w:cs="Times New Roman"/>
          <w:sz w:val="24"/>
          <w:szCs w:val="24"/>
        </w:rPr>
        <w:t>confidentiality</w:t>
      </w:r>
      <w:r w:rsidR="00953655">
        <w:rPr>
          <w:rFonts w:ascii="Times New Roman" w:hAnsi="Times New Roman" w:cs="Times New Roman"/>
          <w:sz w:val="24"/>
          <w:szCs w:val="24"/>
        </w:rPr>
        <w:t xml:space="preserve">, all </w:t>
      </w:r>
      <w:r w:rsidR="00062DB4">
        <w:rPr>
          <w:rFonts w:ascii="Times New Roman" w:hAnsi="Times New Roman" w:cs="Times New Roman"/>
          <w:sz w:val="24"/>
          <w:szCs w:val="24"/>
        </w:rPr>
        <w:t>Case Report Forms (</w:t>
      </w:r>
      <w:r w:rsidR="00953655">
        <w:rPr>
          <w:rFonts w:ascii="Times New Roman" w:hAnsi="Times New Roman" w:cs="Times New Roman"/>
          <w:sz w:val="24"/>
          <w:szCs w:val="24"/>
        </w:rPr>
        <w:t>CRF</w:t>
      </w:r>
      <w:r w:rsidR="00062DB4">
        <w:rPr>
          <w:rFonts w:ascii="Times New Roman" w:hAnsi="Times New Roman" w:cs="Times New Roman"/>
          <w:sz w:val="24"/>
          <w:szCs w:val="24"/>
        </w:rPr>
        <w:t xml:space="preserve">’s) and other related reports will be identified only by a coded participant number.  NIDA provided that no participant study information will be available for release without written permission, except as required for monitoring. </w:t>
      </w:r>
    </w:p>
    <w:p w14:paraId="08C42F5C" w14:textId="11D5A60C" w:rsidR="00DE5B5C" w:rsidRPr="008E4E6D" w:rsidRDefault="007A18F4" w:rsidP="00CD4278">
      <w:pPr>
        <w:spacing w:line="480" w:lineRule="auto"/>
        <w:rPr>
          <w:rFonts w:ascii="Times New Roman" w:hAnsi="Times New Roman" w:cs="Times New Roman"/>
          <w:sz w:val="24"/>
          <w:szCs w:val="24"/>
        </w:rPr>
      </w:pPr>
      <w:commentRangeStart w:id="59"/>
      <w:commentRangeStart w:id="60"/>
      <w:r w:rsidRPr="007A18F4">
        <w:rPr>
          <w:rFonts w:ascii="Times New Roman" w:hAnsi="Times New Roman" w:cs="Times New Roman"/>
          <w:b/>
          <w:sz w:val="24"/>
          <w:szCs w:val="24"/>
        </w:rPr>
        <w:t>Safety</w:t>
      </w:r>
      <w:commentRangeEnd w:id="59"/>
      <w:commentRangeEnd w:id="60"/>
      <w:r w:rsidR="00EF2062">
        <w:rPr>
          <w:rStyle w:val="CommentReference"/>
        </w:rPr>
        <w:commentReference w:id="59"/>
      </w:r>
      <w:r w:rsidR="00DC5D88">
        <w:rPr>
          <w:rStyle w:val="CommentReference"/>
        </w:rPr>
        <w:commentReference w:id="60"/>
      </w:r>
      <w:r w:rsidRPr="007A18F4">
        <w:rPr>
          <w:rFonts w:ascii="Times New Roman" w:hAnsi="Times New Roman" w:cs="Times New Roman"/>
          <w:b/>
          <w:sz w:val="24"/>
          <w:szCs w:val="24"/>
        </w:rPr>
        <w:t xml:space="preserve"> Reporting</w:t>
      </w:r>
      <w:r>
        <w:rPr>
          <w:rFonts w:ascii="Times New Roman" w:hAnsi="Times New Roman" w:cs="Times New Roman"/>
          <w:sz w:val="24"/>
          <w:szCs w:val="24"/>
        </w:rPr>
        <w:t xml:space="preserve">: </w:t>
      </w:r>
      <w:r w:rsidR="00336776">
        <w:rPr>
          <w:rFonts w:ascii="Times New Roman" w:hAnsi="Times New Roman" w:cs="Times New Roman"/>
          <w:sz w:val="24"/>
          <w:szCs w:val="24"/>
        </w:rPr>
        <w:t>Given that the CTN-0031-A</w:t>
      </w:r>
      <w:r>
        <w:rPr>
          <w:rFonts w:ascii="Times New Roman" w:hAnsi="Times New Roman" w:cs="Times New Roman"/>
          <w:sz w:val="24"/>
          <w:szCs w:val="24"/>
        </w:rPr>
        <w:t xml:space="preserve"> study </w:t>
      </w:r>
      <w:r w:rsidR="00336776">
        <w:rPr>
          <w:rFonts w:ascii="Times New Roman" w:hAnsi="Times New Roman" w:cs="Times New Roman"/>
          <w:sz w:val="24"/>
          <w:szCs w:val="24"/>
        </w:rPr>
        <w:t>included</w:t>
      </w:r>
      <w:r>
        <w:rPr>
          <w:rFonts w:ascii="Times New Roman" w:hAnsi="Times New Roman" w:cs="Times New Roman"/>
          <w:sz w:val="24"/>
          <w:szCs w:val="24"/>
        </w:rPr>
        <w:t xml:space="preserve"> participation in a single research </w:t>
      </w:r>
      <w:r w:rsidR="00336776">
        <w:rPr>
          <w:rFonts w:ascii="Times New Roman" w:hAnsi="Times New Roman" w:cs="Times New Roman"/>
          <w:sz w:val="24"/>
          <w:szCs w:val="24"/>
        </w:rPr>
        <w:t>visit and did</w:t>
      </w:r>
      <w:r>
        <w:rPr>
          <w:rFonts w:ascii="Times New Roman" w:hAnsi="Times New Roman" w:cs="Times New Roman"/>
          <w:sz w:val="24"/>
          <w:szCs w:val="24"/>
        </w:rPr>
        <w:t xml:space="preserve"> not entail treatment intervention</w:t>
      </w:r>
      <w:r w:rsidR="00336776">
        <w:rPr>
          <w:rFonts w:ascii="Times New Roman" w:hAnsi="Times New Roman" w:cs="Times New Roman"/>
          <w:sz w:val="24"/>
          <w:szCs w:val="24"/>
        </w:rPr>
        <w:t>, required safety reporting was</w:t>
      </w:r>
      <w:r>
        <w:rPr>
          <w:rFonts w:ascii="Times New Roman" w:hAnsi="Times New Roman" w:cs="Times New Roman"/>
          <w:sz w:val="24"/>
          <w:szCs w:val="24"/>
        </w:rPr>
        <w:t xml:space="preserve"> limited to reporting any complications directly requiring medical attention</w:t>
      </w:r>
      <w:r w:rsidR="00336776">
        <w:rPr>
          <w:rFonts w:ascii="Times New Roman" w:hAnsi="Times New Roman" w:cs="Times New Roman"/>
          <w:sz w:val="24"/>
          <w:szCs w:val="24"/>
        </w:rPr>
        <w:t xml:space="preserve"> of participants</w:t>
      </w:r>
      <w:r>
        <w:rPr>
          <w:rFonts w:ascii="Times New Roman" w:hAnsi="Times New Roman" w:cs="Times New Roman"/>
          <w:sz w:val="24"/>
          <w:szCs w:val="24"/>
        </w:rPr>
        <w:t>.</w:t>
      </w:r>
      <w:r w:rsidR="004E2269">
        <w:rPr>
          <w:rFonts w:ascii="Times New Roman" w:hAnsi="Times New Roman" w:cs="Times New Roman"/>
          <w:sz w:val="24"/>
          <w:szCs w:val="24"/>
        </w:rPr>
        <w:t xml:space="preserve"> All safety data reported were expected to occur within </w:t>
      </w:r>
      <w:r w:rsidR="0077666A">
        <w:rPr>
          <w:rFonts w:ascii="Times New Roman" w:hAnsi="Times New Roman" w:cs="Times New Roman"/>
          <w:sz w:val="24"/>
          <w:szCs w:val="24"/>
        </w:rPr>
        <w:t xml:space="preserve">local, </w:t>
      </w:r>
      <w:r w:rsidR="004E2269">
        <w:rPr>
          <w:rFonts w:ascii="Times New Roman" w:hAnsi="Times New Roman" w:cs="Times New Roman"/>
          <w:sz w:val="24"/>
          <w:szCs w:val="24"/>
        </w:rPr>
        <w:t>state and federal guidelines and in accordance with NIDA medical intervention protocol.</w:t>
      </w:r>
    </w:p>
    <w:p w14:paraId="4B6556D3" w14:textId="2CF4F7E9" w:rsidR="004D2F34" w:rsidRDefault="004D2F34" w:rsidP="00A36A78">
      <w:pPr>
        <w:spacing w:line="480" w:lineRule="auto"/>
        <w:ind w:left="2880" w:firstLine="720"/>
        <w:rPr>
          <w:rFonts w:ascii="Times New Roman" w:hAnsi="Times New Roman" w:cs="Times New Roman"/>
          <w:b/>
          <w:sz w:val="24"/>
          <w:szCs w:val="24"/>
        </w:rPr>
      </w:pPr>
      <w:commentRangeStart w:id="61"/>
      <w:r w:rsidRPr="00B07333">
        <w:rPr>
          <w:rFonts w:ascii="Times New Roman" w:hAnsi="Times New Roman" w:cs="Times New Roman"/>
          <w:b/>
          <w:sz w:val="24"/>
          <w:szCs w:val="24"/>
        </w:rPr>
        <w:t>Operationalization</w:t>
      </w:r>
      <w:commentRangeEnd w:id="61"/>
      <w:r w:rsidR="00355CF5">
        <w:rPr>
          <w:rStyle w:val="CommentReference"/>
        </w:rPr>
        <w:commentReference w:id="61"/>
      </w:r>
    </w:p>
    <w:p w14:paraId="4CD7639C" w14:textId="34F0FE71" w:rsidR="00DE5B5C" w:rsidRPr="00DE5B5C" w:rsidRDefault="00E20358" w:rsidP="00DE5B5C">
      <w:pPr>
        <w:spacing w:line="480" w:lineRule="auto"/>
        <w:rPr>
          <w:rFonts w:ascii="Times New Roman" w:hAnsi="Times New Roman" w:cs="Times New Roman"/>
          <w:b/>
          <w:sz w:val="24"/>
          <w:szCs w:val="24"/>
          <w:u w:val="single"/>
        </w:rPr>
      </w:pPr>
      <w:r>
        <w:rPr>
          <w:rFonts w:ascii="Times New Roman" w:hAnsi="Times New Roman" w:cs="Times New Roman"/>
          <w:b/>
          <w:sz w:val="24"/>
          <w:szCs w:val="24"/>
        </w:rPr>
        <w:t xml:space="preserve">  </w:t>
      </w:r>
      <w:r w:rsidR="00DE5B5C">
        <w:rPr>
          <w:rFonts w:ascii="Times New Roman" w:hAnsi="Times New Roman" w:cs="Times New Roman"/>
          <w:b/>
          <w:sz w:val="24"/>
          <w:szCs w:val="24"/>
        </w:rPr>
        <w:t xml:space="preserve"> </w:t>
      </w:r>
      <w:commentRangeStart w:id="62"/>
      <w:r w:rsidR="00DE5B5C" w:rsidRPr="00DE5B5C">
        <w:rPr>
          <w:rFonts w:ascii="Times New Roman" w:hAnsi="Times New Roman" w:cs="Times New Roman"/>
          <w:b/>
          <w:sz w:val="24"/>
          <w:szCs w:val="24"/>
          <w:u w:val="single"/>
        </w:rPr>
        <w:t>Outcome</w:t>
      </w:r>
      <w:commentRangeEnd w:id="62"/>
      <w:r w:rsidR="00355CF5">
        <w:rPr>
          <w:rStyle w:val="CommentReference"/>
        </w:rPr>
        <w:commentReference w:id="62"/>
      </w:r>
      <w:r w:rsidR="00DE5B5C" w:rsidRPr="00DE5B5C">
        <w:rPr>
          <w:rFonts w:ascii="Times New Roman" w:hAnsi="Times New Roman" w:cs="Times New Roman"/>
          <w:b/>
          <w:sz w:val="24"/>
          <w:szCs w:val="24"/>
          <w:u w:val="single"/>
        </w:rPr>
        <w:t xml:space="preserve"> Variable</w:t>
      </w:r>
    </w:p>
    <w:p w14:paraId="38F13412" w14:textId="1C4F861E" w:rsidR="00DF533F" w:rsidRDefault="004D2F34" w:rsidP="00382560">
      <w:pPr>
        <w:spacing w:line="480" w:lineRule="auto"/>
        <w:ind w:firstLine="720"/>
        <w:rPr>
          <w:rFonts w:ascii="Times New Roman" w:hAnsi="Times New Roman" w:cs="Times New Roman"/>
          <w:sz w:val="24"/>
          <w:szCs w:val="24"/>
        </w:rPr>
      </w:pPr>
      <w:r w:rsidRPr="00672442">
        <w:rPr>
          <w:rFonts w:ascii="Times New Roman" w:hAnsi="Times New Roman" w:cs="Times New Roman"/>
          <w:sz w:val="24"/>
          <w:szCs w:val="24"/>
        </w:rPr>
        <w:t xml:space="preserve">The primary </w:t>
      </w:r>
      <w:r w:rsidRPr="00DA0CD7">
        <w:rPr>
          <w:rFonts w:ascii="Times New Roman" w:hAnsi="Times New Roman" w:cs="Times New Roman"/>
          <w:sz w:val="24"/>
          <w:szCs w:val="24"/>
        </w:rPr>
        <w:t xml:space="preserve">objective of the cognitive interference </w:t>
      </w:r>
      <w:r w:rsidRPr="00062AC1">
        <w:rPr>
          <w:rFonts w:ascii="Times New Roman" w:hAnsi="Times New Roman" w:cs="Times New Roman"/>
          <w:sz w:val="24"/>
          <w:szCs w:val="24"/>
        </w:rPr>
        <w:t>and executive function portions of the study focuses on the ability of neurocognitive measures</w:t>
      </w:r>
      <w:r w:rsidR="00382560">
        <w:rPr>
          <w:rFonts w:ascii="Times New Roman" w:hAnsi="Times New Roman" w:cs="Times New Roman"/>
          <w:sz w:val="24"/>
          <w:szCs w:val="24"/>
        </w:rPr>
        <w:t xml:space="preserve"> to predict treatment completion</w:t>
      </w:r>
      <w:r w:rsidRPr="00062AC1">
        <w:rPr>
          <w:rFonts w:ascii="Times New Roman" w:hAnsi="Times New Roman" w:cs="Times New Roman"/>
          <w:sz w:val="24"/>
          <w:szCs w:val="24"/>
        </w:rPr>
        <w:t xml:space="preserve"> by </w:t>
      </w:r>
      <w:r w:rsidRPr="00062AC1">
        <w:rPr>
          <w:rFonts w:ascii="Times New Roman" w:hAnsi="Times New Roman" w:cs="Times New Roman"/>
          <w:sz w:val="24"/>
          <w:szCs w:val="24"/>
        </w:rPr>
        <w:lastRenderedPageBreak/>
        <w:t xml:space="preserve">female and male participants.  </w:t>
      </w:r>
      <w:r w:rsidR="007069BC" w:rsidRPr="00062AC1">
        <w:rPr>
          <w:rFonts w:ascii="Times New Roman" w:hAnsi="Times New Roman" w:cs="Times New Roman"/>
          <w:sz w:val="24"/>
          <w:szCs w:val="24"/>
        </w:rPr>
        <w:t>The outcome variable tested in this stu</w:t>
      </w:r>
      <w:r w:rsidR="0039264C">
        <w:rPr>
          <w:rFonts w:ascii="Times New Roman" w:hAnsi="Times New Roman" w:cs="Times New Roman"/>
          <w:sz w:val="24"/>
          <w:szCs w:val="24"/>
        </w:rPr>
        <w:t>dy is trea</w:t>
      </w:r>
      <w:r w:rsidR="00F342A1">
        <w:rPr>
          <w:rFonts w:ascii="Times New Roman" w:hAnsi="Times New Roman" w:cs="Times New Roman"/>
          <w:sz w:val="24"/>
          <w:szCs w:val="24"/>
        </w:rPr>
        <w:t xml:space="preserve">tment completion </w:t>
      </w:r>
      <w:r w:rsidR="00382560">
        <w:rPr>
          <w:rFonts w:ascii="Times New Roman" w:hAnsi="Times New Roman" w:cs="Times New Roman"/>
          <w:sz w:val="24"/>
          <w:szCs w:val="24"/>
        </w:rPr>
        <w:t>by participants</w:t>
      </w:r>
      <w:r w:rsidR="00C643D4" w:rsidRPr="00062AC1">
        <w:rPr>
          <w:rFonts w:ascii="Times New Roman" w:hAnsi="Times New Roman" w:cs="Times New Roman"/>
          <w:sz w:val="24"/>
          <w:szCs w:val="24"/>
        </w:rPr>
        <w:t xml:space="preserve">. </w:t>
      </w:r>
      <w:r w:rsidRPr="00062AC1">
        <w:rPr>
          <w:rFonts w:ascii="Times New Roman" w:hAnsi="Times New Roman" w:cs="Times New Roman"/>
          <w:sz w:val="24"/>
          <w:szCs w:val="24"/>
        </w:rPr>
        <w:t>Treatm</w:t>
      </w:r>
      <w:r w:rsidR="00B32567">
        <w:rPr>
          <w:rFonts w:ascii="Times New Roman" w:hAnsi="Times New Roman" w:cs="Times New Roman"/>
          <w:sz w:val="24"/>
          <w:szCs w:val="24"/>
        </w:rPr>
        <w:t>ent completion</w:t>
      </w:r>
      <w:r w:rsidR="001A41B2" w:rsidRPr="00062AC1">
        <w:rPr>
          <w:rFonts w:ascii="Times New Roman" w:hAnsi="Times New Roman" w:cs="Times New Roman"/>
          <w:sz w:val="24"/>
          <w:szCs w:val="24"/>
        </w:rPr>
        <w:t xml:space="preserve"> is defined as whether or not a participant successfully completed treatment over an 8-week intervention period. For this study, participants who attended at least 5 weeks of treatment with no more than 2 consecutive absences were considered as treatment completers. A participant who attended the first 4 weeks of the program and failed to attend the fifth week could be a completer, if the individual attended in week 6 of the intervention period. Certification of each participant’s attendance is the responsibility of </w:t>
      </w:r>
      <w:r w:rsidR="007F7DD8">
        <w:rPr>
          <w:rFonts w:ascii="Times New Roman" w:hAnsi="Times New Roman" w:cs="Times New Roman"/>
          <w:sz w:val="24"/>
          <w:szCs w:val="24"/>
        </w:rPr>
        <w:t>CTN-0031-A</w:t>
      </w:r>
      <w:r w:rsidR="001A41B2" w:rsidRPr="00062AC1">
        <w:rPr>
          <w:rFonts w:ascii="Times New Roman" w:hAnsi="Times New Roman" w:cs="Times New Roman"/>
          <w:sz w:val="24"/>
          <w:szCs w:val="24"/>
        </w:rPr>
        <w:t xml:space="preserve"> clinic staff.</w:t>
      </w:r>
      <w:r w:rsidR="001A41B2">
        <w:rPr>
          <w:rFonts w:ascii="Times New Roman" w:hAnsi="Times New Roman" w:cs="Times New Roman"/>
          <w:sz w:val="24"/>
          <w:szCs w:val="24"/>
        </w:rPr>
        <w:t xml:space="preserve"> </w:t>
      </w:r>
      <w:r w:rsidR="00D377BA">
        <w:rPr>
          <w:rFonts w:ascii="Times New Roman" w:hAnsi="Times New Roman" w:cs="Times New Roman"/>
          <w:sz w:val="24"/>
          <w:szCs w:val="24"/>
        </w:rPr>
        <w:t xml:space="preserve"> </w:t>
      </w:r>
    </w:p>
    <w:p w14:paraId="0EFBC888" w14:textId="297AF8F7" w:rsidR="00CC36D2" w:rsidRDefault="00CC36D2" w:rsidP="00E20358">
      <w:pPr>
        <w:spacing w:line="480" w:lineRule="auto"/>
        <w:rPr>
          <w:rFonts w:ascii="Times New Roman" w:hAnsi="Times New Roman" w:cs="Times New Roman"/>
          <w:b/>
          <w:sz w:val="24"/>
          <w:szCs w:val="24"/>
          <w:u w:val="single"/>
        </w:rPr>
      </w:pPr>
      <w:commentRangeStart w:id="63"/>
      <w:r w:rsidRPr="00CC36D2">
        <w:rPr>
          <w:rFonts w:ascii="Times New Roman" w:hAnsi="Times New Roman" w:cs="Times New Roman"/>
          <w:b/>
          <w:sz w:val="24"/>
          <w:szCs w:val="24"/>
          <w:u w:val="single"/>
        </w:rPr>
        <w:t>Independent</w:t>
      </w:r>
      <w:commentRangeEnd w:id="63"/>
      <w:r w:rsidR="00355CF5">
        <w:rPr>
          <w:rStyle w:val="CommentReference"/>
        </w:rPr>
        <w:commentReference w:id="63"/>
      </w:r>
      <w:r w:rsidRPr="00CC36D2">
        <w:rPr>
          <w:rFonts w:ascii="Times New Roman" w:hAnsi="Times New Roman" w:cs="Times New Roman"/>
          <w:b/>
          <w:sz w:val="24"/>
          <w:szCs w:val="24"/>
          <w:u w:val="single"/>
        </w:rPr>
        <w:t xml:space="preserve"> Variables</w:t>
      </w:r>
    </w:p>
    <w:p w14:paraId="3FDAFB83" w14:textId="083F22D1" w:rsidR="00E20358" w:rsidRDefault="00355CF5" w:rsidP="00E20358">
      <w:pPr>
        <w:spacing w:line="480" w:lineRule="auto"/>
        <w:ind w:firstLine="720"/>
        <w:rPr>
          <w:rFonts w:ascii="Times New Roman" w:hAnsi="Times New Roman" w:cs="Times New Roman"/>
          <w:sz w:val="24"/>
          <w:szCs w:val="24"/>
        </w:rPr>
      </w:pPr>
      <w:r>
        <w:rPr>
          <w:rFonts w:ascii="Times New Roman" w:hAnsi="Times New Roman" w:cs="Times New Roman"/>
          <w:sz w:val="24"/>
          <w:szCs w:val="24"/>
        </w:rPr>
        <w:t>Cognitive and Executive Function performance on a battery of neuropsychological tests.</w:t>
      </w:r>
    </w:p>
    <w:p w14:paraId="49E8A81D" w14:textId="66B8AD09" w:rsidR="009370BB" w:rsidRPr="009370BB" w:rsidRDefault="00CC36D2" w:rsidP="00E20358">
      <w:pPr>
        <w:spacing w:line="480" w:lineRule="auto"/>
        <w:rPr>
          <w:rFonts w:ascii="Times New Roman" w:hAnsi="Times New Roman" w:cs="Times New Roman"/>
          <w:b/>
          <w:sz w:val="24"/>
          <w:szCs w:val="24"/>
          <w:u w:val="single"/>
        </w:rPr>
      </w:pPr>
      <w:commentRangeStart w:id="64"/>
      <w:r>
        <w:rPr>
          <w:rFonts w:ascii="Times New Roman" w:hAnsi="Times New Roman" w:cs="Times New Roman"/>
          <w:b/>
          <w:sz w:val="24"/>
          <w:szCs w:val="24"/>
          <w:u w:val="single"/>
        </w:rPr>
        <w:t>Control</w:t>
      </w:r>
      <w:commentRangeEnd w:id="64"/>
      <w:r w:rsidR="00355CF5">
        <w:rPr>
          <w:rStyle w:val="CommentReference"/>
        </w:rPr>
        <w:commentReference w:id="64"/>
      </w:r>
      <w:r>
        <w:rPr>
          <w:rFonts w:ascii="Times New Roman" w:hAnsi="Times New Roman" w:cs="Times New Roman"/>
          <w:b/>
          <w:sz w:val="24"/>
          <w:szCs w:val="24"/>
          <w:u w:val="single"/>
        </w:rPr>
        <w:t xml:space="preserve"> Variable</w:t>
      </w:r>
    </w:p>
    <w:p w14:paraId="612E4122" w14:textId="2B00BF90" w:rsidR="00894BF0" w:rsidRPr="00CC36D2" w:rsidRDefault="00CC36D2" w:rsidP="00B07D48">
      <w:pPr>
        <w:spacing w:line="480" w:lineRule="auto"/>
        <w:ind w:firstLine="720"/>
        <w:rPr>
          <w:rFonts w:ascii="Times New Roman" w:hAnsi="Times New Roman" w:cs="Times New Roman"/>
          <w:sz w:val="24"/>
          <w:szCs w:val="24"/>
        </w:rPr>
      </w:pPr>
      <w:r w:rsidRPr="00CC36D2">
        <w:rPr>
          <w:rFonts w:ascii="Times New Roman" w:hAnsi="Times New Roman" w:cs="Times New Roman"/>
          <w:sz w:val="24"/>
          <w:szCs w:val="24"/>
        </w:rPr>
        <w:t>Gender (Male and Female)</w:t>
      </w:r>
    </w:p>
    <w:p w14:paraId="4C91B102" w14:textId="4D6039A4" w:rsidR="00726D26" w:rsidRDefault="00726D26" w:rsidP="00011C0C">
      <w:pPr>
        <w:spacing w:line="480" w:lineRule="auto"/>
        <w:ind w:left="720" w:firstLine="720"/>
        <w:rPr>
          <w:rFonts w:ascii="Times New Roman" w:hAnsi="Times New Roman" w:cs="Times New Roman"/>
          <w:b/>
          <w:sz w:val="24"/>
          <w:szCs w:val="24"/>
        </w:rPr>
      </w:pPr>
      <w:r w:rsidRPr="00DA0CD7">
        <w:rPr>
          <w:rFonts w:ascii="Times New Roman" w:hAnsi="Times New Roman" w:cs="Times New Roman"/>
          <w:b/>
          <w:sz w:val="24"/>
          <w:szCs w:val="24"/>
        </w:rPr>
        <w:t>Recruitment, Participation and data associated</w:t>
      </w:r>
      <w:r w:rsidR="00011C0C">
        <w:rPr>
          <w:rFonts w:ascii="Times New Roman" w:hAnsi="Times New Roman" w:cs="Times New Roman"/>
          <w:b/>
          <w:sz w:val="24"/>
          <w:szCs w:val="24"/>
        </w:rPr>
        <w:t xml:space="preserve"> with main study </w:t>
      </w:r>
    </w:p>
    <w:p w14:paraId="70A91A6A" w14:textId="6FD1CF39" w:rsidR="0047692A" w:rsidRDefault="0040617C" w:rsidP="0047692A">
      <w:pPr>
        <w:spacing w:line="480" w:lineRule="auto"/>
        <w:ind w:firstLine="720"/>
        <w:rPr>
          <w:rFonts w:ascii="Times New Roman" w:hAnsi="Times New Roman" w:cs="Times New Roman"/>
          <w:sz w:val="24"/>
          <w:szCs w:val="24"/>
          <w:highlight w:val="yellow"/>
        </w:rPr>
      </w:pPr>
      <w:commentRangeStart w:id="65"/>
      <w:r w:rsidRPr="0040617C">
        <w:rPr>
          <w:rFonts w:ascii="Times New Roman" w:hAnsi="Times New Roman" w:cs="Times New Roman"/>
          <w:sz w:val="24"/>
          <w:szCs w:val="24"/>
        </w:rPr>
        <w:t>Participants</w:t>
      </w:r>
      <w:commentRangeEnd w:id="65"/>
      <w:r w:rsidR="00A4481B">
        <w:rPr>
          <w:rStyle w:val="CommentReference"/>
        </w:rPr>
        <w:commentReference w:id="65"/>
      </w:r>
      <w:r w:rsidR="007D53EC" w:rsidRPr="0040617C">
        <w:rPr>
          <w:rFonts w:ascii="Times New Roman" w:hAnsi="Times New Roman" w:cs="Times New Roman"/>
          <w:sz w:val="24"/>
          <w:szCs w:val="24"/>
        </w:rPr>
        <w:t xml:space="preserve"> </w:t>
      </w:r>
      <w:r w:rsidR="007D53EC" w:rsidRPr="00716EFD">
        <w:rPr>
          <w:rFonts w:ascii="Times New Roman" w:hAnsi="Times New Roman" w:cs="Times New Roman"/>
          <w:sz w:val="24"/>
          <w:szCs w:val="24"/>
        </w:rPr>
        <w:t>for this</w:t>
      </w:r>
      <w:r>
        <w:rPr>
          <w:rFonts w:ascii="Times New Roman" w:hAnsi="Times New Roman" w:cs="Times New Roman"/>
          <w:sz w:val="24"/>
          <w:szCs w:val="24"/>
        </w:rPr>
        <w:t xml:space="preserve"> study were</w:t>
      </w:r>
      <w:r w:rsidR="007D53EC">
        <w:rPr>
          <w:rFonts w:ascii="Times New Roman" w:hAnsi="Times New Roman" w:cs="Times New Roman"/>
          <w:sz w:val="24"/>
          <w:szCs w:val="24"/>
        </w:rPr>
        <w:t xml:space="preserve"> taken from a sample of randomly selected males and females from the </w:t>
      </w:r>
      <w:r w:rsidR="007F7DD8">
        <w:rPr>
          <w:rFonts w:ascii="Times New Roman" w:hAnsi="Times New Roman" w:cs="Times New Roman"/>
          <w:sz w:val="24"/>
          <w:szCs w:val="24"/>
        </w:rPr>
        <w:t>CTN-0031-A</w:t>
      </w:r>
      <w:r w:rsidR="007D53EC">
        <w:rPr>
          <w:rFonts w:ascii="Times New Roman" w:hAnsi="Times New Roman" w:cs="Times New Roman"/>
          <w:sz w:val="24"/>
          <w:szCs w:val="24"/>
        </w:rPr>
        <w:t xml:space="preserve"> study who also met the DSM-IV requirements from current cocaine and/or </w:t>
      </w:r>
      <w:r w:rsidR="00052E1D">
        <w:rPr>
          <w:rFonts w:ascii="Times New Roman" w:hAnsi="Times New Roman" w:cs="Times New Roman"/>
          <w:sz w:val="24"/>
          <w:szCs w:val="24"/>
        </w:rPr>
        <w:t>MA</w:t>
      </w:r>
      <w:r w:rsidR="007D53EC">
        <w:rPr>
          <w:rFonts w:ascii="Times New Roman" w:hAnsi="Times New Roman" w:cs="Times New Roman"/>
          <w:sz w:val="24"/>
          <w:szCs w:val="24"/>
        </w:rPr>
        <w:t xml:space="preserve"> abuse.  </w:t>
      </w:r>
      <w:commentRangeStart w:id="66"/>
      <w:r w:rsidR="00532539">
        <w:rPr>
          <w:rFonts w:ascii="Times New Roman" w:hAnsi="Times New Roman" w:cs="Times New Roman"/>
          <w:sz w:val="24"/>
          <w:szCs w:val="24"/>
        </w:rPr>
        <w:t>Potential</w:t>
      </w:r>
      <w:commentRangeEnd w:id="66"/>
      <w:r w:rsidR="00134ED7">
        <w:rPr>
          <w:rStyle w:val="CommentReference"/>
        </w:rPr>
        <w:commentReference w:id="66"/>
      </w:r>
      <w:r w:rsidR="00532539">
        <w:rPr>
          <w:rFonts w:ascii="Times New Roman" w:hAnsi="Times New Roman" w:cs="Times New Roman"/>
          <w:sz w:val="24"/>
          <w:szCs w:val="24"/>
        </w:rPr>
        <w:t xml:space="preserve"> candidates were provided information concerning the </w:t>
      </w:r>
      <w:r w:rsidR="007F7DD8">
        <w:rPr>
          <w:rFonts w:ascii="Times New Roman" w:hAnsi="Times New Roman" w:cs="Times New Roman"/>
          <w:sz w:val="24"/>
          <w:szCs w:val="24"/>
        </w:rPr>
        <w:t>CTN-0031-A</w:t>
      </w:r>
      <w:r w:rsidR="00532539">
        <w:rPr>
          <w:rFonts w:ascii="Times New Roman" w:hAnsi="Times New Roman" w:cs="Times New Roman"/>
          <w:sz w:val="24"/>
          <w:szCs w:val="24"/>
        </w:rPr>
        <w:t xml:space="preserve"> study, allowed to review, ask questions and sign the informed consent form.  </w:t>
      </w:r>
      <w:commentRangeStart w:id="67"/>
      <w:r w:rsidR="00532539">
        <w:rPr>
          <w:rFonts w:ascii="Times New Roman" w:hAnsi="Times New Roman" w:cs="Times New Roman"/>
          <w:sz w:val="24"/>
          <w:szCs w:val="24"/>
        </w:rPr>
        <w:t>Participants</w:t>
      </w:r>
      <w:commentRangeEnd w:id="67"/>
      <w:r w:rsidR="00134ED7">
        <w:rPr>
          <w:rStyle w:val="CommentReference"/>
        </w:rPr>
        <w:commentReference w:id="67"/>
      </w:r>
      <w:r w:rsidR="00532539">
        <w:rPr>
          <w:rFonts w:ascii="Times New Roman" w:hAnsi="Times New Roman" w:cs="Times New Roman"/>
          <w:sz w:val="24"/>
          <w:szCs w:val="24"/>
        </w:rPr>
        <w:t xml:space="preserve"> who were willing to participate </w:t>
      </w:r>
      <w:r w:rsidR="00E76B68">
        <w:rPr>
          <w:rFonts w:ascii="Times New Roman" w:hAnsi="Times New Roman" w:cs="Times New Roman"/>
          <w:sz w:val="24"/>
          <w:szCs w:val="24"/>
        </w:rPr>
        <w:t xml:space="preserve">in the study </w:t>
      </w:r>
      <w:r w:rsidR="00873F8D">
        <w:rPr>
          <w:rFonts w:ascii="Times New Roman" w:hAnsi="Times New Roman" w:cs="Times New Roman"/>
          <w:sz w:val="24"/>
          <w:szCs w:val="24"/>
        </w:rPr>
        <w:t>yet demonstrated</w:t>
      </w:r>
      <w:r w:rsidR="00532539">
        <w:rPr>
          <w:rFonts w:ascii="Times New Roman" w:hAnsi="Times New Roman" w:cs="Times New Roman"/>
          <w:sz w:val="24"/>
          <w:szCs w:val="24"/>
        </w:rPr>
        <w:t xml:space="preserve"> problems in comprehending the scope of the study information</w:t>
      </w:r>
      <w:r w:rsidR="00873F8D">
        <w:rPr>
          <w:rFonts w:ascii="Times New Roman" w:hAnsi="Times New Roman" w:cs="Times New Roman"/>
          <w:sz w:val="24"/>
          <w:szCs w:val="24"/>
        </w:rPr>
        <w:t>,</w:t>
      </w:r>
      <w:r w:rsidR="00532539">
        <w:rPr>
          <w:rFonts w:ascii="Times New Roman" w:hAnsi="Times New Roman" w:cs="Times New Roman"/>
          <w:sz w:val="24"/>
          <w:szCs w:val="24"/>
        </w:rPr>
        <w:t xml:space="preserve"> or the </w:t>
      </w:r>
      <w:r w:rsidR="00E76B68">
        <w:rPr>
          <w:rFonts w:ascii="Times New Roman" w:hAnsi="Times New Roman" w:cs="Times New Roman"/>
          <w:sz w:val="24"/>
          <w:szCs w:val="24"/>
        </w:rPr>
        <w:t>informed consent material were</w:t>
      </w:r>
      <w:r w:rsidR="00970917">
        <w:rPr>
          <w:rFonts w:ascii="Times New Roman" w:hAnsi="Times New Roman" w:cs="Times New Roman"/>
          <w:sz w:val="24"/>
          <w:szCs w:val="24"/>
        </w:rPr>
        <w:t xml:space="preserve"> asked to review any sections that were misunderstood and discuss these section with a research staff member </w:t>
      </w:r>
      <w:r w:rsidR="00873F8D">
        <w:rPr>
          <w:rFonts w:ascii="Times New Roman" w:hAnsi="Times New Roman" w:cs="Times New Roman"/>
          <w:sz w:val="24"/>
          <w:szCs w:val="24"/>
        </w:rPr>
        <w:t xml:space="preserve">until the </w:t>
      </w:r>
      <w:r w:rsidR="00873F8D">
        <w:rPr>
          <w:rFonts w:ascii="Times New Roman" w:hAnsi="Times New Roman" w:cs="Times New Roman"/>
          <w:sz w:val="24"/>
          <w:szCs w:val="24"/>
        </w:rPr>
        <w:lastRenderedPageBreak/>
        <w:t>candidate exhibited</w:t>
      </w:r>
      <w:r w:rsidR="00970917">
        <w:rPr>
          <w:rFonts w:ascii="Times New Roman" w:hAnsi="Times New Roman" w:cs="Times New Roman"/>
          <w:sz w:val="24"/>
          <w:szCs w:val="24"/>
        </w:rPr>
        <w:t xml:space="preserve"> a complete comprehension of the information and could willingly provide full </w:t>
      </w:r>
      <w:r w:rsidR="00ED3906">
        <w:rPr>
          <w:rFonts w:ascii="Times New Roman" w:hAnsi="Times New Roman" w:cs="Times New Roman"/>
          <w:sz w:val="24"/>
          <w:szCs w:val="24"/>
        </w:rPr>
        <w:t xml:space="preserve">and signed </w:t>
      </w:r>
      <w:r w:rsidR="00970917">
        <w:rPr>
          <w:rFonts w:ascii="Times New Roman" w:hAnsi="Times New Roman" w:cs="Times New Roman"/>
          <w:sz w:val="24"/>
          <w:szCs w:val="24"/>
        </w:rPr>
        <w:t>consent for participatio</w:t>
      </w:r>
      <w:r w:rsidR="00970917" w:rsidRPr="0040617C">
        <w:rPr>
          <w:rFonts w:ascii="Times New Roman" w:hAnsi="Times New Roman" w:cs="Times New Roman"/>
          <w:sz w:val="24"/>
          <w:szCs w:val="24"/>
        </w:rPr>
        <w:t xml:space="preserve">n. </w:t>
      </w:r>
    </w:p>
    <w:p w14:paraId="33413D54" w14:textId="047470A4" w:rsidR="007D53EC" w:rsidRDefault="0040617C" w:rsidP="0047692A">
      <w:pPr>
        <w:spacing w:line="480" w:lineRule="auto"/>
        <w:ind w:firstLine="720"/>
        <w:rPr>
          <w:rFonts w:ascii="Times New Roman" w:hAnsi="Times New Roman" w:cs="Times New Roman"/>
          <w:sz w:val="24"/>
          <w:szCs w:val="24"/>
        </w:rPr>
      </w:pPr>
      <w:commentRangeStart w:id="68"/>
      <w:r>
        <w:rPr>
          <w:rFonts w:ascii="Times New Roman" w:hAnsi="Times New Roman" w:cs="Times New Roman"/>
          <w:sz w:val="24"/>
          <w:szCs w:val="24"/>
        </w:rPr>
        <w:t>Once</w:t>
      </w:r>
      <w:commentRangeEnd w:id="68"/>
      <w:r w:rsidR="00C94D0D">
        <w:rPr>
          <w:rStyle w:val="CommentReference"/>
        </w:rPr>
        <w:commentReference w:id="68"/>
      </w:r>
      <w:r>
        <w:rPr>
          <w:rFonts w:ascii="Times New Roman" w:hAnsi="Times New Roman" w:cs="Times New Roman"/>
          <w:sz w:val="24"/>
          <w:szCs w:val="24"/>
        </w:rPr>
        <w:t xml:space="preserve"> all mandatory </w:t>
      </w:r>
      <w:r w:rsidR="00ED3906" w:rsidRPr="00716EFD">
        <w:rPr>
          <w:rFonts w:ascii="Times New Roman" w:hAnsi="Times New Roman" w:cs="Times New Roman"/>
          <w:sz w:val="24"/>
          <w:szCs w:val="24"/>
        </w:rPr>
        <w:t>components</w:t>
      </w:r>
      <w:r w:rsidR="00ED3906">
        <w:rPr>
          <w:rFonts w:ascii="Times New Roman" w:hAnsi="Times New Roman" w:cs="Times New Roman"/>
          <w:sz w:val="24"/>
          <w:szCs w:val="24"/>
        </w:rPr>
        <w:t xml:space="preserve"> of initial review and consent were completed, and a consent form was signed, each participant was directed to complete a minimal screening to determine if the participant had a history of stroke and/or recurring seizure disorders and if he or she could visually distinguish the colored stimuli on the </w:t>
      </w:r>
      <w:proofErr w:type="spellStart"/>
      <w:r w:rsidR="00ED3906">
        <w:rPr>
          <w:rFonts w:ascii="Times New Roman" w:hAnsi="Times New Roman" w:cs="Times New Roman"/>
          <w:sz w:val="24"/>
          <w:szCs w:val="24"/>
        </w:rPr>
        <w:t>Stroop</w:t>
      </w:r>
      <w:proofErr w:type="spellEnd"/>
      <w:r w:rsidR="00ED3906">
        <w:rPr>
          <w:rFonts w:ascii="Times New Roman" w:hAnsi="Times New Roman" w:cs="Times New Roman"/>
          <w:sz w:val="24"/>
          <w:szCs w:val="24"/>
        </w:rPr>
        <w:t xml:space="preserve"> word color task. </w:t>
      </w:r>
      <w:commentRangeStart w:id="69"/>
      <w:r w:rsidR="00660A65">
        <w:rPr>
          <w:rFonts w:ascii="Times New Roman" w:hAnsi="Times New Roman" w:cs="Times New Roman"/>
          <w:sz w:val="24"/>
          <w:szCs w:val="24"/>
        </w:rPr>
        <w:t>If</w:t>
      </w:r>
      <w:commentRangeEnd w:id="69"/>
      <w:r w:rsidR="00EF2062">
        <w:rPr>
          <w:rStyle w:val="CommentReference"/>
        </w:rPr>
        <w:commentReference w:id="69"/>
      </w:r>
      <w:r w:rsidR="00660A65">
        <w:rPr>
          <w:rFonts w:ascii="Times New Roman" w:hAnsi="Times New Roman" w:cs="Times New Roman"/>
          <w:sz w:val="24"/>
          <w:szCs w:val="24"/>
        </w:rPr>
        <w:t xml:space="preserve"> deemed eligible, each participant completed a research visit, the single visit was estimated to take approximately 1 and ½ hou</w:t>
      </w:r>
      <w:r w:rsidR="00535C78">
        <w:rPr>
          <w:rFonts w:ascii="Times New Roman" w:hAnsi="Times New Roman" w:cs="Times New Roman"/>
          <w:sz w:val="24"/>
          <w:szCs w:val="24"/>
        </w:rPr>
        <w:t>rs to finish.</w:t>
      </w:r>
      <w:r w:rsidR="00D36AF3">
        <w:rPr>
          <w:rFonts w:ascii="Times New Roman" w:hAnsi="Times New Roman" w:cs="Times New Roman"/>
          <w:sz w:val="24"/>
          <w:szCs w:val="24"/>
        </w:rPr>
        <w:t xml:space="preserve"> For practicality, these visits occurred within the first </w:t>
      </w:r>
      <w:r w:rsidR="000F6AE8">
        <w:rPr>
          <w:rFonts w:ascii="Times New Roman" w:hAnsi="Times New Roman" w:cs="Times New Roman"/>
          <w:sz w:val="24"/>
          <w:szCs w:val="24"/>
        </w:rPr>
        <w:t xml:space="preserve">one to two </w:t>
      </w:r>
      <w:r w:rsidR="00D36AF3">
        <w:rPr>
          <w:rFonts w:ascii="Times New Roman" w:hAnsi="Times New Roman" w:cs="Times New Roman"/>
          <w:sz w:val="24"/>
          <w:szCs w:val="24"/>
        </w:rPr>
        <w:t>week</w:t>
      </w:r>
      <w:r w:rsidR="000F6AE8">
        <w:rPr>
          <w:rFonts w:ascii="Times New Roman" w:hAnsi="Times New Roman" w:cs="Times New Roman"/>
          <w:sz w:val="24"/>
          <w:szCs w:val="24"/>
        </w:rPr>
        <w:t>s</w:t>
      </w:r>
      <w:r w:rsidR="00D36AF3">
        <w:rPr>
          <w:rFonts w:ascii="Times New Roman" w:hAnsi="Times New Roman" w:cs="Times New Roman"/>
          <w:sz w:val="24"/>
          <w:szCs w:val="24"/>
        </w:rPr>
        <w:t xml:space="preserve"> of study participant rando</w:t>
      </w:r>
      <w:r w:rsidR="000F6AE8">
        <w:rPr>
          <w:rFonts w:ascii="Times New Roman" w:hAnsi="Times New Roman" w:cs="Times New Roman"/>
          <w:sz w:val="24"/>
          <w:szCs w:val="24"/>
        </w:rPr>
        <w:t>mization.</w:t>
      </w:r>
      <w:r w:rsidR="0098417A">
        <w:rPr>
          <w:rFonts w:ascii="Times New Roman" w:hAnsi="Times New Roman" w:cs="Times New Roman"/>
          <w:sz w:val="24"/>
          <w:szCs w:val="24"/>
        </w:rPr>
        <w:t xml:space="preserve"> </w:t>
      </w:r>
    </w:p>
    <w:p w14:paraId="224A27A2" w14:textId="219F3EE6" w:rsidR="00457511" w:rsidRDefault="0098417A" w:rsidP="0047692A">
      <w:pPr>
        <w:spacing w:line="480" w:lineRule="auto"/>
        <w:ind w:firstLine="720"/>
        <w:rPr>
          <w:rFonts w:ascii="Times New Roman" w:hAnsi="Times New Roman" w:cs="Times New Roman"/>
          <w:sz w:val="24"/>
          <w:szCs w:val="24"/>
        </w:rPr>
      </w:pPr>
      <w:commentRangeStart w:id="70"/>
      <w:r w:rsidRPr="006024B5">
        <w:rPr>
          <w:rFonts w:ascii="Times New Roman" w:hAnsi="Times New Roman" w:cs="Times New Roman"/>
          <w:b/>
          <w:sz w:val="24"/>
          <w:szCs w:val="24"/>
        </w:rPr>
        <w:t>Treatment</w:t>
      </w:r>
      <w:commentRangeEnd w:id="70"/>
      <w:r w:rsidR="00EF2062">
        <w:rPr>
          <w:rStyle w:val="CommentReference"/>
        </w:rPr>
        <w:commentReference w:id="70"/>
      </w:r>
      <w:r w:rsidRPr="006024B5">
        <w:rPr>
          <w:rFonts w:ascii="Times New Roman" w:hAnsi="Times New Roman" w:cs="Times New Roman"/>
          <w:b/>
          <w:sz w:val="24"/>
          <w:szCs w:val="24"/>
        </w:rPr>
        <w:t xml:space="preserve"> Attendance</w:t>
      </w:r>
      <w:r w:rsidRPr="00716EFD">
        <w:rPr>
          <w:rFonts w:ascii="Times New Roman" w:hAnsi="Times New Roman" w:cs="Times New Roman"/>
          <w:sz w:val="24"/>
          <w:szCs w:val="24"/>
        </w:rPr>
        <w:t>:</w:t>
      </w:r>
      <w:r w:rsidR="000C3990">
        <w:rPr>
          <w:rFonts w:ascii="Times New Roman" w:hAnsi="Times New Roman" w:cs="Times New Roman"/>
          <w:sz w:val="24"/>
          <w:szCs w:val="24"/>
        </w:rPr>
        <w:t xml:space="preserve"> In the </w:t>
      </w:r>
      <w:r w:rsidR="007F7DD8">
        <w:rPr>
          <w:rFonts w:ascii="Times New Roman" w:hAnsi="Times New Roman" w:cs="Times New Roman"/>
          <w:sz w:val="24"/>
          <w:szCs w:val="24"/>
        </w:rPr>
        <w:t>CTN-0031-A</w:t>
      </w:r>
      <w:r>
        <w:rPr>
          <w:rFonts w:ascii="Times New Roman" w:hAnsi="Times New Roman" w:cs="Times New Roman"/>
          <w:sz w:val="24"/>
          <w:szCs w:val="24"/>
        </w:rPr>
        <w:t xml:space="preserve"> study, clinic staff recorded each participant’s treatment attendance, including </w:t>
      </w:r>
      <w:r w:rsidR="00CB7FC0">
        <w:rPr>
          <w:rFonts w:ascii="Times New Roman" w:hAnsi="Times New Roman" w:cs="Times New Roman"/>
          <w:sz w:val="24"/>
          <w:szCs w:val="24"/>
        </w:rPr>
        <w:t xml:space="preserve">the dates, number of treatment hours (individual and </w:t>
      </w:r>
      <w:r w:rsidR="00457511">
        <w:rPr>
          <w:rFonts w:ascii="Times New Roman" w:hAnsi="Times New Roman" w:cs="Times New Roman"/>
          <w:sz w:val="24"/>
          <w:szCs w:val="24"/>
        </w:rPr>
        <w:t>group) sessions</w:t>
      </w:r>
      <w:r w:rsidR="00CB7FC0">
        <w:rPr>
          <w:rFonts w:ascii="Times New Roman" w:hAnsi="Times New Roman" w:cs="Times New Roman"/>
          <w:sz w:val="24"/>
          <w:szCs w:val="24"/>
        </w:rPr>
        <w:t xml:space="preserve"> during the entire </w:t>
      </w:r>
      <w:r w:rsidR="00457511">
        <w:rPr>
          <w:rFonts w:ascii="Times New Roman" w:hAnsi="Times New Roman" w:cs="Times New Roman"/>
          <w:sz w:val="24"/>
          <w:szCs w:val="24"/>
        </w:rPr>
        <w:t>8-week</w:t>
      </w:r>
      <w:r w:rsidR="00CB7FC0">
        <w:rPr>
          <w:rFonts w:ascii="Times New Roman" w:hAnsi="Times New Roman" w:cs="Times New Roman"/>
          <w:sz w:val="24"/>
          <w:szCs w:val="24"/>
        </w:rPr>
        <w:t xml:space="preserve"> intervention phase of CTN-0031. </w:t>
      </w:r>
    </w:p>
    <w:p w14:paraId="5E231652" w14:textId="5E9D4E2E" w:rsidR="0098417A" w:rsidRDefault="00457511" w:rsidP="0047692A">
      <w:pPr>
        <w:spacing w:line="480" w:lineRule="auto"/>
        <w:ind w:firstLine="720"/>
        <w:rPr>
          <w:rFonts w:ascii="Times New Roman" w:hAnsi="Times New Roman" w:cs="Times New Roman"/>
          <w:sz w:val="24"/>
          <w:szCs w:val="24"/>
        </w:rPr>
      </w:pPr>
      <w:commentRangeStart w:id="71"/>
      <w:r w:rsidRPr="000C3990">
        <w:rPr>
          <w:rFonts w:ascii="Times New Roman" w:hAnsi="Times New Roman" w:cs="Times New Roman"/>
          <w:b/>
          <w:sz w:val="24"/>
          <w:szCs w:val="24"/>
        </w:rPr>
        <w:t>Participant</w:t>
      </w:r>
      <w:commentRangeEnd w:id="71"/>
      <w:r w:rsidR="00963ABA">
        <w:rPr>
          <w:rStyle w:val="CommentReference"/>
        </w:rPr>
        <w:commentReference w:id="71"/>
      </w:r>
      <w:r w:rsidRPr="000C3990">
        <w:rPr>
          <w:rFonts w:ascii="Times New Roman" w:hAnsi="Times New Roman" w:cs="Times New Roman"/>
          <w:b/>
          <w:sz w:val="24"/>
          <w:szCs w:val="24"/>
        </w:rPr>
        <w:t xml:space="preserve"> Reimbursement</w:t>
      </w:r>
      <w:r w:rsidRPr="00716EFD">
        <w:rPr>
          <w:rFonts w:ascii="Times New Roman" w:hAnsi="Times New Roman" w:cs="Times New Roman"/>
          <w:sz w:val="24"/>
          <w:szCs w:val="24"/>
        </w:rPr>
        <w:t>:</w:t>
      </w:r>
      <w:r>
        <w:rPr>
          <w:rFonts w:ascii="Times New Roman" w:hAnsi="Times New Roman" w:cs="Times New Roman"/>
          <w:sz w:val="24"/>
          <w:szCs w:val="24"/>
        </w:rPr>
        <w:t xml:space="preserve"> </w:t>
      </w:r>
      <w:r w:rsidR="00CB7FC0">
        <w:rPr>
          <w:rFonts w:ascii="Times New Roman" w:hAnsi="Times New Roman" w:cs="Times New Roman"/>
          <w:sz w:val="24"/>
          <w:szCs w:val="24"/>
        </w:rPr>
        <w:t xml:space="preserve"> </w:t>
      </w:r>
      <w:r>
        <w:rPr>
          <w:rFonts w:ascii="Times New Roman" w:hAnsi="Times New Roman" w:cs="Times New Roman"/>
          <w:sz w:val="24"/>
          <w:szCs w:val="24"/>
        </w:rPr>
        <w:t>Participants received compensation for their trav</w:t>
      </w:r>
      <w:r w:rsidR="00DA6990">
        <w:rPr>
          <w:rFonts w:ascii="Times New Roman" w:hAnsi="Times New Roman" w:cs="Times New Roman"/>
          <w:sz w:val="24"/>
          <w:szCs w:val="24"/>
        </w:rPr>
        <w:t xml:space="preserve">el, inconvenience and time.  These compensations were provided via cash, vouchers or retail scrip at the direction of each study site.  It was </w:t>
      </w:r>
      <w:r w:rsidR="00C162FB">
        <w:rPr>
          <w:rFonts w:ascii="Times New Roman" w:hAnsi="Times New Roman" w:cs="Times New Roman"/>
          <w:sz w:val="24"/>
          <w:szCs w:val="24"/>
        </w:rPr>
        <w:t>suggested that each participant receive $50 for the completion of the research si</w:t>
      </w:r>
      <w:r w:rsidR="004A4497">
        <w:rPr>
          <w:rFonts w:ascii="Times New Roman" w:hAnsi="Times New Roman" w:cs="Times New Roman"/>
          <w:sz w:val="24"/>
          <w:szCs w:val="24"/>
        </w:rPr>
        <w:t>te visit, including providing</w:t>
      </w:r>
      <w:r w:rsidR="007F65CF">
        <w:rPr>
          <w:rFonts w:ascii="Times New Roman" w:hAnsi="Times New Roman" w:cs="Times New Roman"/>
          <w:sz w:val="24"/>
          <w:szCs w:val="24"/>
        </w:rPr>
        <w:t>.  It was also advised that participants who did not complete the entire research visit (due to ineligibility</w:t>
      </w:r>
      <w:r w:rsidR="00D566E0">
        <w:rPr>
          <w:rFonts w:ascii="Times New Roman" w:hAnsi="Times New Roman" w:cs="Times New Roman"/>
          <w:sz w:val="24"/>
          <w:szCs w:val="24"/>
        </w:rPr>
        <w:t xml:space="preserve"> or other circumstance) receive the cash amount of $10.00 at the direction of perspective sites and IRB guidelines. </w:t>
      </w:r>
    </w:p>
    <w:p w14:paraId="132DCCE0" w14:textId="1067F8D5" w:rsidR="0047692A" w:rsidRDefault="00AF167E" w:rsidP="0047692A">
      <w:pPr>
        <w:spacing w:line="480" w:lineRule="auto"/>
        <w:ind w:firstLine="720"/>
        <w:rPr>
          <w:rFonts w:ascii="Times New Roman" w:hAnsi="Times New Roman" w:cs="Times New Roman"/>
          <w:sz w:val="24"/>
          <w:szCs w:val="24"/>
        </w:rPr>
      </w:pPr>
      <w:commentRangeStart w:id="72"/>
      <w:r w:rsidRPr="00773808">
        <w:rPr>
          <w:rFonts w:ascii="Times New Roman" w:hAnsi="Times New Roman" w:cs="Times New Roman"/>
          <w:b/>
          <w:sz w:val="24"/>
          <w:szCs w:val="24"/>
        </w:rPr>
        <w:t>Gaining</w:t>
      </w:r>
      <w:commentRangeEnd w:id="72"/>
      <w:r w:rsidR="00963ABA">
        <w:rPr>
          <w:rStyle w:val="CommentReference"/>
        </w:rPr>
        <w:commentReference w:id="72"/>
      </w:r>
      <w:r w:rsidRPr="00773808">
        <w:rPr>
          <w:rFonts w:ascii="Times New Roman" w:hAnsi="Times New Roman" w:cs="Times New Roman"/>
          <w:b/>
          <w:sz w:val="24"/>
          <w:szCs w:val="24"/>
        </w:rPr>
        <w:t xml:space="preserve"> access to the data</w:t>
      </w:r>
      <w:r w:rsidRPr="00773808">
        <w:rPr>
          <w:rFonts w:ascii="Times New Roman" w:hAnsi="Times New Roman" w:cs="Times New Roman"/>
          <w:sz w:val="24"/>
          <w:szCs w:val="24"/>
        </w:rPr>
        <w:t>:</w:t>
      </w:r>
      <w:r>
        <w:rPr>
          <w:rFonts w:ascii="Times New Roman" w:hAnsi="Times New Roman" w:cs="Times New Roman"/>
          <w:sz w:val="24"/>
          <w:szCs w:val="24"/>
        </w:rPr>
        <w:t xml:space="preserve"> The NIDA </w:t>
      </w:r>
      <w:r w:rsidR="006024B5">
        <w:rPr>
          <w:rFonts w:ascii="Times New Roman" w:hAnsi="Times New Roman" w:cs="Times New Roman"/>
          <w:sz w:val="24"/>
          <w:szCs w:val="24"/>
        </w:rPr>
        <w:t>data-share</w:t>
      </w:r>
      <w:r>
        <w:rPr>
          <w:rFonts w:ascii="Times New Roman" w:hAnsi="Times New Roman" w:cs="Times New Roman"/>
          <w:sz w:val="24"/>
          <w:szCs w:val="24"/>
        </w:rPr>
        <w:t xml:space="preserve"> website is an electronic environment that permits data from published clinical trials to be disseminated to researchers and the public in order to promote new research, support further analysis and distribute information to the community.  </w:t>
      </w:r>
      <w:commentRangeStart w:id="73"/>
      <w:r>
        <w:rPr>
          <w:rFonts w:ascii="Times New Roman" w:hAnsi="Times New Roman" w:cs="Times New Roman"/>
          <w:sz w:val="24"/>
          <w:szCs w:val="24"/>
        </w:rPr>
        <w:t>The</w:t>
      </w:r>
      <w:commentRangeEnd w:id="73"/>
      <w:r w:rsidR="00F12368">
        <w:rPr>
          <w:rStyle w:val="CommentReference"/>
        </w:rPr>
        <w:commentReference w:id="73"/>
      </w:r>
      <w:r>
        <w:rPr>
          <w:rFonts w:ascii="Times New Roman" w:hAnsi="Times New Roman" w:cs="Times New Roman"/>
          <w:sz w:val="24"/>
          <w:szCs w:val="24"/>
        </w:rPr>
        <w:t xml:space="preserve"> protection of human subjects in sharing data is</w:t>
      </w:r>
      <w:r w:rsidR="00D67127">
        <w:rPr>
          <w:rFonts w:ascii="Times New Roman" w:hAnsi="Times New Roman" w:cs="Times New Roman"/>
          <w:sz w:val="24"/>
          <w:szCs w:val="24"/>
        </w:rPr>
        <w:t xml:space="preserve"> of the utmost concern for </w:t>
      </w:r>
      <w:r w:rsidR="00D67127">
        <w:rPr>
          <w:rFonts w:ascii="Times New Roman" w:hAnsi="Times New Roman" w:cs="Times New Roman"/>
          <w:sz w:val="24"/>
          <w:szCs w:val="24"/>
        </w:rPr>
        <w:lastRenderedPageBreak/>
        <w:t xml:space="preserve">NIDA, </w:t>
      </w:r>
      <w:r>
        <w:rPr>
          <w:rFonts w:ascii="Times New Roman" w:hAnsi="Times New Roman" w:cs="Times New Roman"/>
          <w:sz w:val="24"/>
          <w:szCs w:val="24"/>
        </w:rPr>
        <w:t xml:space="preserve">thus data on this site has been completely de-identified to prevent any links to actual research participants. </w:t>
      </w:r>
      <w:commentRangeStart w:id="74"/>
      <w:r w:rsidR="003D6564">
        <w:rPr>
          <w:rFonts w:ascii="Times New Roman" w:hAnsi="Times New Roman" w:cs="Times New Roman"/>
          <w:sz w:val="24"/>
          <w:szCs w:val="24"/>
        </w:rPr>
        <w:t>De</w:t>
      </w:r>
      <w:commentRangeEnd w:id="74"/>
      <w:r w:rsidR="00F12368">
        <w:rPr>
          <w:rStyle w:val="CommentReference"/>
        </w:rPr>
        <w:commentReference w:id="74"/>
      </w:r>
      <w:r w:rsidR="003D6564">
        <w:rPr>
          <w:rFonts w:ascii="Times New Roman" w:hAnsi="Times New Roman" w:cs="Times New Roman"/>
          <w:sz w:val="24"/>
          <w:szCs w:val="24"/>
        </w:rPr>
        <w:t xml:space="preserve">-identification includes the removal of all Personal Health Information (PHI) </w:t>
      </w:r>
      <w:r w:rsidR="006024B5">
        <w:rPr>
          <w:rFonts w:ascii="Times New Roman" w:hAnsi="Times New Roman" w:cs="Times New Roman"/>
          <w:sz w:val="24"/>
          <w:szCs w:val="24"/>
        </w:rPr>
        <w:t>and other</w:t>
      </w:r>
      <w:r w:rsidR="005B5609">
        <w:rPr>
          <w:rFonts w:ascii="Times New Roman" w:hAnsi="Times New Roman" w:cs="Times New Roman"/>
          <w:sz w:val="24"/>
          <w:szCs w:val="24"/>
        </w:rPr>
        <w:t xml:space="preserve"> de-i</w:t>
      </w:r>
      <w:r w:rsidR="00150AFD">
        <w:rPr>
          <w:rFonts w:ascii="Times New Roman" w:hAnsi="Times New Roman" w:cs="Times New Roman"/>
          <w:sz w:val="24"/>
          <w:szCs w:val="24"/>
        </w:rPr>
        <w:t xml:space="preserve">dentifiers that are not </w:t>
      </w:r>
      <w:r w:rsidR="005B5609">
        <w:rPr>
          <w:rFonts w:ascii="Times New Roman" w:hAnsi="Times New Roman" w:cs="Times New Roman"/>
          <w:sz w:val="24"/>
          <w:szCs w:val="24"/>
        </w:rPr>
        <w:t>contained in PHI but could potentially lead to “deductive disclosure” including comment fields and site participation numbers. De-identifiers specific to the study methods are docume</w:t>
      </w:r>
      <w:r w:rsidR="00D67127">
        <w:rPr>
          <w:rFonts w:ascii="Times New Roman" w:hAnsi="Times New Roman" w:cs="Times New Roman"/>
          <w:sz w:val="24"/>
          <w:szCs w:val="24"/>
        </w:rPr>
        <w:t>nted in the research protocols (NIDA, 2013).</w:t>
      </w:r>
    </w:p>
    <w:p w14:paraId="206BB8DC" w14:textId="1E4CE268" w:rsidR="0047692A" w:rsidRDefault="001500CD" w:rsidP="0047692A">
      <w:pPr>
        <w:spacing w:line="480" w:lineRule="auto"/>
        <w:ind w:firstLine="720"/>
        <w:rPr>
          <w:rFonts w:ascii="Times New Roman" w:hAnsi="Times New Roman" w:cs="Times New Roman"/>
          <w:sz w:val="24"/>
          <w:szCs w:val="24"/>
        </w:rPr>
      </w:pPr>
      <w:commentRangeStart w:id="75"/>
      <w:r>
        <w:rPr>
          <w:rFonts w:ascii="Times New Roman" w:hAnsi="Times New Roman" w:cs="Times New Roman"/>
          <w:sz w:val="24"/>
          <w:szCs w:val="24"/>
        </w:rPr>
        <w:t>Shared</w:t>
      </w:r>
      <w:commentRangeEnd w:id="75"/>
      <w:r w:rsidR="009A1C4A">
        <w:rPr>
          <w:rStyle w:val="CommentReference"/>
        </w:rPr>
        <w:commentReference w:id="75"/>
      </w:r>
      <w:r>
        <w:rPr>
          <w:rFonts w:ascii="Times New Roman" w:hAnsi="Times New Roman" w:cs="Times New Roman"/>
          <w:sz w:val="24"/>
          <w:szCs w:val="24"/>
        </w:rPr>
        <w:t xml:space="preserve"> </w:t>
      </w:r>
      <w:r w:rsidR="006024B5">
        <w:rPr>
          <w:rFonts w:ascii="Times New Roman" w:hAnsi="Times New Roman" w:cs="Times New Roman"/>
          <w:sz w:val="24"/>
          <w:szCs w:val="24"/>
        </w:rPr>
        <w:t>data files</w:t>
      </w:r>
      <w:r>
        <w:rPr>
          <w:rFonts w:ascii="Times New Roman" w:hAnsi="Times New Roman" w:cs="Times New Roman"/>
          <w:sz w:val="24"/>
          <w:szCs w:val="24"/>
        </w:rPr>
        <w:t xml:space="preserve"> are found on the clinical trial network site of NIDA and are available for download in two formats: SAS (transport files </w:t>
      </w:r>
      <w:r w:rsidR="00224BED">
        <w:rPr>
          <w:rFonts w:ascii="Times New Roman" w:hAnsi="Times New Roman" w:cs="Times New Roman"/>
          <w:sz w:val="24"/>
          <w:szCs w:val="24"/>
        </w:rPr>
        <w:t>or. sas</w:t>
      </w:r>
      <w:r>
        <w:rPr>
          <w:rFonts w:ascii="Times New Roman" w:hAnsi="Times New Roman" w:cs="Times New Roman"/>
          <w:sz w:val="24"/>
          <w:szCs w:val="24"/>
        </w:rPr>
        <w:t xml:space="preserve">7bdat) and ASCII(CSV). </w:t>
      </w:r>
      <w:commentRangeStart w:id="76"/>
      <w:r w:rsidRPr="00224BED">
        <w:rPr>
          <w:rFonts w:ascii="Times New Roman" w:hAnsi="Times New Roman" w:cs="Times New Roman"/>
          <w:sz w:val="24"/>
          <w:szCs w:val="24"/>
        </w:rPr>
        <w:t>Documentation</w:t>
      </w:r>
      <w:commentRangeEnd w:id="76"/>
      <w:r w:rsidR="002262F6">
        <w:rPr>
          <w:rStyle w:val="CommentReference"/>
        </w:rPr>
        <w:commentReference w:id="76"/>
      </w:r>
      <w:r w:rsidRPr="00773808">
        <w:rPr>
          <w:rFonts w:ascii="Times New Roman" w:hAnsi="Times New Roman" w:cs="Times New Roman"/>
          <w:sz w:val="24"/>
          <w:szCs w:val="24"/>
        </w:rPr>
        <w:t xml:space="preserve"> regarding the data and corresponding study that generated the data are also available under each completed protocol page.</w:t>
      </w:r>
      <w:r w:rsidR="00C05A86" w:rsidRPr="00773808">
        <w:rPr>
          <w:rFonts w:ascii="Times New Roman" w:hAnsi="Times New Roman" w:cs="Times New Roman"/>
          <w:sz w:val="24"/>
          <w:szCs w:val="24"/>
        </w:rPr>
        <w:t xml:space="preserve">   </w:t>
      </w:r>
      <w:commentRangeStart w:id="77"/>
      <w:r w:rsidR="00C05A86" w:rsidRPr="00773808">
        <w:rPr>
          <w:rFonts w:ascii="Times New Roman" w:hAnsi="Times New Roman" w:cs="Times New Roman"/>
          <w:sz w:val="24"/>
          <w:szCs w:val="24"/>
        </w:rPr>
        <w:t>Users</w:t>
      </w:r>
      <w:commentRangeEnd w:id="77"/>
      <w:r w:rsidR="002262F6">
        <w:rPr>
          <w:rStyle w:val="CommentReference"/>
        </w:rPr>
        <w:commentReference w:id="77"/>
      </w:r>
      <w:r w:rsidR="00C05A86" w:rsidRPr="00773808">
        <w:rPr>
          <w:rFonts w:ascii="Times New Roman" w:hAnsi="Times New Roman" w:cs="Times New Roman"/>
          <w:sz w:val="24"/>
          <w:szCs w:val="24"/>
        </w:rPr>
        <w:t xml:space="preserve"> are prompted to complete </w:t>
      </w:r>
      <w:r w:rsidR="00A26A74" w:rsidRPr="00773808">
        <w:rPr>
          <w:rFonts w:ascii="Times New Roman" w:hAnsi="Times New Roman" w:cs="Times New Roman"/>
          <w:sz w:val="24"/>
          <w:szCs w:val="24"/>
        </w:rPr>
        <w:t>a registration agreement before downloading</w:t>
      </w:r>
      <w:r w:rsidR="00A26A74">
        <w:rPr>
          <w:rFonts w:ascii="Times New Roman" w:hAnsi="Times New Roman" w:cs="Times New Roman"/>
          <w:sz w:val="24"/>
          <w:szCs w:val="24"/>
        </w:rPr>
        <w:t xml:space="preserve"> or gaining access to data.  User registration requires a name and a valid email address in order to download data and to accept all responsibility of data use in accordance with</w:t>
      </w:r>
      <w:r w:rsidR="00474C7A">
        <w:rPr>
          <w:rFonts w:ascii="Times New Roman" w:hAnsi="Times New Roman" w:cs="Times New Roman"/>
          <w:sz w:val="24"/>
          <w:szCs w:val="24"/>
        </w:rPr>
        <w:t xml:space="preserve"> the NIDA Data Share Agreement.</w:t>
      </w:r>
    </w:p>
    <w:p w14:paraId="52B40740" w14:textId="7C59D2C3" w:rsidR="00AB2973" w:rsidRPr="007D53EC" w:rsidRDefault="00474C7A" w:rsidP="004769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78"/>
      <w:r>
        <w:rPr>
          <w:rFonts w:ascii="Times New Roman" w:hAnsi="Times New Roman" w:cs="Times New Roman"/>
          <w:sz w:val="24"/>
          <w:szCs w:val="24"/>
        </w:rPr>
        <w:t>As</w:t>
      </w:r>
      <w:commentRangeEnd w:id="78"/>
      <w:r w:rsidR="002262F6">
        <w:rPr>
          <w:rStyle w:val="CommentReference"/>
        </w:rPr>
        <w:commentReference w:id="78"/>
      </w:r>
      <w:r>
        <w:rPr>
          <w:rFonts w:ascii="Times New Roman" w:hAnsi="Times New Roman" w:cs="Times New Roman"/>
          <w:sz w:val="24"/>
          <w:szCs w:val="24"/>
        </w:rPr>
        <w:t xml:space="preserve"> part of the </w:t>
      </w:r>
      <w:r w:rsidR="00D76571">
        <w:rPr>
          <w:rFonts w:ascii="Times New Roman" w:hAnsi="Times New Roman" w:cs="Times New Roman"/>
          <w:sz w:val="24"/>
          <w:szCs w:val="24"/>
        </w:rPr>
        <w:t xml:space="preserve">NIDA </w:t>
      </w:r>
      <w:r>
        <w:rPr>
          <w:rFonts w:ascii="Times New Roman" w:hAnsi="Times New Roman" w:cs="Times New Roman"/>
          <w:sz w:val="24"/>
          <w:szCs w:val="24"/>
        </w:rPr>
        <w:t>Registration Agreement, the user also acknowledges that</w:t>
      </w:r>
      <w:r w:rsidR="006F7AD1">
        <w:rPr>
          <w:rFonts w:ascii="Times New Roman" w:hAnsi="Times New Roman" w:cs="Times New Roman"/>
          <w:sz w:val="24"/>
          <w:szCs w:val="24"/>
        </w:rPr>
        <w:t>,</w:t>
      </w:r>
      <w:r>
        <w:rPr>
          <w:rFonts w:ascii="Times New Roman" w:hAnsi="Times New Roman" w:cs="Times New Roman"/>
          <w:sz w:val="24"/>
          <w:szCs w:val="24"/>
        </w:rPr>
        <w:t xml:space="preserve"> </w:t>
      </w:r>
      <w:r w:rsidR="006F7AD1">
        <w:rPr>
          <w:rFonts w:ascii="Times New Roman" w:hAnsi="Times New Roman" w:cs="Times New Roman"/>
          <w:sz w:val="24"/>
          <w:szCs w:val="24"/>
        </w:rPr>
        <w:t xml:space="preserve"> (1)</w:t>
      </w:r>
      <w:r w:rsidR="0047692A">
        <w:rPr>
          <w:rFonts w:ascii="Times New Roman" w:hAnsi="Times New Roman" w:cs="Times New Roman"/>
          <w:sz w:val="24"/>
          <w:szCs w:val="24"/>
        </w:rPr>
        <w:t xml:space="preserve"> </w:t>
      </w:r>
      <w:r>
        <w:rPr>
          <w:rFonts w:ascii="Times New Roman" w:hAnsi="Times New Roman" w:cs="Times New Roman"/>
          <w:sz w:val="24"/>
          <w:szCs w:val="24"/>
        </w:rPr>
        <w:t xml:space="preserve">the data will not use any information to establish identities of any of the subjects from whom study </w:t>
      </w:r>
      <w:r w:rsidR="00F73665">
        <w:rPr>
          <w:rFonts w:ascii="Times New Roman" w:hAnsi="Times New Roman" w:cs="Times New Roman"/>
          <w:sz w:val="24"/>
          <w:szCs w:val="24"/>
        </w:rPr>
        <w:t>information was obtained;</w:t>
      </w:r>
      <w:r>
        <w:rPr>
          <w:rFonts w:ascii="Times New Roman" w:hAnsi="Times New Roman" w:cs="Times New Roman"/>
          <w:sz w:val="24"/>
          <w:szCs w:val="24"/>
        </w:rPr>
        <w:t xml:space="preserve"> </w:t>
      </w:r>
      <w:r w:rsidR="006F7AD1">
        <w:rPr>
          <w:rFonts w:ascii="Times New Roman" w:hAnsi="Times New Roman" w:cs="Times New Roman"/>
          <w:sz w:val="24"/>
          <w:szCs w:val="24"/>
        </w:rPr>
        <w:t xml:space="preserve">(2) </w:t>
      </w:r>
      <w:r>
        <w:rPr>
          <w:rFonts w:ascii="Times New Roman" w:hAnsi="Times New Roman" w:cs="Times New Roman"/>
          <w:sz w:val="24"/>
          <w:szCs w:val="24"/>
        </w:rPr>
        <w:t>to retain control over the received data, and not to transfer any portion of the received data with or wit</w:t>
      </w:r>
      <w:r w:rsidR="00F73665">
        <w:rPr>
          <w:rFonts w:ascii="Times New Roman" w:hAnsi="Times New Roman" w:cs="Times New Roman"/>
          <w:sz w:val="24"/>
          <w:szCs w:val="24"/>
        </w:rPr>
        <w:t>hout charge to any other entity;</w:t>
      </w:r>
      <w:r>
        <w:rPr>
          <w:rFonts w:ascii="Times New Roman" w:hAnsi="Times New Roman" w:cs="Times New Roman"/>
          <w:sz w:val="24"/>
          <w:szCs w:val="24"/>
        </w:rPr>
        <w:t xml:space="preserve"> </w:t>
      </w:r>
      <w:r w:rsidR="006F7AD1">
        <w:rPr>
          <w:rFonts w:ascii="Times New Roman" w:hAnsi="Times New Roman" w:cs="Times New Roman"/>
          <w:sz w:val="24"/>
          <w:szCs w:val="24"/>
        </w:rPr>
        <w:t>(</w:t>
      </w:r>
      <w:r w:rsidR="00931A58">
        <w:rPr>
          <w:rFonts w:ascii="Times New Roman" w:hAnsi="Times New Roman" w:cs="Times New Roman"/>
          <w:sz w:val="24"/>
          <w:szCs w:val="24"/>
        </w:rPr>
        <w:t>3)</w:t>
      </w:r>
      <w:r>
        <w:rPr>
          <w:rFonts w:ascii="Times New Roman" w:hAnsi="Times New Roman" w:cs="Times New Roman"/>
          <w:sz w:val="24"/>
          <w:szCs w:val="24"/>
        </w:rPr>
        <w:t xml:space="preserve"> to notify the user’s </w:t>
      </w:r>
      <w:r w:rsidRPr="00773808">
        <w:rPr>
          <w:rFonts w:ascii="Times New Roman" w:hAnsi="Times New Roman" w:cs="Times New Roman"/>
          <w:sz w:val="24"/>
          <w:szCs w:val="24"/>
        </w:rPr>
        <w:t>Institutional Review Board (IRB) operating under an Assurance approved by the Office of Human Research Protections (OHRP)</w:t>
      </w:r>
      <w:r w:rsidR="006F7AD1">
        <w:rPr>
          <w:rFonts w:ascii="Times New Roman" w:hAnsi="Times New Roman" w:cs="Times New Roman"/>
          <w:sz w:val="24"/>
          <w:szCs w:val="24"/>
        </w:rPr>
        <w:t xml:space="preserve"> as required by the recipient’s affiliated university</w:t>
      </w:r>
      <w:r w:rsidR="00590651">
        <w:rPr>
          <w:rFonts w:ascii="Times New Roman" w:hAnsi="Times New Roman" w:cs="Times New Roman"/>
          <w:sz w:val="24"/>
          <w:szCs w:val="24"/>
        </w:rPr>
        <w:t xml:space="preserve">, and in accordance with the Department of Health and Human Service regulations are 45 CRF Part 46 of any new research </w:t>
      </w:r>
      <w:r w:rsidR="00F73665">
        <w:rPr>
          <w:rFonts w:ascii="Times New Roman" w:hAnsi="Times New Roman" w:cs="Times New Roman"/>
          <w:sz w:val="24"/>
          <w:szCs w:val="24"/>
        </w:rPr>
        <w:t>projects based on the NIDA data;</w:t>
      </w:r>
      <w:r w:rsidR="00590651">
        <w:rPr>
          <w:rFonts w:ascii="Times New Roman" w:hAnsi="Times New Roman" w:cs="Times New Roman"/>
          <w:sz w:val="24"/>
          <w:szCs w:val="24"/>
        </w:rPr>
        <w:t xml:space="preserve"> (4) to acknowledge that the NIDA database and the specific trials accessed in all oral and written presentations and publications resulting from ana</w:t>
      </w:r>
      <w:r w:rsidR="00F73665">
        <w:rPr>
          <w:rFonts w:ascii="Times New Roman" w:hAnsi="Times New Roman" w:cs="Times New Roman"/>
          <w:sz w:val="24"/>
          <w:szCs w:val="24"/>
        </w:rPr>
        <w:t>lyses of the received data;</w:t>
      </w:r>
      <w:r w:rsidR="00931A58">
        <w:rPr>
          <w:rFonts w:ascii="Times New Roman" w:hAnsi="Times New Roman" w:cs="Times New Roman"/>
          <w:sz w:val="24"/>
          <w:szCs w:val="24"/>
        </w:rPr>
        <w:t xml:space="preserve"> (5)</w:t>
      </w:r>
      <w:r w:rsidR="00590651">
        <w:rPr>
          <w:rFonts w:ascii="Times New Roman" w:hAnsi="Times New Roman" w:cs="Times New Roman"/>
          <w:sz w:val="24"/>
          <w:szCs w:val="24"/>
        </w:rPr>
        <w:t xml:space="preserve"> to maintain security and privacy of the received data for </w:t>
      </w:r>
      <w:r w:rsidR="00590651">
        <w:rPr>
          <w:rFonts w:ascii="Times New Roman" w:hAnsi="Times New Roman" w:cs="Times New Roman"/>
          <w:sz w:val="24"/>
          <w:szCs w:val="24"/>
        </w:rPr>
        <w:lastRenderedPageBreak/>
        <w:t>as long as necessary per local an</w:t>
      </w:r>
      <w:r w:rsidR="00F73665">
        <w:rPr>
          <w:rFonts w:ascii="Times New Roman" w:hAnsi="Times New Roman" w:cs="Times New Roman"/>
          <w:sz w:val="24"/>
          <w:szCs w:val="24"/>
        </w:rPr>
        <w:t>d federal requirements;</w:t>
      </w:r>
      <w:r w:rsidR="00931A58">
        <w:rPr>
          <w:rFonts w:ascii="Times New Roman" w:hAnsi="Times New Roman" w:cs="Times New Roman"/>
          <w:sz w:val="24"/>
          <w:szCs w:val="24"/>
        </w:rPr>
        <w:t xml:space="preserve"> and (6)</w:t>
      </w:r>
      <w:r w:rsidR="00590651">
        <w:rPr>
          <w:rFonts w:ascii="Times New Roman" w:hAnsi="Times New Roman" w:cs="Times New Roman"/>
          <w:sz w:val="24"/>
          <w:szCs w:val="24"/>
        </w:rPr>
        <w:t xml:space="preserve"> that NIDA or its </w:t>
      </w:r>
      <w:r w:rsidR="00AB2973">
        <w:rPr>
          <w:rFonts w:ascii="Times New Roman" w:hAnsi="Times New Roman" w:cs="Times New Roman"/>
          <w:sz w:val="24"/>
          <w:szCs w:val="24"/>
        </w:rPr>
        <w:t>affiliates</w:t>
      </w:r>
      <w:r w:rsidR="00590651">
        <w:rPr>
          <w:rFonts w:ascii="Times New Roman" w:hAnsi="Times New Roman" w:cs="Times New Roman"/>
          <w:sz w:val="24"/>
          <w:szCs w:val="24"/>
        </w:rPr>
        <w:t xml:space="preserve"> may contact the recipient concerning publications of other issues</w:t>
      </w:r>
      <w:r w:rsidR="003F5BD0">
        <w:rPr>
          <w:rFonts w:ascii="Times New Roman" w:hAnsi="Times New Roman" w:cs="Times New Roman"/>
          <w:sz w:val="24"/>
          <w:szCs w:val="24"/>
        </w:rPr>
        <w:t xml:space="preserve"> regarding the use of the data.</w:t>
      </w:r>
    </w:p>
    <w:p w14:paraId="612C94BC" w14:textId="230C59D9" w:rsidR="003943A3" w:rsidRDefault="00BE5D3C" w:rsidP="003943A3">
      <w:pPr>
        <w:spacing w:line="480" w:lineRule="auto"/>
        <w:rPr>
          <w:rFonts w:ascii="Times New Roman" w:hAnsi="Times New Roman" w:cs="Times New Roman"/>
          <w:b/>
          <w:sz w:val="24"/>
          <w:szCs w:val="24"/>
        </w:rPr>
      </w:pPr>
      <w:commentRangeStart w:id="79"/>
      <w:r>
        <w:rPr>
          <w:rFonts w:ascii="Times New Roman" w:hAnsi="Times New Roman" w:cs="Times New Roman"/>
          <w:b/>
          <w:sz w:val="24"/>
          <w:szCs w:val="24"/>
        </w:rPr>
        <w:t>Measures</w:t>
      </w:r>
      <w:commentRangeEnd w:id="79"/>
      <w:r w:rsidR="002262F6">
        <w:rPr>
          <w:rStyle w:val="CommentReference"/>
        </w:rPr>
        <w:commentReference w:id="79"/>
      </w:r>
      <w:r w:rsidR="003943A3" w:rsidRPr="00773808">
        <w:rPr>
          <w:rFonts w:ascii="Times New Roman" w:hAnsi="Times New Roman" w:cs="Times New Roman"/>
          <w:b/>
          <w:sz w:val="24"/>
          <w:szCs w:val="24"/>
        </w:rPr>
        <w:t>: Predictor Measures</w:t>
      </w:r>
      <w:r w:rsidR="003943A3">
        <w:rPr>
          <w:rFonts w:ascii="Times New Roman" w:hAnsi="Times New Roman" w:cs="Times New Roman"/>
          <w:b/>
          <w:sz w:val="24"/>
          <w:szCs w:val="24"/>
        </w:rPr>
        <w:t xml:space="preserve"> </w:t>
      </w:r>
    </w:p>
    <w:p w14:paraId="0652DC33" w14:textId="77777777" w:rsidR="003943A3" w:rsidRPr="007C719E" w:rsidRDefault="003943A3" w:rsidP="003943A3">
      <w:pPr>
        <w:spacing w:line="480" w:lineRule="auto"/>
        <w:rPr>
          <w:rFonts w:ascii="Times New Roman" w:hAnsi="Times New Roman" w:cs="Times New Roman"/>
          <w:sz w:val="24"/>
          <w:szCs w:val="24"/>
        </w:rPr>
      </w:pPr>
      <w:r w:rsidRPr="007C719E">
        <w:rPr>
          <w:rFonts w:ascii="Times New Roman" w:hAnsi="Times New Roman" w:cs="Times New Roman"/>
          <w:sz w:val="24"/>
          <w:szCs w:val="24"/>
        </w:rPr>
        <w:t xml:space="preserve">The </w:t>
      </w:r>
      <w:proofErr w:type="spellStart"/>
      <w:r w:rsidRPr="007C719E">
        <w:rPr>
          <w:rFonts w:ascii="Times New Roman" w:hAnsi="Times New Roman" w:cs="Times New Roman"/>
          <w:sz w:val="24"/>
          <w:szCs w:val="24"/>
        </w:rPr>
        <w:t>Comalli</w:t>
      </w:r>
      <w:proofErr w:type="spellEnd"/>
      <w:r w:rsidRPr="007C719E">
        <w:rPr>
          <w:rFonts w:ascii="Times New Roman" w:hAnsi="Times New Roman" w:cs="Times New Roman"/>
          <w:sz w:val="24"/>
          <w:szCs w:val="24"/>
        </w:rPr>
        <w:t xml:space="preserve">-Kaplan Version of the </w:t>
      </w:r>
      <w:proofErr w:type="spellStart"/>
      <w:r w:rsidRPr="007C719E">
        <w:rPr>
          <w:rFonts w:ascii="Times New Roman" w:hAnsi="Times New Roman" w:cs="Times New Roman"/>
          <w:sz w:val="24"/>
          <w:szCs w:val="24"/>
        </w:rPr>
        <w:t>Stroop</w:t>
      </w:r>
      <w:proofErr w:type="spellEnd"/>
      <w:r w:rsidRPr="007C719E">
        <w:rPr>
          <w:rFonts w:ascii="Times New Roman" w:hAnsi="Times New Roman" w:cs="Times New Roman"/>
          <w:sz w:val="24"/>
          <w:szCs w:val="24"/>
        </w:rPr>
        <w:t xml:space="preserve"> Word Color Task</w:t>
      </w:r>
    </w:p>
    <w:p w14:paraId="218734D9" w14:textId="4219E831" w:rsidR="00D15BCB" w:rsidRDefault="00C116EF" w:rsidP="0047692A">
      <w:pPr>
        <w:spacing w:line="480" w:lineRule="auto"/>
        <w:ind w:firstLine="720"/>
        <w:rPr>
          <w:rFonts w:ascii="Times New Roman" w:hAnsi="Times New Roman" w:cs="Times New Roman"/>
          <w:sz w:val="24"/>
          <w:szCs w:val="24"/>
        </w:rPr>
      </w:pPr>
      <w:commentRangeStart w:id="80"/>
      <w:r>
        <w:rPr>
          <w:rFonts w:ascii="Times New Roman" w:hAnsi="Times New Roman" w:cs="Times New Roman"/>
          <w:sz w:val="24"/>
          <w:szCs w:val="24"/>
        </w:rPr>
        <w:t>The</w:t>
      </w:r>
      <w:commentRangeEnd w:id="80"/>
      <w:r w:rsidR="00B32FE2">
        <w:rPr>
          <w:rStyle w:val="CommentReference"/>
        </w:rPr>
        <w:commentReference w:id="80"/>
      </w:r>
      <w:r>
        <w:rPr>
          <w:rFonts w:ascii="Times New Roman" w:hAnsi="Times New Roman" w:cs="Times New Roman"/>
          <w:sz w:val="24"/>
          <w:szCs w:val="24"/>
        </w:rPr>
        <w:t xml:space="preserve"> </w:t>
      </w:r>
      <w:proofErr w:type="spellStart"/>
      <w:r>
        <w:rPr>
          <w:rFonts w:ascii="Times New Roman" w:hAnsi="Times New Roman" w:cs="Times New Roman"/>
          <w:sz w:val="24"/>
          <w:szCs w:val="24"/>
        </w:rPr>
        <w:t>Stroop</w:t>
      </w:r>
      <w:proofErr w:type="spellEnd"/>
      <w:r>
        <w:rPr>
          <w:rFonts w:ascii="Times New Roman" w:hAnsi="Times New Roman" w:cs="Times New Roman"/>
          <w:sz w:val="24"/>
          <w:szCs w:val="24"/>
        </w:rPr>
        <w:t xml:space="preserve"> Color Word t</w:t>
      </w:r>
      <w:r w:rsidR="003943A3" w:rsidRPr="00FE28CD">
        <w:rPr>
          <w:rFonts w:ascii="Times New Roman" w:hAnsi="Times New Roman" w:cs="Times New Roman"/>
          <w:sz w:val="24"/>
          <w:szCs w:val="24"/>
        </w:rPr>
        <w:t>ask</w:t>
      </w:r>
      <w:r>
        <w:rPr>
          <w:rFonts w:ascii="Times New Roman" w:hAnsi="Times New Roman" w:cs="Times New Roman"/>
          <w:sz w:val="24"/>
          <w:szCs w:val="24"/>
        </w:rPr>
        <w:t xml:space="preserve"> (SWC)</w:t>
      </w:r>
      <w:r w:rsidR="003943A3" w:rsidRPr="00FE28CD">
        <w:rPr>
          <w:rFonts w:ascii="Times New Roman" w:hAnsi="Times New Roman" w:cs="Times New Roman"/>
          <w:sz w:val="24"/>
          <w:szCs w:val="24"/>
        </w:rPr>
        <w:t xml:space="preserve">, considered to be one of the most reliable psychometric tests of cognitive control has been a standard in neuropsychological assessment since the </w:t>
      </w:r>
      <w:proofErr w:type="spellStart"/>
      <w:r w:rsidR="003943A3" w:rsidRPr="00FE28CD">
        <w:rPr>
          <w:rFonts w:ascii="Times New Roman" w:hAnsi="Times New Roman" w:cs="Times New Roman"/>
          <w:sz w:val="24"/>
          <w:szCs w:val="24"/>
        </w:rPr>
        <w:t>St</w:t>
      </w:r>
      <w:r w:rsidR="00295012">
        <w:rPr>
          <w:rFonts w:ascii="Times New Roman" w:hAnsi="Times New Roman" w:cs="Times New Roman"/>
          <w:sz w:val="24"/>
          <w:szCs w:val="24"/>
        </w:rPr>
        <w:t>roop</w:t>
      </w:r>
      <w:proofErr w:type="spellEnd"/>
      <w:r w:rsidR="00295012">
        <w:rPr>
          <w:rFonts w:ascii="Times New Roman" w:hAnsi="Times New Roman" w:cs="Times New Roman"/>
          <w:sz w:val="24"/>
          <w:szCs w:val="24"/>
        </w:rPr>
        <w:t xml:space="preserve"> effect was first described in 1935 by John Ridley </w:t>
      </w:r>
      <w:proofErr w:type="spellStart"/>
      <w:r w:rsidR="00295012">
        <w:rPr>
          <w:rFonts w:ascii="Times New Roman" w:hAnsi="Times New Roman" w:cs="Times New Roman"/>
          <w:sz w:val="24"/>
          <w:szCs w:val="24"/>
        </w:rPr>
        <w:t>Stroop</w:t>
      </w:r>
      <w:proofErr w:type="spellEnd"/>
      <w:r w:rsidR="00295012">
        <w:rPr>
          <w:rFonts w:ascii="Times New Roman" w:hAnsi="Times New Roman" w:cs="Times New Roman"/>
          <w:sz w:val="24"/>
          <w:szCs w:val="24"/>
        </w:rPr>
        <w:t xml:space="preserve">.  </w:t>
      </w:r>
      <w:commentRangeStart w:id="81"/>
      <w:r w:rsidR="0064209D">
        <w:rPr>
          <w:rFonts w:ascii="Times New Roman" w:hAnsi="Times New Roman" w:cs="Times New Roman"/>
          <w:sz w:val="24"/>
          <w:szCs w:val="24"/>
        </w:rPr>
        <w:t>T</w:t>
      </w:r>
      <w:r w:rsidR="00295012">
        <w:rPr>
          <w:rFonts w:ascii="Times New Roman" w:hAnsi="Times New Roman" w:cs="Times New Roman"/>
          <w:sz w:val="24"/>
          <w:szCs w:val="24"/>
        </w:rPr>
        <w:t>he</w:t>
      </w:r>
      <w:commentRangeEnd w:id="81"/>
      <w:r w:rsidR="007A3039">
        <w:rPr>
          <w:rStyle w:val="CommentReference"/>
        </w:rPr>
        <w:commentReference w:id="81"/>
      </w:r>
      <w:r w:rsidR="00295012">
        <w:rPr>
          <w:rFonts w:ascii="Times New Roman" w:hAnsi="Times New Roman" w:cs="Times New Roman"/>
          <w:sz w:val="24"/>
          <w:szCs w:val="24"/>
        </w:rPr>
        <w:t xml:space="preserve"> </w:t>
      </w:r>
      <w:proofErr w:type="spellStart"/>
      <w:r w:rsidR="00295012">
        <w:rPr>
          <w:rFonts w:ascii="Times New Roman" w:hAnsi="Times New Roman" w:cs="Times New Roman"/>
          <w:sz w:val="24"/>
          <w:szCs w:val="24"/>
        </w:rPr>
        <w:t>Stroop</w:t>
      </w:r>
      <w:proofErr w:type="spellEnd"/>
      <w:r w:rsidR="00295012">
        <w:rPr>
          <w:rFonts w:ascii="Times New Roman" w:hAnsi="Times New Roman" w:cs="Times New Roman"/>
          <w:sz w:val="24"/>
          <w:szCs w:val="24"/>
        </w:rPr>
        <w:t xml:space="preserve"> effect refers to the difficulty observers have in eliminating meaningful but conflicting information from a task, even when that information is irrelevant or counterproductive in that task. The </w:t>
      </w:r>
      <w:proofErr w:type="spellStart"/>
      <w:r w:rsidR="00295012">
        <w:rPr>
          <w:rFonts w:ascii="Times New Roman" w:hAnsi="Times New Roman" w:cs="Times New Roman"/>
          <w:sz w:val="24"/>
          <w:szCs w:val="24"/>
        </w:rPr>
        <w:t>Stroop</w:t>
      </w:r>
      <w:proofErr w:type="spellEnd"/>
      <w:r w:rsidR="00295012">
        <w:rPr>
          <w:rFonts w:ascii="Times New Roman" w:hAnsi="Times New Roman" w:cs="Times New Roman"/>
          <w:sz w:val="24"/>
          <w:szCs w:val="24"/>
        </w:rPr>
        <w:t xml:space="preserve"> effect can be manifest as either </w:t>
      </w:r>
      <w:r w:rsidR="006A3154">
        <w:rPr>
          <w:rFonts w:ascii="Times New Roman" w:hAnsi="Times New Roman" w:cs="Times New Roman"/>
          <w:sz w:val="24"/>
          <w:szCs w:val="24"/>
        </w:rPr>
        <w:t>“</w:t>
      </w:r>
      <w:r w:rsidR="00295012">
        <w:rPr>
          <w:rFonts w:ascii="Times New Roman" w:hAnsi="Times New Roman" w:cs="Times New Roman"/>
          <w:sz w:val="24"/>
          <w:szCs w:val="24"/>
        </w:rPr>
        <w:t>interference”</w:t>
      </w:r>
      <w:r w:rsidR="006A3154">
        <w:rPr>
          <w:rFonts w:ascii="Times New Roman" w:hAnsi="Times New Roman" w:cs="Times New Roman"/>
          <w:sz w:val="24"/>
          <w:szCs w:val="24"/>
        </w:rPr>
        <w:t xml:space="preserve">, that is when one mental operations </w:t>
      </w:r>
      <w:proofErr w:type="gramStart"/>
      <w:r w:rsidR="006A3154">
        <w:rPr>
          <w:rFonts w:ascii="Times New Roman" w:hAnsi="Times New Roman" w:cs="Times New Roman"/>
          <w:sz w:val="24"/>
          <w:szCs w:val="24"/>
        </w:rPr>
        <w:t>degrades</w:t>
      </w:r>
      <w:proofErr w:type="gramEnd"/>
      <w:r w:rsidR="006A3154">
        <w:rPr>
          <w:rFonts w:ascii="Times New Roman" w:hAnsi="Times New Roman" w:cs="Times New Roman"/>
          <w:sz w:val="24"/>
          <w:szCs w:val="24"/>
        </w:rPr>
        <w:t xml:space="preserve"> the performance of another, or as “facilitation”, that is, when one mental operation enhances the performance of another </w:t>
      </w:r>
      <w:r w:rsidR="002571FD">
        <w:rPr>
          <w:rFonts w:ascii="Times New Roman" w:hAnsi="Times New Roman" w:cs="Times New Roman"/>
          <w:sz w:val="24"/>
          <w:szCs w:val="24"/>
        </w:rPr>
        <w:t>(</w:t>
      </w:r>
      <w:proofErr w:type="spellStart"/>
      <w:r w:rsidR="006A3154">
        <w:rPr>
          <w:rFonts w:ascii="Times New Roman" w:hAnsi="Times New Roman" w:cs="Times New Roman"/>
          <w:sz w:val="24"/>
          <w:szCs w:val="24"/>
        </w:rPr>
        <w:t>Fogelson</w:t>
      </w:r>
      <w:proofErr w:type="spellEnd"/>
      <w:r w:rsidR="006A3154">
        <w:rPr>
          <w:rFonts w:ascii="Times New Roman" w:hAnsi="Times New Roman" w:cs="Times New Roman"/>
          <w:sz w:val="24"/>
          <w:szCs w:val="24"/>
        </w:rPr>
        <w:t xml:space="preserve"> &amp; </w:t>
      </w:r>
      <w:proofErr w:type="spellStart"/>
      <w:r w:rsidR="006A3154">
        <w:rPr>
          <w:rFonts w:ascii="Times New Roman" w:hAnsi="Times New Roman" w:cs="Times New Roman"/>
          <w:sz w:val="24"/>
          <w:szCs w:val="24"/>
        </w:rPr>
        <w:t>Schluntz</w:t>
      </w:r>
      <w:proofErr w:type="spellEnd"/>
      <w:r w:rsidR="006A3154">
        <w:rPr>
          <w:rFonts w:ascii="Times New Roman" w:hAnsi="Times New Roman" w:cs="Times New Roman"/>
          <w:sz w:val="24"/>
          <w:szCs w:val="24"/>
        </w:rPr>
        <w:t>, 2016</w:t>
      </w:r>
      <w:r w:rsidR="002571FD" w:rsidRPr="00DE6AFE">
        <w:rPr>
          <w:rFonts w:ascii="Times New Roman" w:hAnsi="Times New Roman" w:cs="Times New Roman"/>
          <w:sz w:val="24"/>
          <w:szCs w:val="24"/>
        </w:rPr>
        <w:t>)</w:t>
      </w:r>
      <w:r w:rsidR="003943A3" w:rsidRPr="00DE6AFE">
        <w:rPr>
          <w:rFonts w:ascii="Times New Roman" w:hAnsi="Times New Roman" w:cs="Times New Roman"/>
          <w:sz w:val="24"/>
          <w:szCs w:val="24"/>
        </w:rPr>
        <w:t>.</w:t>
      </w:r>
      <w:r w:rsidR="00295012">
        <w:rPr>
          <w:rFonts w:ascii="Times New Roman" w:hAnsi="Times New Roman" w:cs="Times New Roman"/>
          <w:sz w:val="24"/>
          <w:szCs w:val="24"/>
        </w:rPr>
        <w:t xml:space="preserve"> </w:t>
      </w:r>
    </w:p>
    <w:p w14:paraId="33D63338" w14:textId="3725003F" w:rsidR="003943A3" w:rsidRDefault="00295012" w:rsidP="0047692A">
      <w:pPr>
        <w:spacing w:line="480" w:lineRule="auto"/>
        <w:ind w:firstLine="720"/>
        <w:rPr>
          <w:rFonts w:ascii="Times New Roman" w:hAnsi="Times New Roman" w:cs="Times New Roman"/>
          <w:sz w:val="24"/>
          <w:szCs w:val="24"/>
        </w:rPr>
      </w:pPr>
      <w:commentRangeStart w:id="82"/>
      <w:r>
        <w:rPr>
          <w:rFonts w:ascii="Times New Roman" w:hAnsi="Times New Roman" w:cs="Times New Roman"/>
          <w:sz w:val="24"/>
          <w:szCs w:val="24"/>
        </w:rPr>
        <w:t>The</w:t>
      </w:r>
      <w:commentRangeEnd w:id="82"/>
      <w:r w:rsidR="002A235A">
        <w:rPr>
          <w:rStyle w:val="CommentReference"/>
        </w:rPr>
        <w:commentReference w:id="82"/>
      </w:r>
      <w:r>
        <w:rPr>
          <w:rFonts w:ascii="Times New Roman" w:hAnsi="Times New Roman" w:cs="Times New Roman"/>
          <w:sz w:val="24"/>
          <w:szCs w:val="24"/>
        </w:rPr>
        <w:t xml:space="preserve"> </w:t>
      </w:r>
      <w:proofErr w:type="spellStart"/>
      <w:r w:rsidR="006A3154">
        <w:rPr>
          <w:rFonts w:ascii="Times New Roman" w:hAnsi="Times New Roman" w:cs="Times New Roman"/>
          <w:sz w:val="24"/>
          <w:szCs w:val="24"/>
        </w:rPr>
        <w:t>Stroop</w:t>
      </w:r>
      <w:proofErr w:type="spellEnd"/>
      <w:r w:rsidR="006A3154">
        <w:rPr>
          <w:rFonts w:ascii="Times New Roman" w:hAnsi="Times New Roman" w:cs="Times New Roman"/>
          <w:sz w:val="24"/>
          <w:szCs w:val="24"/>
        </w:rPr>
        <w:t xml:space="preserve"> Word Color</w:t>
      </w:r>
      <w:r w:rsidR="00C116EF">
        <w:rPr>
          <w:rFonts w:ascii="Times New Roman" w:hAnsi="Times New Roman" w:cs="Times New Roman"/>
          <w:sz w:val="24"/>
          <w:szCs w:val="24"/>
        </w:rPr>
        <w:t xml:space="preserve"> </w:t>
      </w:r>
      <w:r w:rsidR="003943A3" w:rsidRPr="00FE28CD">
        <w:rPr>
          <w:rFonts w:ascii="Times New Roman" w:hAnsi="Times New Roman" w:cs="Times New Roman"/>
          <w:sz w:val="24"/>
          <w:szCs w:val="24"/>
        </w:rPr>
        <w:t xml:space="preserve">task addresses key cognitive processes with resistance to interference from outside stimuli, cognitive control and goal oriented behavior.  It is also a test of executive functioning requiring the inhibition of an over-learned concept in favor of a novel concept.  The </w:t>
      </w:r>
      <w:proofErr w:type="spellStart"/>
      <w:r w:rsidR="003943A3" w:rsidRPr="00FE28CD">
        <w:rPr>
          <w:rFonts w:ascii="Times New Roman" w:hAnsi="Times New Roman" w:cs="Times New Roman"/>
          <w:sz w:val="24"/>
          <w:szCs w:val="24"/>
        </w:rPr>
        <w:t>Comalli</w:t>
      </w:r>
      <w:proofErr w:type="spellEnd"/>
      <w:r w:rsidR="003943A3" w:rsidRPr="00FE28CD">
        <w:rPr>
          <w:rFonts w:ascii="Times New Roman" w:hAnsi="Times New Roman" w:cs="Times New Roman"/>
          <w:sz w:val="24"/>
          <w:szCs w:val="24"/>
        </w:rPr>
        <w:t xml:space="preserve">-Kaplan version described in 1962, utilizes timed trials, in which three stimulus cards are presented in a standard order.  Card 1 presents blocks of color and asks the participant to name the color of each block.  Card 2 involves asking the participants to read text of color names that are printed in black and white.  Card 3 is an interference task which the color names are printed in incongruently-colored ink, and the participant is asked to name the ink as correct responses.  Study staff will record the time required and the number of errors for each </w:t>
      </w:r>
      <w:r w:rsidR="003943A3" w:rsidRPr="00FE28CD">
        <w:rPr>
          <w:rFonts w:ascii="Times New Roman" w:hAnsi="Times New Roman" w:cs="Times New Roman"/>
          <w:sz w:val="24"/>
          <w:szCs w:val="24"/>
        </w:rPr>
        <w:lastRenderedPageBreak/>
        <w:t xml:space="preserve">trial, yielding three summary scores and a derived interference score.  The derived interference reaction time (RT) will be utilized </w:t>
      </w:r>
      <w:r w:rsidR="003943A3" w:rsidRPr="00716EFD">
        <w:rPr>
          <w:rFonts w:ascii="Times New Roman" w:hAnsi="Times New Roman" w:cs="Times New Roman"/>
          <w:sz w:val="24"/>
          <w:szCs w:val="24"/>
        </w:rPr>
        <w:t xml:space="preserve">as the primary predictor measure.  </w:t>
      </w:r>
    </w:p>
    <w:p w14:paraId="39DA8006" w14:textId="77777777" w:rsidR="00B07D48" w:rsidRDefault="00B07D48" w:rsidP="003943A3">
      <w:pPr>
        <w:tabs>
          <w:tab w:val="left" w:pos="3375"/>
        </w:tabs>
        <w:spacing w:line="480" w:lineRule="auto"/>
        <w:rPr>
          <w:rFonts w:ascii="Times New Roman" w:hAnsi="Times New Roman" w:cs="Times New Roman"/>
          <w:sz w:val="24"/>
          <w:szCs w:val="24"/>
          <w:highlight w:val="yellow"/>
        </w:rPr>
      </w:pPr>
    </w:p>
    <w:p w14:paraId="504707D8" w14:textId="77777777" w:rsidR="00B07D48" w:rsidRDefault="003943A3" w:rsidP="00B07D48">
      <w:pPr>
        <w:tabs>
          <w:tab w:val="left" w:pos="3375"/>
        </w:tabs>
        <w:spacing w:line="480" w:lineRule="auto"/>
        <w:rPr>
          <w:rFonts w:ascii="Times New Roman" w:hAnsi="Times New Roman" w:cs="Times New Roman"/>
          <w:b/>
          <w:sz w:val="24"/>
          <w:szCs w:val="24"/>
        </w:rPr>
      </w:pPr>
      <w:r w:rsidRPr="00716EFD">
        <w:rPr>
          <w:rFonts w:ascii="Times New Roman" w:hAnsi="Times New Roman" w:cs="Times New Roman"/>
          <w:b/>
          <w:sz w:val="24"/>
          <w:szCs w:val="24"/>
        </w:rPr>
        <w:t>Secondary Pre</w:t>
      </w:r>
      <w:r w:rsidR="002B2B1F">
        <w:rPr>
          <w:rFonts w:ascii="Times New Roman" w:hAnsi="Times New Roman" w:cs="Times New Roman"/>
          <w:b/>
          <w:sz w:val="24"/>
          <w:szCs w:val="24"/>
        </w:rPr>
        <w:t>dictor Measures</w:t>
      </w:r>
    </w:p>
    <w:p w14:paraId="6BB056D0" w14:textId="2499D7F7" w:rsidR="0047692A" w:rsidRPr="00B07D48" w:rsidRDefault="00D90949" w:rsidP="00B07D48">
      <w:pPr>
        <w:tabs>
          <w:tab w:val="left" w:pos="3375"/>
        </w:tabs>
        <w:spacing w:line="480" w:lineRule="auto"/>
        <w:rPr>
          <w:rFonts w:ascii="Times New Roman" w:hAnsi="Times New Roman" w:cs="Times New Roman"/>
          <w:b/>
          <w:sz w:val="24"/>
          <w:szCs w:val="24"/>
        </w:rPr>
      </w:pPr>
      <w:r>
        <w:rPr>
          <w:rStyle w:val="CommentReference"/>
        </w:rPr>
        <w:commentReference w:id="83"/>
      </w:r>
      <w:r w:rsidR="00B07D48">
        <w:rPr>
          <w:rFonts w:ascii="Times New Roman" w:hAnsi="Times New Roman" w:cs="Times New Roman"/>
          <w:b/>
          <w:sz w:val="24"/>
          <w:szCs w:val="24"/>
        </w:rPr>
        <w:t xml:space="preserve">               </w:t>
      </w:r>
      <w:r w:rsidR="003943A3" w:rsidRPr="00DA0CD7">
        <w:rPr>
          <w:rFonts w:ascii="Times New Roman" w:hAnsi="Times New Roman" w:cs="Times New Roman"/>
          <w:sz w:val="24"/>
          <w:szCs w:val="24"/>
        </w:rPr>
        <w:t>The</w:t>
      </w:r>
      <w:r w:rsidR="003943A3" w:rsidRPr="00DA0CD7">
        <w:rPr>
          <w:rFonts w:ascii="Times New Roman" w:hAnsi="Times New Roman" w:cs="Times New Roman"/>
          <w:b/>
          <w:sz w:val="24"/>
          <w:szCs w:val="24"/>
        </w:rPr>
        <w:t xml:space="preserve"> </w:t>
      </w:r>
      <w:r w:rsidR="00FB0301" w:rsidRPr="00DA0CD7">
        <w:rPr>
          <w:rFonts w:ascii="Times New Roman" w:hAnsi="Times New Roman" w:cs="Times New Roman"/>
          <w:sz w:val="24"/>
          <w:szCs w:val="24"/>
        </w:rPr>
        <w:t>Rey Auditory-Verbal Learning Test</w:t>
      </w:r>
      <w:r w:rsidR="00FB0301">
        <w:rPr>
          <w:rFonts w:ascii="Times New Roman" w:hAnsi="Times New Roman" w:cs="Times New Roman"/>
          <w:b/>
          <w:sz w:val="24"/>
          <w:szCs w:val="24"/>
        </w:rPr>
        <w:t xml:space="preserve"> </w:t>
      </w:r>
      <w:r w:rsidR="00FB0301" w:rsidRPr="00FB0301">
        <w:rPr>
          <w:rFonts w:ascii="Times New Roman" w:hAnsi="Times New Roman" w:cs="Times New Roman"/>
          <w:sz w:val="24"/>
          <w:szCs w:val="24"/>
        </w:rPr>
        <w:t>(</w:t>
      </w:r>
      <w:r w:rsidR="003943A3" w:rsidRPr="00FB0301">
        <w:rPr>
          <w:rFonts w:ascii="Times New Roman" w:hAnsi="Times New Roman" w:cs="Times New Roman"/>
          <w:sz w:val="24"/>
          <w:szCs w:val="24"/>
        </w:rPr>
        <w:t>RALVT</w:t>
      </w:r>
      <w:r w:rsidR="00FB0301">
        <w:rPr>
          <w:rFonts w:ascii="Times New Roman" w:hAnsi="Times New Roman" w:cs="Times New Roman"/>
          <w:sz w:val="24"/>
          <w:szCs w:val="24"/>
        </w:rPr>
        <w:t>), is widely used to assess verbal learning and various forms of memory</w:t>
      </w:r>
      <w:r w:rsidR="003943A3" w:rsidRPr="00FE28CD">
        <w:rPr>
          <w:rFonts w:ascii="Times New Roman" w:hAnsi="Times New Roman" w:cs="Times New Roman"/>
          <w:sz w:val="24"/>
          <w:szCs w:val="24"/>
        </w:rPr>
        <w:t xml:space="preserve">, including </w:t>
      </w:r>
      <w:r w:rsidR="00FB0301">
        <w:rPr>
          <w:rFonts w:ascii="Times New Roman" w:hAnsi="Times New Roman" w:cs="Times New Roman"/>
          <w:sz w:val="24"/>
          <w:szCs w:val="24"/>
        </w:rPr>
        <w:t xml:space="preserve">episodic memory, </w:t>
      </w:r>
      <w:r w:rsidR="003943A3" w:rsidRPr="00FE28CD">
        <w:rPr>
          <w:rFonts w:ascii="Times New Roman" w:hAnsi="Times New Roman" w:cs="Times New Roman"/>
          <w:sz w:val="24"/>
          <w:szCs w:val="24"/>
        </w:rPr>
        <w:t>proactive inhibition, retention, encoding versus retrieval and subjective organization.  The measure has evolved over the years and several variations of the test have emerged.  The standard RALVT format starts with a list of 15 words (list A), which an examiner reads aloud at the rate of one per second. The participant’s task is to repeat all the words he or she can remember, in any order. This procedure is carried out a total of five times</w:t>
      </w:r>
      <w:r w:rsidR="003943A3">
        <w:rPr>
          <w:rFonts w:ascii="Times New Roman" w:hAnsi="Times New Roman" w:cs="Times New Roman"/>
          <w:sz w:val="24"/>
          <w:szCs w:val="24"/>
        </w:rPr>
        <w:t xml:space="preserve"> (</w:t>
      </w:r>
      <w:r w:rsidR="003943A3" w:rsidRPr="00FE28CD">
        <w:rPr>
          <w:rFonts w:ascii="Times New Roman" w:hAnsi="Times New Roman" w:cs="Times New Roman"/>
          <w:sz w:val="24"/>
          <w:szCs w:val="24"/>
        </w:rPr>
        <w:t>i.e. Trials I-V). The examiner presents a second list of 15 words (list B), allowing the participant only one attempt to recall, this is referred to as the Interference trial. Immediately following this</w:t>
      </w:r>
      <w:r w:rsidR="00C51B05">
        <w:rPr>
          <w:rFonts w:ascii="Times New Roman" w:hAnsi="Times New Roman" w:cs="Times New Roman"/>
          <w:sz w:val="24"/>
          <w:szCs w:val="24"/>
        </w:rPr>
        <w:t xml:space="preserve"> event</w:t>
      </w:r>
      <w:r w:rsidR="003943A3" w:rsidRPr="00FE28CD">
        <w:rPr>
          <w:rFonts w:ascii="Times New Roman" w:hAnsi="Times New Roman" w:cs="Times New Roman"/>
          <w:sz w:val="24"/>
          <w:szCs w:val="24"/>
        </w:rPr>
        <w:t>, the participant is asked to remember as many words as possible from the first list, wh</w:t>
      </w:r>
      <w:r w:rsidR="0047692A">
        <w:rPr>
          <w:rFonts w:ascii="Times New Roman" w:hAnsi="Times New Roman" w:cs="Times New Roman"/>
          <w:sz w:val="24"/>
          <w:szCs w:val="24"/>
        </w:rPr>
        <w:t>ich is referred to as Trial VI.</w:t>
      </w:r>
    </w:p>
    <w:p w14:paraId="4552D855" w14:textId="03084B43" w:rsidR="00210B5C" w:rsidRDefault="003943A3" w:rsidP="007C719E">
      <w:pPr>
        <w:tabs>
          <w:tab w:val="left" w:pos="3375"/>
        </w:tabs>
        <w:spacing w:line="480" w:lineRule="auto"/>
        <w:ind w:left="-90" w:firstLine="810"/>
        <w:rPr>
          <w:rFonts w:ascii="Times New Roman" w:hAnsi="Times New Roman" w:cs="Times New Roman"/>
          <w:sz w:val="24"/>
          <w:szCs w:val="24"/>
        </w:rPr>
      </w:pPr>
      <w:r w:rsidRPr="00FE28CD">
        <w:rPr>
          <w:rFonts w:ascii="Times New Roman" w:hAnsi="Times New Roman" w:cs="Times New Roman"/>
          <w:sz w:val="24"/>
          <w:szCs w:val="24"/>
        </w:rPr>
        <w:t xml:space="preserve"> </w:t>
      </w:r>
      <w:commentRangeStart w:id="84"/>
      <w:r w:rsidRPr="00FE28CD">
        <w:rPr>
          <w:rFonts w:ascii="Times New Roman" w:hAnsi="Times New Roman" w:cs="Times New Roman"/>
          <w:sz w:val="24"/>
          <w:szCs w:val="24"/>
        </w:rPr>
        <w:t>The</w:t>
      </w:r>
      <w:commentRangeEnd w:id="84"/>
      <w:r w:rsidR="005B363F">
        <w:rPr>
          <w:rStyle w:val="CommentReference"/>
        </w:rPr>
        <w:commentReference w:id="84"/>
      </w:r>
      <w:r w:rsidRPr="00FE28CD">
        <w:rPr>
          <w:rFonts w:ascii="Times New Roman" w:hAnsi="Times New Roman" w:cs="Times New Roman"/>
          <w:sz w:val="24"/>
          <w:szCs w:val="24"/>
        </w:rPr>
        <w:t xml:space="preserve"> results yielded by the RALVT include learning, which is the total number of words recalled during trials I-V, interference recall, which is the number of words recalled from the Interference Trial, and immediate recall, which is the number of words recalled during Trial VI.  Interference recall has been found to</w:t>
      </w:r>
      <w:r w:rsidR="00BC6EC4">
        <w:rPr>
          <w:rFonts w:ascii="Times New Roman" w:hAnsi="Times New Roman" w:cs="Times New Roman"/>
          <w:sz w:val="24"/>
          <w:szCs w:val="24"/>
        </w:rPr>
        <w:t xml:space="preserve"> be significantly worse in methamphetamine-</w:t>
      </w:r>
      <w:r w:rsidRPr="00FE28CD">
        <w:rPr>
          <w:rFonts w:ascii="Times New Roman" w:hAnsi="Times New Roman" w:cs="Times New Roman"/>
          <w:sz w:val="24"/>
          <w:szCs w:val="24"/>
        </w:rPr>
        <w:t>dependent patients, compared to normal c</w:t>
      </w:r>
      <w:r w:rsidR="00620822">
        <w:rPr>
          <w:rFonts w:ascii="Times New Roman" w:hAnsi="Times New Roman" w:cs="Times New Roman"/>
          <w:sz w:val="24"/>
          <w:szCs w:val="24"/>
        </w:rPr>
        <w:t>ontrols (Hoffman et al., 2006). In addition, in</w:t>
      </w:r>
      <w:r w:rsidR="005500BB">
        <w:rPr>
          <w:rFonts w:ascii="Times New Roman" w:hAnsi="Times New Roman" w:cs="Times New Roman"/>
          <w:sz w:val="24"/>
          <w:szCs w:val="24"/>
        </w:rPr>
        <w:t xml:space="preserve">terference recall </w:t>
      </w:r>
      <w:r w:rsidR="00887B48">
        <w:rPr>
          <w:rFonts w:ascii="Times New Roman" w:hAnsi="Times New Roman" w:cs="Times New Roman"/>
          <w:sz w:val="24"/>
          <w:szCs w:val="24"/>
        </w:rPr>
        <w:t xml:space="preserve">is </w:t>
      </w:r>
      <w:r w:rsidR="00887B48" w:rsidRPr="00FE28CD">
        <w:rPr>
          <w:rFonts w:ascii="Times New Roman" w:hAnsi="Times New Roman" w:cs="Times New Roman"/>
          <w:sz w:val="24"/>
          <w:szCs w:val="24"/>
        </w:rPr>
        <w:t>significantly</w:t>
      </w:r>
      <w:r w:rsidRPr="00FE28CD">
        <w:rPr>
          <w:rFonts w:ascii="Times New Roman" w:hAnsi="Times New Roman" w:cs="Times New Roman"/>
          <w:sz w:val="24"/>
          <w:szCs w:val="24"/>
        </w:rPr>
        <w:t xml:space="preserve"> correlated with striatal dopamine </w:t>
      </w:r>
      <w:r w:rsidR="00620822">
        <w:rPr>
          <w:rFonts w:ascii="Times New Roman" w:hAnsi="Times New Roman" w:cs="Times New Roman"/>
          <w:sz w:val="24"/>
          <w:szCs w:val="24"/>
        </w:rPr>
        <w:t>transporters in methamphetamine-</w:t>
      </w:r>
      <w:r w:rsidRPr="00FE28CD">
        <w:rPr>
          <w:rFonts w:ascii="Times New Roman" w:hAnsi="Times New Roman" w:cs="Times New Roman"/>
          <w:sz w:val="24"/>
          <w:szCs w:val="24"/>
        </w:rPr>
        <w:t>dependent patients (</w:t>
      </w:r>
      <w:proofErr w:type="spellStart"/>
      <w:r w:rsidRPr="00FE28CD">
        <w:rPr>
          <w:rFonts w:ascii="Times New Roman" w:hAnsi="Times New Roman" w:cs="Times New Roman"/>
          <w:sz w:val="24"/>
          <w:szCs w:val="24"/>
        </w:rPr>
        <w:t>Volkow</w:t>
      </w:r>
      <w:proofErr w:type="spellEnd"/>
      <w:r w:rsidRPr="00FE28CD">
        <w:rPr>
          <w:rFonts w:ascii="Times New Roman" w:hAnsi="Times New Roman" w:cs="Times New Roman"/>
          <w:sz w:val="24"/>
          <w:szCs w:val="24"/>
        </w:rPr>
        <w:t xml:space="preserve"> et al. 200</w:t>
      </w:r>
      <w:r w:rsidR="00887B48">
        <w:rPr>
          <w:rFonts w:ascii="Times New Roman" w:hAnsi="Times New Roman" w:cs="Times New Roman"/>
          <w:sz w:val="24"/>
          <w:szCs w:val="24"/>
        </w:rPr>
        <w:t>11)</w:t>
      </w:r>
      <w:r w:rsidRPr="00FE28CD">
        <w:rPr>
          <w:rFonts w:ascii="Times New Roman" w:hAnsi="Times New Roman" w:cs="Times New Roman"/>
          <w:sz w:val="24"/>
          <w:szCs w:val="24"/>
        </w:rPr>
        <w:t xml:space="preserve">.  </w:t>
      </w:r>
      <w:r w:rsidR="00921415" w:rsidRPr="00FE28CD">
        <w:rPr>
          <w:rFonts w:ascii="Times New Roman" w:hAnsi="Times New Roman" w:cs="Times New Roman"/>
          <w:sz w:val="24"/>
          <w:szCs w:val="24"/>
        </w:rPr>
        <w:t>Consequently,</w:t>
      </w:r>
      <w:r w:rsidRPr="00FE28CD">
        <w:rPr>
          <w:rFonts w:ascii="Times New Roman" w:hAnsi="Times New Roman" w:cs="Times New Roman"/>
          <w:sz w:val="24"/>
          <w:szCs w:val="24"/>
        </w:rPr>
        <w:t xml:space="preserve"> the interference recall will be used as the RALVT secondary predictor measure; the other measures yielded by the RALVT </w:t>
      </w:r>
      <w:r w:rsidR="00DF533F" w:rsidRPr="00FE28CD">
        <w:rPr>
          <w:rFonts w:ascii="Times New Roman" w:hAnsi="Times New Roman" w:cs="Times New Roman"/>
          <w:sz w:val="24"/>
          <w:szCs w:val="24"/>
        </w:rPr>
        <w:t>(i.e.</w:t>
      </w:r>
      <w:r w:rsidRPr="00FE28CD">
        <w:rPr>
          <w:rFonts w:ascii="Times New Roman" w:hAnsi="Times New Roman" w:cs="Times New Roman"/>
          <w:sz w:val="24"/>
          <w:szCs w:val="24"/>
        </w:rPr>
        <w:t xml:space="preserve"> </w:t>
      </w:r>
      <w:r w:rsidR="00DF533F">
        <w:rPr>
          <w:rFonts w:ascii="Times New Roman" w:hAnsi="Times New Roman" w:cs="Times New Roman"/>
          <w:sz w:val="24"/>
          <w:szCs w:val="24"/>
        </w:rPr>
        <w:t>learning</w:t>
      </w:r>
      <w:r w:rsidRPr="00FE28CD">
        <w:rPr>
          <w:rFonts w:ascii="Times New Roman" w:hAnsi="Times New Roman" w:cs="Times New Roman"/>
          <w:sz w:val="24"/>
          <w:szCs w:val="24"/>
        </w:rPr>
        <w:t xml:space="preserve"> and </w:t>
      </w:r>
      <w:r w:rsidRPr="00FE28CD">
        <w:rPr>
          <w:rFonts w:ascii="Times New Roman" w:hAnsi="Times New Roman" w:cs="Times New Roman"/>
          <w:sz w:val="24"/>
          <w:szCs w:val="24"/>
        </w:rPr>
        <w:lastRenderedPageBreak/>
        <w:t xml:space="preserve">immediate recall) will be evaluated in exploratory analysis.  Ideally the RALVT administrations will be audiotaped, this will allow assessors to double check their work to ensure correct coding. </w:t>
      </w:r>
    </w:p>
    <w:p w14:paraId="703C0534" w14:textId="77777777" w:rsidR="000A5B6A" w:rsidRPr="00FE28CD" w:rsidRDefault="000A5B6A" w:rsidP="007C719E">
      <w:pPr>
        <w:tabs>
          <w:tab w:val="left" w:pos="3375"/>
        </w:tabs>
        <w:spacing w:line="480" w:lineRule="auto"/>
        <w:ind w:left="-90" w:firstLine="810"/>
        <w:rPr>
          <w:rFonts w:ascii="Times New Roman" w:hAnsi="Times New Roman" w:cs="Times New Roman"/>
          <w:sz w:val="24"/>
          <w:szCs w:val="24"/>
        </w:rPr>
      </w:pPr>
    </w:p>
    <w:p w14:paraId="748A2A32" w14:textId="77777777" w:rsidR="003943A3" w:rsidRPr="007C719E" w:rsidRDefault="003943A3" w:rsidP="003943A3">
      <w:pPr>
        <w:tabs>
          <w:tab w:val="left" w:pos="3375"/>
        </w:tabs>
        <w:spacing w:line="480" w:lineRule="auto"/>
        <w:rPr>
          <w:rFonts w:ascii="Times New Roman" w:hAnsi="Times New Roman" w:cs="Times New Roman"/>
          <w:sz w:val="24"/>
          <w:szCs w:val="24"/>
        </w:rPr>
      </w:pPr>
      <w:r w:rsidRPr="007C719E">
        <w:rPr>
          <w:rFonts w:ascii="Times New Roman" w:hAnsi="Times New Roman" w:cs="Times New Roman"/>
          <w:sz w:val="24"/>
          <w:szCs w:val="24"/>
        </w:rPr>
        <w:t>The Iowa Gambling Task</w:t>
      </w:r>
    </w:p>
    <w:p w14:paraId="215A4BAE" w14:textId="03F8E9F7" w:rsidR="009370BB" w:rsidRPr="00FE28CD" w:rsidRDefault="003943A3" w:rsidP="001724DE">
      <w:pPr>
        <w:tabs>
          <w:tab w:val="left" w:pos="3375"/>
        </w:tabs>
        <w:spacing w:line="480" w:lineRule="auto"/>
        <w:ind w:firstLine="720"/>
        <w:rPr>
          <w:rFonts w:ascii="Times New Roman" w:hAnsi="Times New Roman" w:cs="Times New Roman"/>
          <w:sz w:val="24"/>
          <w:szCs w:val="24"/>
        </w:rPr>
      </w:pPr>
      <w:commentRangeStart w:id="85"/>
      <w:r w:rsidRPr="00FE28CD">
        <w:rPr>
          <w:rFonts w:ascii="Times New Roman" w:hAnsi="Times New Roman" w:cs="Times New Roman"/>
          <w:sz w:val="24"/>
          <w:szCs w:val="24"/>
        </w:rPr>
        <w:t>The</w:t>
      </w:r>
      <w:commentRangeEnd w:id="85"/>
      <w:r w:rsidR="005B363F">
        <w:rPr>
          <w:rStyle w:val="CommentReference"/>
        </w:rPr>
        <w:commentReference w:id="85"/>
      </w:r>
      <w:r w:rsidRPr="00FE28CD">
        <w:rPr>
          <w:rFonts w:ascii="Times New Roman" w:hAnsi="Times New Roman" w:cs="Times New Roman"/>
          <w:sz w:val="24"/>
          <w:szCs w:val="24"/>
        </w:rPr>
        <w:t xml:space="preserve"> Iowa Gambling Task is a gambling exercise that simulates real life decision making.  Developed by </w:t>
      </w:r>
      <w:proofErr w:type="spellStart"/>
      <w:r w:rsidRPr="00FE28CD">
        <w:rPr>
          <w:rFonts w:ascii="Times New Roman" w:hAnsi="Times New Roman" w:cs="Times New Roman"/>
          <w:sz w:val="24"/>
          <w:szCs w:val="24"/>
        </w:rPr>
        <w:t>Bechar</w:t>
      </w:r>
      <w:proofErr w:type="spellEnd"/>
      <w:r w:rsidRPr="00FE28CD">
        <w:rPr>
          <w:rFonts w:ascii="Times New Roman" w:hAnsi="Times New Roman" w:cs="Times New Roman"/>
          <w:sz w:val="24"/>
          <w:szCs w:val="24"/>
        </w:rPr>
        <w:t xml:space="preserve"> and colleagues in 1994 and computerized in 3001, the task probes for deficits in </w:t>
      </w:r>
      <w:proofErr w:type="spellStart"/>
      <w:r w:rsidRPr="00FE28CD">
        <w:rPr>
          <w:rFonts w:ascii="Times New Roman" w:hAnsi="Times New Roman" w:cs="Times New Roman"/>
          <w:sz w:val="24"/>
          <w:szCs w:val="24"/>
        </w:rPr>
        <w:t>judgement</w:t>
      </w:r>
      <w:proofErr w:type="spellEnd"/>
      <w:r w:rsidRPr="00FE28CD">
        <w:rPr>
          <w:rFonts w:ascii="Times New Roman" w:hAnsi="Times New Roman" w:cs="Times New Roman"/>
          <w:sz w:val="24"/>
          <w:szCs w:val="24"/>
        </w:rPr>
        <w:t xml:space="preserve"> and decision making.  Four decks of cards are displayed, labeled “A</w:t>
      </w:r>
      <w:r w:rsidR="00A03503">
        <w:rPr>
          <w:rFonts w:ascii="Times New Roman" w:hAnsi="Times New Roman" w:cs="Times New Roman"/>
          <w:sz w:val="24"/>
          <w:szCs w:val="24"/>
        </w:rPr>
        <w:t>”,</w:t>
      </w:r>
      <w:r w:rsidRPr="00FE28CD">
        <w:rPr>
          <w:rFonts w:ascii="Times New Roman" w:hAnsi="Times New Roman" w:cs="Times New Roman"/>
          <w:sz w:val="24"/>
          <w:szCs w:val="24"/>
        </w:rPr>
        <w:t xml:space="preserve"> “B”, “C”, and “D.”  Participants are instructed to click the mouse in order to pick a card and then proceed in a way that will allow them to obtain the overall highest “winnings.”  Each card carries an immediate reward but some cards carry a penalty.  Two decks pay higher amounts but come with higher penalties, leading to an overall loss</w:t>
      </w:r>
      <w:r>
        <w:rPr>
          <w:rFonts w:ascii="Times New Roman" w:hAnsi="Times New Roman" w:cs="Times New Roman"/>
          <w:sz w:val="24"/>
          <w:szCs w:val="24"/>
        </w:rPr>
        <w:t xml:space="preserve"> </w:t>
      </w:r>
      <w:r w:rsidRPr="00FE28CD">
        <w:rPr>
          <w:rFonts w:ascii="Times New Roman" w:hAnsi="Times New Roman" w:cs="Times New Roman"/>
          <w:sz w:val="24"/>
          <w:szCs w:val="24"/>
        </w:rPr>
        <w:t>(disadvantageous decks).  The other two decks pay less but have lower penalties, leading to an overall gain (advantageous decks).  The amount of reward and penalty, along with the net gain or loss, is displayed on the screen for the participant.  In all, participants are allowed to select 100 cards across 5 blocks of 20 trails. Performance will be measured by the number of cards selected from the advantageous vs. the disadvantage</w:t>
      </w:r>
      <w:r w:rsidR="001724DE">
        <w:rPr>
          <w:rFonts w:ascii="Times New Roman" w:hAnsi="Times New Roman" w:cs="Times New Roman"/>
          <w:sz w:val="24"/>
          <w:szCs w:val="24"/>
        </w:rPr>
        <w:t>ous decks (Garcia et al. 2007).</w:t>
      </w:r>
    </w:p>
    <w:p w14:paraId="54DD1AF6" w14:textId="77777777" w:rsidR="003943A3" w:rsidRPr="00A80256" w:rsidRDefault="003943A3" w:rsidP="003943A3">
      <w:pPr>
        <w:tabs>
          <w:tab w:val="left" w:pos="3375"/>
        </w:tabs>
        <w:spacing w:line="480" w:lineRule="auto"/>
        <w:rPr>
          <w:rFonts w:ascii="Times New Roman" w:hAnsi="Times New Roman" w:cs="Times New Roman"/>
          <w:sz w:val="24"/>
          <w:szCs w:val="24"/>
        </w:rPr>
      </w:pPr>
      <w:r w:rsidRPr="00A80256">
        <w:rPr>
          <w:rFonts w:ascii="Times New Roman" w:hAnsi="Times New Roman" w:cs="Times New Roman"/>
          <w:sz w:val="24"/>
          <w:szCs w:val="24"/>
        </w:rPr>
        <w:t>The Wisconsin Card Sorting Task</w:t>
      </w:r>
    </w:p>
    <w:p w14:paraId="416039B1" w14:textId="4EDBC63F" w:rsidR="003943A3" w:rsidRPr="00FE28CD" w:rsidRDefault="00816638" w:rsidP="0081663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commentRangeStart w:id="86"/>
      <w:r w:rsidR="003943A3" w:rsidRPr="00FE28CD">
        <w:rPr>
          <w:rFonts w:ascii="Times New Roman" w:hAnsi="Times New Roman" w:cs="Times New Roman"/>
          <w:sz w:val="24"/>
          <w:szCs w:val="24"/>
        </w:rPr>
        <w:t>In</w:t>
      </w:r>
      <w:commentRangeEnd w:id="86"/>
      <w:r w:rsidR="00A80256">
        <w:rPr>
          <w:rStyle w:val="CommentReference"/>
        </w:rPr>
        <w:commentReference w:id="86"/>
      </w:r>
      <w:r w:rsidR="003943A3" w:rsidRPr="00FE28CD">
        <w:rPr>
          <w:rFonts w:ascii="Times New Roman" w:hAnsi="Times New Roman" w:cs="Times New Roman"/>
          <w:sz w:val="24"/>
          <w:szCs w:val="24"/>
        </w:rPr>
        <w:t xml:space="preserve"> the electronic version of this test, participants are positioned in front of a computer and instructed to match 128 response cards, one at a time, to four stimul</w:t>
      </w:r>
      <w:r w:rsidR="004C2700">
        <w:rPr>
          <w:rFonts w:ascii="Times New Roman" w:hAnsi="Times New Roman" w:cs="Times New Roman"/>
          <w:sz w:val="24"/>
          <w:szCs w:val="24"/>
        </w:rPr>
        <w:t>us cared by clicking a mouse.  T</w:t>
      </w:r>
      <w:r w:rsidR="003943A3" w:rsidRPr="00FE28CD">
        <w:rPr>
          <w:rFonts w:ascii="Times New Roman" w:hAnsi="Times New Roman" w:cs="Times New Roman"/>
          <w:sz w:val="24"/>
          <w:szCs w:val="24"/>
        </w:rPr>
        <w:t xml:space="preserve">he cards can be sorted along three dimensions (color, form and number) and participants must utilize feedback following each selection to modify their responses and successfully sort cards.  The participant must utilize feedback following each selection to modify their responses </w:t>
      </w:r>
      <w:r w:rsidR="003943A3" w:rsidRPr="00FE28CD">
        <w:rPr>
          <w:rFonts w:ascii="Times New Roman" w:hAnsi="Times New Roman" w:cs="Times New Roman"/>
          <w:sz w:val="24"/>
          <w:szCs w:val="24"/>
        </w:rPr>
        <w:lastRenderedPageBreak/>
        <w:t>allowing for assessments of preservative responding and cognitive flexibility (i.e., the preservative errors will be used as the WCST secondary predictor measure; the other measures yielded by the WCST (i.e., preservative responses, failure to maintain set and categories completed) will be evaluated in exploratory analysis.</w:t>
      </w:r>
    </w:p>
    <w:p w14:paraId="23920B7A" w14:textId="2B3366C6" w:rsidR="003943A3" w:rsidRPr="000A5B6A" w:rsidRDefault="00C713C8" w:rsidP="003943A3">
      <w:pPr>
        <w:tabs>
          <w:tab w:val="left" w:pos="3375"/>
        </w:tabs>
        <w:spacing w:line="480" w:lineRule="auto"/>
        <w:rPr>
          <w:rFonts w:ascii="Times New Roman" w:hAnsi="Times New Roman" w:cs="Times New Roman"/>
          <w:sz w:val="24"/>
          <w:szCs w:val="24"/>
        </w:rPr>
      </w:pPr>
      <w:commentRangeStart w:id="87"/>
      <w:r w:rsidRPr="000A5B6A">
        <w:rPr>
          <w:rFonts w:ascii="Times New Roman" w:hAnsi="Times New Roman" w:cs="Times New Roman"/>
          <w:sz w:val="24"/>
          <w:szCs w:val="24"/>
        </w:rPr>
        <w:t>Barratt</w:t>
      </w:r>
      <w:commentRangeEnd w:id="87"/>
      <w:r w:rsidR="00893A56">
        <w:rPr>
          <w:rStyle w:val="CommentReference"/>
        </w:rPr>
        <w:commentReference w:id="87"/>
      </w:r>
      <w:r w:rsidRPr="000A5B6A">
        <w:rPr>
          <w:rFonts w:ascii="Times New Roman" w:hAnsi="Times New Roman" w:cs="Times New Roman"/>
          <w:sz w:val="24"/>
          <w:szCs w:val="24"/>
        </w:rPr>
        <w:t xml:space="preserve"> Inventory Scale-11</w:t>
      </w:r>
    </w:p>
    <w:p w14:paraId="34CF086F" w14:textId="75F529C8" w:rsidR="003943A3" w:rsidRPr="00FE28CD" w:rsidRDefault="003943A3" w:rsidP="00816638">
      <w:pPr>
        <w:tabs>
          <w:tab w:val="left" w:pos="3375"/>
        </w:tabs>
        <w:spacing w:line="480" w:lineRule="auto"/>
        <w:ind w:firstLine="720"/>
        <w:rPr>
          <w:rFonts w:ascii="Times New Roman" w:hAnsi="Times New Roman" w:cs="Times New Roman"/>
          <w:sz w:val="24"/>
          <w:szCs w:val="24"/>
        </w:rPr>
      </w:pPr>
      <w:r w:rsidRPr="00FE28CD">
        <w:rPr>
          <w:rFonts w:ascii="Times New Roman" w:hAnsi="Times New Roman" w:cs="Times New Roman"/>
          <w:sz w:val="24"/>
          <w:szCs w:val="24"/>
        </w:rPr>
        <w:t xml:space="preserve">The BIS-11 consists of 30 self-report items with responses in a four point Likert type scale ranging from “Rarely/Never” to “Almost Always/Always” and comprises three domains: Attentional impulsiveness (AI), Motor Impulsiveness (MI) and Non-Planning impulsiveness(NP), these three domains are summed to yield a total score.   The total score will be utilized as the BIS-11 secondary predictor measure while the individual scales (i.e., AI, MI, NP) will be evaluated in exploratory analysis. </w:t>
      </w:r>
    </w:p>
    <w:p w14:paraId="05835E3F" w14:textId="32541F11" w:rsidR="003943A3" w:rsidRPr="007C719E" w:rsidRDefault="00187D78" w:rsidP="003943A3">
      <w:pPr>
        <w:tabs>
          <w:tab w:val="left" w:pos="3375"/>
        </w:tabs>
        <w:spacing w:line="480" w:lineRule="auto"/>
        <w:rPr>
          <w:rFonts w:ascii="Times New Roman" w:hAnsi="Times New Roman" w:cs="Times New Roman"/>
          <w:sz w:val="24"/>
          <w:szCs w:val="24"/>
        </w:rPr>
      </w:pPr>
      <w:commentRangeStart w:id="88"/>
      <w:r>
        <w:rPr>
          <w:rFonts w:ascii="Times New Roman" w:hAnsi="Times New Roman" w:cs="Times New Roman"/>
          <w:sz w:val="24"/>
          <w:szCs w:val="24"/>
        </w:rPr>
        <w:t>Frontal</w:t>
      </w:r>
      <w:commentRangeEnd w:id="88"/>
      <w:r w:rsidR="002946B7">
        <w:rPr>
          <w:rStyle w:val="CommentReference"/>
        </w:rPr>
        <w:commentReference w:id="88"/>
      </w:r>
      <w:r>
        <w:rPr>
          <w:rFonts w:ascii="Times New Roman" w:hAnsi="Times New Roman" w:cs="Times New Roman"/>
          <w:sz w:val="24"/>
          <w:szCs w:val="24"/>
        </w:rPr>
        <w:t xml:space="preserve"> Systems Behavioral</w:t>
      </w:r>
      <w:r w:rsidR="00B66D07">
        <w:rPr>
          <w:rFonts w:ascii="Times New Roman" w:hAnsi="Times New Roman" w:cs="Times New Roman"/>
          <w:sz w:val="24"/>
          <w:szCs w:val="24"/>
        </w:rPr>
        <w:t xml:space="preserve"> Scale</w:t>
      </w:r>
    </w:p>
    <w:p w14:paraId="7C8384D5" w14:textId="35B9E17E" w:rsidR="003943A3" w:rsidRDefault="007C719E" w:rsidP="00875816">
      <w:pPr>
        <w:tabs>
          <w:tab w:val="left" w:pos="3375"/>
        </w:tabs>
        <w:spacing w:line="480" w:lineRule="auto"/>
        <w:ind w:firstLine="780"/>
        <w:rPr>
          <w:ins w:id="89" w:author="Microsoft Office User" w:date="2017-01-08T00:36:00Z"/>
          <w:rFonts w:ascii="Times New Roman" w:hAnsi="Times New Roman" w:cs="Times New Roman"/>
          <w:sz w:val="24"/>
          <w:szCs w:val="24"/>
        </w:rPr>
        <w:pPrChange w:id="90" w:author="Microsoft Office User" w:date="2017-01-08T00:36:00Z">
          <w:pPr>
            <w:tabs>
              <w:tab w:val="left" w:pos="3375"/>
            </w:tabs>
            <w:spacing w:line="480" w:lineRule="auto"/>
          </w:pPr>
        </w:pPrChange>
      </w:pPr>
      <w:del w:id="91" w:author="Microsoft Office User" w:date="2017-01-08T00:36:00Z">
        <w:r w:rsidDel="00875816">
          <w:rPr>
            <w:rFonts w:ascii="Times New Roman" w:hAnsi="Times New Roman" w:cs="Times New Roman"/>
            <w:sz w:val="24"/>
            <w:szCs w:val="24"/>
          </w:rPr>
          <w:delText xml:space="preserve">             </w:delText>
        </w:r>
      </w:del>
      <w:commentRangeStart w:id="92"/>
      <w:r w:rsidR="003943A3">
        <w:rPr>
          <w:rFonts w:ascii="Times New Roman" w:hAnsi="Times New Roman" w:cs="Times New Roman"/>
          <w:sz w:val="24"/>
          <w:szCs w:val="24"/>
        </w:rPr>
        <w:t>Past</w:t>
      </w:r>
      <w:commentRangeEnd w:id="92"/>
      <w:r w:rsidR="00F51655">
        <w:rPr>
          <w:rStyle w:val="CommentReference"/>
        </w:rPr>
        <w:commentReference w:id="92"/>
      </w:r>
      <w:r w:rsidR="003943A3">
        <w:rPr>
          <w:rFonts w:ascii="Times New Roman" w:hAnsi="Times New Roman" w:cs="Times New Roman"/>
          <w:sz w:val="24"/>
          <w:szCs w:val="24"/>
        </w:rPr>
        <w:t xml:space="preserve"> research indicates that traditional neurocognitive assessments can fail to detect deficits in individuals with frontal lobe damage whose behavior in natural set</w:t>
      </w:r>
      <w:r w:rsidR="00C732C4">
        <w:rPr>
          <w:rFonts w:ascii="Times New Roman" w:hAnsi="Times New Roman" w:cs="Times New Roman"/>
          <w:sz w:val="24"/>
          <w:szCs w:val="24"/>
        </w:rPr>
        <w:t>tings is clearly impaired</w:t>
      </w:r>
      <w:r w:rsidR="00D439F3">
        <w:rPr>
          <w:rFonts w:ascii="Times New Roman" w:hAnsi="Times New Roman" w:cs="Times New Roman"/>
          <w:sz w:val="24"/>
          <w:szCs w:val="24"/>
        </w:rPr>
        <w:t>.</w:t>
      </w:r>
      <w:r w:rsidR="00C732C4">
        <w:rPr>
          <w:rFonts w:ascii="Times New Roman" w:hAnsi="Times New Roman" w:cs="Times New Roman"/>
          <w:sz w:val="24"/>
          <w:szCs w:val="24"/>
        </w:rPr>
        <w:t xml:space="preserve"> The </w:t>
      </w:r>
      <w:proofErr w:type="spellStart"/>
      <w:r w:rsidR="00C732C4">
        <w:rPr>
          <w:rFonts w:ascii="Times New Roman" w:hAnsi="Times New Roman" w:cs="Times New Roman"/>
          <w:sz w:val="24"/>
          <w:szCs w:val="24"/>
        </w:rPr>
        <w:t>Fr</w:t>
      </w:r>
      <w:r w:rsidR="003943A3">
        <w:rPr>
          <w:rFonts w:ascii="Times New Roman" w:hAnsi="Times New Roman" w:cs="Times New Roman"/>
          <w:sz w:val="24"/>
          <w:szCs w:val="24"/>
        </w:rPr>
        <w:t>SBE</w:t>
      </w:r>
      <w:proofErr w:type="spellEnd"/>
      <w:r w:rsidR="003943A3">
        <w:rPr>
          <w:rFonts w:ascii="Times New Roman" w:hAnsi="Times New Roman" w:cs="Times New Roman"/>
          <w:sz w:val="24"/>
          <w:szCs w:val="24"/>
        </w:rPr>
        <w:t xml:space="preserve"> is a brief, valid and reliable assessment of three areas of functioning associated with the pre-frontal cortex: apathy, disinhibition and executive dysfunct</w:t>
      </w:r>
      <w:r w:rsidR="00C732C4">
        <w:rPr>
          <w:rFonts w:ascii="Times New Roman" w:hAnsi="Times New Roman" w:cs="Times New Roman"/>
          <w:sz w:val="24"/>
          <w:szCs w:val="24"/>
        </w:rPr>
        <w:t>ion</w:t>
      </w:r>
      <w:r w:rsidR="00645F9F">
        <w:rPr>
          <w:rFonts w:ascii="Times New Roman" w:hAnsi="Times New Roman" w:cs="Times New Roman"/>
          <w:sz w:val="24"/>
          <w:szCs w:val="24"/>
        </w:rPr>
        <w:t xml:space="preserve">. The </w:t>
      </w:r>
      <w:proofErr w:type="spellStart"/>
      <w:r w:rsidR="00645F9F">
        <w:rPr>
          <w:rFonts w:ascii="Times New Roman" w:hAnsi="Times New Roman" w:cs="Times New Roman"/>
          <w:sz w:val="24"/>
          <w:szCs w:val="24"/>
        </w:rPr>
        <w:t>FrSBE</w:t>
      </w:r>
      <w:proofErr w:type="spellEnd"/>
      <w:r w:rsidR="00645F9F">
        <w:rPr>
          <w:rFonts w:ascii="Times New Roman" w:hAnsi="Times New Roman" w:cs="Times New Roman"/>
          <w:sz w:val="24"/>
          <w:szCs w:val="24"/>
        </w:rPr>
        <w:t xml:space="preserve"> scores of both </w:t>
      </w:r>
      <w:r w:rsidR="003943A3">
        <w:rPr>
          <w:rFonts w:ascii="Times New Roman" w:hAnsi="Times New Roman" w:cs="Times New Roman"/>
          <w:sz w:val="24"/>
          <w:szCs w:val="24"/>
        </w:rPr>
        <w:t xml:space="preserve">cocaine </w:t>
      </w:r>
      <w:r w:rsidR="00D439F3">
        <w:rPr>
          <w:rFonts w:ascii="Times New Roman" w:hAnsi="Times New Roman" w:cs="Times New Roman"/>
          <w:sz w:val="24"/>
          <w:szCs w:val="24"/>
        </w:rPr>
        <w:t xml:space="preserve">and </w:t>
      </w:r>
      <w:r w:rsidR="00052E1D">
        <w:rPr>
          <w:rFonts w:ascii="Times New Roman" w:hAnsi="Times New Roman" w:cs="Times New Roman"/>
          <w:sz w:val="24"/>
          <w:szCs w:val="24"/>
        </w:rPr>
        <w:t>MA</w:t>
      </w:r>
      <w:r w:rsidR="00D439F3">
        <w:rPr>
          <w:rFonts w:ascii="Times New Roman" w:hAnsi="Times New Roman" w:cs="Times New Roman"/>
          <w:sz w:val="24"/>
          <w:szCs w:val="24"/>
        </w:rPr>
        <w:t xml:space="preserve"> </w:t>
      </w:r>
      <w:r w:rsidR="003943A3">
        <w:rPr>
          <w:rFonts w:ascii="Times New Roman" w:hAnsi="Times New Roman" w:cs="Times New Roman"/>
          <w:sz w:val="24"/>
          <w:szCs w:val="24"/>
        </w:rPr>
        <w:t xml:space="preserve">addicted </w:t>
      </w:r>
      <w:r w:rsidR="00D439F3">
        <w:rPr>
          <w:rFonts w:ascii="Times New Roman" w:hAnsi="Times New Roman" w:cs="Times New Roman"/>
          <w:sz w:val="24"/>
          <w:szCs w:val="24"/>
        </w:rPr>
        <w:t xml:space="preserve">individuals, suggests that there are </w:t>
      </w:r>
      <w:r w:rsidR="003943A3">
        <w:rPr>
          <w:rFonts w:ascii="Times New Roman" w:hAnsi="Times New Roman" w:cs="Times New Roman"/>
          <w:sz w:val="24"/>
          <w:szCs w:val="24"/>
        </w:rPr>
        <w:t>significant behavioral problems associated with the areas of the pre-</w:t>
      </w:r>
      <w:r w:rsidR="00D439F3">
        <w:rPr>
          <w:rFonts w:ascii="Times New Roman" w:hAnsi="Times New Roman" w:cs="Times New Roman"/>
          <w:sz w:val="24"/>
          <w:szCs w:val="24"/>
        </w:rPr>
        <w:t>frontal cortex</w:t>
      </w:r>
      <w:r w:rsidR="003943A3">
        <w:rPr>
          <w:rFonts w:ascii="Times New Roman" w:hAnsi="Times New Roman" w:cs="Times New Roman"/>
          <w:sz w:val="24"/>
          <w:szCs w:val="24"/>
        </w:rPr>
        <w:t xml:space="preserve">. </w:t>
      </w:r>
      <w:commentRangeStart w:id="93"/>
      <w:r w:rsidR="003943A3">
        <w:rPr>
          <w:rFonts w:ascii="Times New Roman" w:hAnsi="Times New Roman" w:cs="Times New Roman"/>
          <w:sz w:val="24"/>
          <w:szCs w:val="24"/>
        </w:rPr>
        <w:t>Since</w:t>
      </w:r>
      <w:commentRangeEnd w:id="93"/>
      <w:r w:rsidR="00F51655">
        <w:rPr>
          <w:rStyle w:val="CommentReference"/>
        </w:rPr>
        <w:commentReference w:id="93"/>
      </w:r>
      <w:r w:rsidR="003943A3">
        <w:rPr>
          <w:rFonts w:ascii="Times New Roman" w:hAnsi="Times New Roman" w:cs="Times New Roman"/>
          <w:sz w:val="24"/>
          <w:szCs w:val="24"/>
        </w:rPr>
        <w:t xml:space="preserve"> the </w:t>
      </w:r>
      <w:proofErr w:type="spellStart"/>
      <w:r w:rsidR="003943A3">
        <w:rPr>
          <w:rFonts w:ascii="Times New Roman" w:hAnsi="Times New Roman" w:cs="Times New Roman"/>
          <w:sz w:val="24"/>
          <w:szCs w:val="24"/>
        </w:rPr>
        <w:t>FrSBE</w:t>
      </w:r>
      <w:proofErr w:type="spellEnd"/>
      <w:r w:rsidR="003943A3">
        <w:rPr>
          <w:rFonts w:ascii="Times New Roman" w:hAnsi="Times New Roman" w:cs="Times New Roman"/>
          <w:sz w:val="24"/>
          <w:szCs w:val="24"/>
        </w:rPr>
        <w:t xml:space="preserve"> is a </w:t>
      </w:r>
      <w:r w:rsidR="00242D22">
        <w:rPr>
          <w:rFonts w:ascii="Times New Roman" w:hAnsi="Times New Roman" w:cs="Times New Roman"/>
          <w:sz w:val="24"/>
          <w:szCs w:val="24"/>
        </w:rPr>
        <w:t>10-minute</w:t>
      </w:r>
      <w:r w:rsidR="003943A3">
        <w:rPr>
          <w:rFonts w:ascii="Times New Roman" w:hAnsi="Times New Roman" w:cs="Times New Roman"/>
          <w:sz w:val="24"/>
          <w:szCs w:val="24"/>
        </w:rPr>
        <w:t xml:space="preserve"> self-administered assessment, it is an instrument that could be utilized by substance abuse com</w:t>
      </w:r>
      <w:r w:rsidR="00407D24">
        <w:rPr>
          <w:rFonts w:ascii="Times New Roman" w:hAnsi="Times New Roman" w:cs="Times New Roman"/>
          <w:sz w:val="24"/>
          <w:szCs w:val="24"/>
        </w:rPr>
        <w:t>munity treatment programs. The</w:t>
      </w:r>
      <w:r w:rsidR="003943A3" w:rsidRPr="00FE28CD">
        <w:rPr>
          <w:rFonts w:ascii="Times New Roman" w:hAnsi="Times New Roman" w:cs="Times New Roman"/>
          <w:sz w:val="24"/>
          <w:szCs w:val="24"/>
        </w:rPr>
        <w:t xml:space="preserve"> </w:t>
      </w:r>
      <w:proofErr w:type="spellStart"/>
      <w:r w:rsidR="003943A3" w:rsidRPr="00FE28CD">
        <w:rPr>
          <w:rFonts w:ascii="Times New Roman" w:hAnsi="Times New Roman" w:cs="Times New Roman"/>
          <w:sz w:val="24"/>
          <w:szCs w:val="24"/>
        </w:rPr>
        <w:t>FrSBE</w:t>
      </w:r>
      <w:proofErr w:type="spellEnd"/>
      <w:r w:rsidR="003943A3" w:rsidRPr="00FE28CD">
        <w:rPr>
          <w:rFonts w:ascii="Times New Roman" w:hAnsi="Times New Roman" w:cs="Times New Roman"/>
          <w:sz w:val="24"/>
          <w:szCs w:val="24"/>
        </w:rPr>
        <w:t xml:space="preserve"> is written at a 6</w:t>
      </w:r>
      <w:r w:rsidR="003943A3" w:rsidRPr="00FE28CD">
        <w:rPr>
          <w:rFonts w:ascii="Times New Roman" w:hAnsi="Times New Roman" w:cs="Times New Roman"/>
          <w:sz w:val="24"/>
          <w:szCs w:val="24"/>
          <w:vertAlign w:val="superscript"/>
        </w:rPr>
        <w:t>th</w:t>
      </w:r>
      <w:r w:rsidR="003943A3" w:rsidRPr="00FE28CD">
        <w:rPr>
          <w:rFonts w:ascii="Times New Roman" w:hAnsi="Times New Roman" w:cs="Times New Roman"/>
          <w:sz w:val="24"/>
          <w:szCs w:val="24"/>
        </w:rPr>
        <w:t xml:space="preserve"> grade reading level and consists of 46 self-report items with responses in a five point Likert-type scale. The </w:t>
      </w:r>
      <w:proofErr w:type="spellStart"/>
      <w:r w:rsidR="003943A3" w:rsidRPr="00FE28CD">
        <w:rPr>
          <w:rFonts w:ascii="Times New Roman" w:hAnsi="Times New Roman" w:cs="Times New Roman"/>
          <w:sz w:val="24"/>
          <w:szCs w:val="24"/>
        </w:rPr>
        <w:t>FrSBE</w:t>
      </w:r>
      <w:proofErr w:type="spellEnd"/>
      <w:r w:rsidR="003943A3" w:rsidRPr="00FE28CD">
        <w:rPr>
          <w:rFonts w:ascii="Times New Roman" w:hAnsi="Times New Roman" w:cs="Times New Roman"/>
          <w:sz w:val="24"/>
          <w:szCs w:val="24"/>
        </w:rPr>
        <w:t xml:space="preserve"> assesses three domains: Apathy (14 items), Disinhibition</w:t>
      </w:r>
      <w:r w:rsidR="004C2700">
        <w:rPr>
          <w:rFonts w:ascii="Times New Roman" w:hAnsi="Times New Roman" w:cs="Times New Roman"/>
          <w:sz w:val="24"/>
          <w:szCs w:val="24"/>
        </w:rPr>
        <w:t xml:space="preserve"> (15 items) and Executive Dysfu</w:t>
      </w:r>
      <w:r w:rsidR="003943A3" w:rsidRPr="00FE28CD">
        <w:rPr>
          <w:rFonts w:ascii="Times New Roman" w:hAnsi="Times New Roman" w:cs="Times New Roman"/>
          <w:sz w:val="24"/>
          <w:szCs w:val="24"/>
        </w:rPr>
        <w:t xml:space="preserve">nction (17 items), </w:t>
      </w:r>
      <w:r w:rsidR="003943A3" w:rsidRPr="00FE28CD">
        <w:rPr>
          <w:rFonts w:ascii="Times New Roman" w:hAnsi="Times New Roman" w:cs="Times New Roman"/>
          <w:sz w:val="24"/>
          <w:szCs w:val="24"/>
        </w:rPr>
        <w:lastRenderedPageBreak/>
        <w:t xml:space="preserve">these three domains are summed to yield a total score.  The total score will be utilized as the </w:t>
      </w:r>
      <w:proofErr w:type="spellStart"/>
      <w:r w:rsidR="003943A3" w:rsidRPr="00FE28CD">
        <w:rPr>
          <w:rFonts w:ascii="Times New Roman" w:hAnsi="Times New Roman" w:cs="Times New Roman"/>
          <w:sz w:val="24"/>
          <w:szCs w:val="24"/>
        </w:rPr>
        <w:t>FrSBE</w:t>
      </w:r>
      <w:proofErr w:type="spellEnd"/>
      <w:r w:rsidR="003943A3" w:rsidRPr="00FE28CD">
        <w:rPr>
          <w:rFonts w:ascii="Times New Roman" w:hAnsi="Times New Roman" w:cs="Times New Roman"/>
          <w:sz w:val="24"/>
          <w:szCs w:val="24"/>
        </w:rPr>
        <w:t xml:space="preserve"> secondary predictor measure while the individual scales (i.e., Apathy, Disinhibition and Execu</w:t>
      </w:r>
      <w:r w:rsidR="00284CCE">
        <w:rPr>
          <w:rFonts w:ascii="Times New Roman" w:hAnsi="Times New Roman" w:cs="Times New Roman"/>
          <w:sz w:val="24"/>
          <w:szCs w:val="24"/>
        </w:rPr>
        <w:t>tive Dysfunction) will be evaluated</w:t>
      </w:r>
      <w:r w:rsidR="003943A3" w:rsidRPr="00FE28CD">
        <w:rPr>
          <w:rFonts w:ascii="Times New Roman" w:hAnsi="Times New Roman" w:cs="Times New Roman"/>
          <w:sz w:val="24"/>
          <w:szCs w:val="24"/>
        </w:rPr>
        <w:t xml:space="preserve"> in the exploratory analysis.</w:t>
      </w:r>
    </w:p>
    <w:p w14:paraId="7EBA4926" w14:textId="6DF1C41B" w:rsidR="00875816" w:rsidRPr="00FE28CD" w:rsidRDefault="00875816" w:rsidP="00875816">
      <w:pPr>
        <w:tabs>
          <w:tab w:val="left" w:pos="3375"/>
        </w:tabs>
        <w:spacing w:line="480" w:lineRule="auto"/>
        <w:ind w:firstLine="780"/>
        <w:rPr>
          <w:rFonts w:ascii="Times New Roman" w:hAnsi="Times New Roman" w:cs="Times New Roman"/>
          <w:sz w:val="24"/>
          <w:szCs w:val="24"/>
        </w:rPr>
        <w:pPrChange w:id="94" w:author="Microsoft Office User" w:date="2017-01-08T00:36:00Z">
          <w:pPr>
            <w:tabs>
              <w:tab w:val="left" w:pos="3375"/>
            </w:tabs>
            <w:spacing w:line="480" w:lineRule="auto"/>
          </w:pPr>
        </w:pPrChange>
      </w:pPr>
      <w:ins w:id="95" w:author="Microsoft Office User" w:date="2017-01-08T00:36:00Z">
        <w:r>
          <w:rPr>
            <w:rFonts w:ascii="Times New Roman" w:hAnsi="Times New Roman" w:cs="Times New Roman"/>
            <w:sz w:val="24"/>
            <w:szCs w:val="24"/>
          </w:rPr>
          <w:t xml:space="preserve">For each </w:t>
        </w:r>
        <w:r w:rsidR="0026407A">
          <w:rPr>
            <w:rFonts w:ascii="Times New Roman" w:hAnsi="Times New Roman" w:cs="Times New Roman"/>
            <w:sz w:val="24"/>
            <w:szCs w:val="24"/>
          </w:rPr>
          <w:t xml:space="preserve">of the three domain, two measures were taken (before and after). To facilitate the </w:t>
        </w:r>
        <w:proofErr w:type="gramStart"/>
        <w:r w:rsidR="0026407A">
          <w:rPr>
            <w:rFonts w:ascii="Times New Roman" w:hAnsi="Times New Roman" w:cs="Times New Roman"/>
            <w:sz w:val="24"/>
            <w:szCs w:val="24"/>
          </w:rPr>
          <w:t>analysis ,</w:t>
        </w:r>
        <w:proofErr w:type="gramEnd"/>
        <w:r w:rsidR="0026407A">
          <w:rPr>
            <w:rFonts w:ascii="Times New Roman" w:hAnsi="Times New Roman" w:cs="Times New Roman"/>
            <w:sz w:val="24"/>
            <w:szCs w:val="24"/>
          </w:rPr>
          <w:t xml:space="preserve"> three outcomes were coded: increase, no change, and decrease.</w:t>
        </w:r>
      </w:ins>
      <w:ins w:id="96" w:author="Microsoft Office User" w:date="2017-01-08T00:37:00Z">
        <w:r w:rsidR="00AD21DB">
          <w:rPr>
            <w:rFonts w:ascii="Times New Roman" w:hAnsi="Times New Roman" w:cs="Times New Roman"/>
            <w:sz w:val="24"/>
            <w:szCs w:val="24"/>
          </w:rPr>
          <w:t xml:space="preserve"> The test data were used for separate domains or combined of three.</w:t>
        </w:r>
      </w:ins>
      <w:bookmarkStart w:id="97" w:name="_GoBack"/>
      <w:bookmarkEnd w:id="97"/>
    </w:p>
    <w:p w14:paraId="7CF6F7BE" w14:textId="7177FB9C" w:rsidR="00816638" w:rsidRDefault="00743372" w:rsidP="00816638">
      <w:pPr>
        <w:tabs>
          <w:tab w:val="left" w:pos="3375"/>
        </w:tabs>
        <w:spacing w:line="480" w:lineRule="auto"/>
        <w:ind w:firstLine="720"/>
        <w:rPr>
          <w:rFonts w:ascii="Times New Roman" w:hAnsi="Times New Roman" w:cs="Times New Roman"/>
          <w:sz w:val="24"/>
          <w:szCs w:val="24"/>
        </w:rPr>
      </w:pPr>
      <w:commentRangeStart w:id="98"/>
      <w:r w:rsidRPr="00EE5B51">
        <w:rPr>
          <w:rFonts w:ascii="Times New Roman" w:hAnsi="Times New Roman" w:cs="Times New Roman"/>
          <w:b/>
          <w:sz w:val="24"/>
          <w:szCs w:val="24"/>
        </w:rPr>
        <w:t>Assessment of Instruments</w:t>
      </w:r>
      <w:commentRangeEnd w:id="98"/>
      <w:r w:rsidR="00825C30" w:rsidRPr="00EE5B51">
        <w:rPr>
          <w:rStyle w:val="CommentReference"/>
          <w:b/>
        </w:rPr>
        <w:commentReference w:id="98"/>
      </w:r>
      <w:r w:rsidR="003943A3" w:rsidRPr="00C17F1E">
        <w:rPr>
          <w:rFonts w:ascii="Times New Roman" w:hAnsi="Times New Roman" w:cs="Times New Roman"/>
          <w:b/>
          <w:sz w:val="24"/>
          <w:szCs w:val="24"/>
        </w:rPr>
        <w:t>:</w:t>
      </w:r>
      <w:r w:rsidR="003943A3" w:rsidRPr="00062AC1">
        <w:rPr>
          <w:rFonts w:ascii="Times New Roman" w:hAnsi="Times New Roman" w:cs="Times New Roman"/>
          <w:sz w:val="24"/>
          <w:szCs w:val="24"/>
        </w:rPr>
        <w:t xml:space="preserve"> </w:t>
      </w:r>
      <w:r w:rsidR="00633E6B">
        <w:rPr>
          <w:rFonts w:ascii="Times New Roman" w:hAnsi="Times New Roman" w:cs="Times New Roman"/>
          <w:sz w:val="24"/>
          <w:szCs w:val="24"/>
        </w:rPr>
        <w:t>The concept “executive function</w:t>
      </w:r>
      <w:r w:rsidR="003943A3" w:rsidRPr="00FE28CD">
        <w:rPr>
          <w:rFonts w:ascii="Times New Roman" w:hAnsi="Times New Roman" w:cs="Times New Roman"/>
          <w:sz w:val="24"/>
          <w:szCs w:val="24"/>
        </w:rPr>
        <w:t>” is an umbrella term compr</w:t>
      </w:r>
      <w:r w:rsidR="004C2700">
        <w:rPr>
          <w:rFonts w:ascii="Times New Roman" w:hAnsi="Times New Roman" w:cs="Times New Roman"/>
          <w:sz w:val="24"/>
          <w:szCs w:val="24"/>
        </w:rPr>
        <w:t>ising</w:t>
      </w:r>
      <w:r w:rsidR="003943A3" w:rsidRPr="00FE28CD">
        <w:rPr>
          <w:rFonts w:ascii="Times New Roman" w:hAnsi="Times New Roman" w:cs="Times New Roman"/>
          <w:sz w:val="24"/>
          <w:szCs w:val="24"/>
        </w:rPr>
        <w:t xml:space="preserve"> a wide range of cognitive processes and behavioral competencies which include verbal reasoning, problem solving, planning, sequencing, the ability to sustain attention, resistance to interference, utilization of fee</w:t>
      </w:r>
      <w:r w:rsidR="003943A3">
        <w:rPr>
          <w:rFonts w:ascii="Times New Roman" w:hAnsi="Times New Roman" w:cs="Times New Roman"/>
          <w:sz w:val="24"/>
          <w:szCs w:val="24"/>
        </w:rPr>
        <w:t>d</w:t>
      </w:r>
      <w:r w:rsidR="003943A3" w:rsidRPr="00FE28CD">
        <w:rPr>
          <w:rFonts w:ascii="Times New Roman" w:hAnsi="Times New Roman" w:cs="Times New Roman"/>
          <w:sz w:val="24"/>
          <w:szCs w:val="24"/>
        </w:rPr>
        <w:t>back, multitasking, cognitive flexibility and the ability to deal with novelty</w:t>
      </w:r>
      <w:r w:rsidR="005A13EF">
        <w:rPr>
          <w:rFonts w:ascii="Times New Roman" w:hAnsi="Times New Roman" w:cs="Times New Roman"/>
          <w:sz w:val="24"/>
          <w:szCs w:val="24"/>
        </w:rPr>
        <w:t xml:space="preserve"> </w:t>
      </w:r>
      <w:r w:rsidR="00716EFD" w:rsidRPr="00716EFD">
        <w:rPr>
          <w:rFonts w:ascii="Times New Roman" w:hAnsi="Times New Roman" w:cs="Times New Roman"/>
          <w:sz w:val="24"/>
          <w:szCs w:val="24"/>
        </w:rPr>
        <w:t>(Streeter et al. 2008</w:t>
      </w:r>
      <w:r w:rsidR="005A13EF">
        <w:rPr>
          <w:rFonts w:ascii="Times New Roman" w:hAnsi="Times New Roman" w:cs="Times New Roman"/>
          <w:sz w:val="24"/>
          <w:szCs w:val="24"/>
        </w:rPr>
        <w:t>)</w:t>
      </w:r>
      <w:r w:rsidR="003943A3" w:rsidRPr="00FE28CD">
        <w:rPr>
          <w:rFonts w:ascii="Times New Roman" w:hAnsi="Times New Roman" w:cs="Times New Roman"/>
          <w:sz w:val="24"/>
          <w:szCs w:val="24"/>
        </w:rPr>
        <w:t xml:space="preserve">.  </w:t>
      </w:r>
    </w:p>
    <w:p w14:paraId="29C4D36C" w14:textId="6BA1AEAC" w:rsidR="00E30260" w:rsidRDefault="003943A3" w:rsidP="00E30260">
      <w:pPr>
        <w:tabs>
          <w:tab w:val="left" w:pos="3375"/>
        </w:tabs>
        <w:spacing w:line="480" w:lineRule="auto"/>
        <w:ind w:firstLine="720"/>
        <w:rPr>
          <w:rFonts w:ascii="Times New Roman" w:hAnsi="Times New Roman" w:cs="Times New Roman"/>
          <w:sz w:val="24"/>
          <w:szCs w:val="24"/>
        </w:rPr>
      </w:pPr>
      <w:r w:rsidRPr="00FE28CD">
        <w:rPr>
          <w:rFonts w:ascii="Times New Roman" w:hAnsi="Times New Roman" w:cs="Times New Roman"/>
          <w:sz w:val="24"/>
          <w:szCs w:val="24"/>
        </w:rPr>
        <w:t>These functions have been called the “cold” components of executive function because their corresponding cognitive processes tend not to involve much emotional arousal and are relatively mechanis</w:t>
      </w:r>
      <w:r>
        <w:rPr>
          <w:rFonts w:ascii="Times New Roman" w:hAnsi="Times New Roman" w:cs="Times New Roman"/>
          <w:sz w:val="24"/>
          <w:szCs w:val="24"/>
        </w:rPr>
        <w:t xml:space="preserve">tic or logically based.  In addition, </w:t>
      </w:r>
      <w:r w:rsidRPr="00FE28CD">
        <w:rPr>
          <w:rFonts w:ascii="Times New Roman" w:hAnsi="Times New Roman" w:cs="Times New Roman"/>
          <w:sz w:val="24"/>
          <w:szCs w:val="24"/>
        </w:rPr>
        <w:t>executive functions involving more emotional, belief or desire such as the experience of reward or punishment, are regarded as “hot” components. Studies have shown that impairments in either</w:t>
      </w:r>
      <w:r>
        <w:rPr>
          <w:rFonts w:ascii="Times New Roman" w:hAnsi="Times New Roman" w:cs="Times New Roman"/>
          <w:sz w:val="24"/>
          <w:szCs w:val="24"/>
        </w:rPr>
        <w:t xml:space="preserve"> the</w:t>
      </w:r>
      <w:r w:rsidR="002E3DF8">
        <w:rPr>
          <w:rFonts w:ascii="Times New Roman" w:hAnsi="Times New Roman" w:cs="Times New Roman"/>
          <w:sz w:val="24"/>
          <w:szCs w:val="24"/>
        </w:rPr>
        <w:t xml:space="preserve"> “hot”</w:t>
      </w:r>
      <w:r>
        <w:rPr>
          <w:rFonts w:ascii="Times New Roman" w:hAnsi="Times New Roman" w:cs="Times New Roman"/>
          <w:sz w:val="24"/>
          <w:szCs w:val="24"/>
        </w:rPr>
        <w:t xml:space="preserve"> or </w:t>
      </w:r>
      <w:r w:rsidR="002E3DF8">
        <w:rPr>
          <w:rFonts w:ascii="Times New Roman" w:hAnsi="Times New Roman" w:cs="Times New Roman"/>
          <w:sz w:val="24"/>
          <w:szCs w:val="24"/>
        </w:rPr>
        <w:t>“</w:t>
      </w:r>
      <w:r>
        <w:rPr>
          <w:rFonts w:ascii="Times New Roman" w:hAnsi="Times New Roman" w:cs="Times New Roman"/>
          <w:sz w:val="24"/>
          <w:szCs w:val="24"/>
        </w:rPr>
        <w:t>cold</w:t>
      </w:r>
      <w:r w:rsidR="002E3DF8">
        <w:rPr>
          <w:rFonts w:ascii="Times New Roman" w:hAnsi="Times New Roman" w:cs="Times New Roman"/>
          <w:sz w:val="24"/>
          <w:szCs w:val="24"/>
        </w:rPr>
        <w:t>”</w:t>
      </w:r>
      <w:r>
        <w:rPr>
          <w:rFonts w:ascii="Times New Roman" w:hAnsi="Times New Roman" w:cs="Times New Roman"/>
          <w:sz w:val="24"/>
          <w:szCs w:val="24"/>
        </w:rPr>
        <w:t xml:space="preserve"> components of </w:t>
      </w:r>
      <w:r w:rsidR="002E3DF8">
        <w:rPr>
          <w:rFonts w:ascii="Times New Roman" w:hAnsi="Times New Roman" w:cs="Times New Roman"/>
          <w:sz w:val="24"/>
          <w:szCs w:val="24"/>
        </w:rPr>
        <w:t>executive function</w:t>
      </w:r>
      <w:r w:rsidRPr="00FE28CD">
        <w:rPr>
          <w:rFonts w:ascii="Times New Roman" w:hAnsi="Times New Roman" w:cs="Times New Roman"/>
          <w:sz w:val="24"/>
          <w:szCs w:val="24"/>
        </w:rPr>
        <w:t xml:space="preserve"> may have devastating effects on people’s everyday life activities, including the ability to work, and attend school, function independently at home, or develop and mainta</w:t>
      </w:r>
      <w:r w:rsidR="00FC6FE4">
        <w:rPr>
          <w:rFonts w:ascii="Times New Roman" w:hAnsi="Times New Roman" w:cs="Times New Roman"/>
          <w:sz w:val="24"/>
          <w:szCs w:val="24"/>
        </w:rPr>
        <w:t>in appropriate social relevance (</w:t>
      </w:r>
      <w:r w:rsidR="00250440">
        <w:rPr>
          <w:rFonts w:ascii="Times New Roman" w:hAnsi="Times New Roman" w:cs="Times New Roman"/>
          <w:sz w:val="24"/>
          <w:szCs w:val="24"/>
        </w:rPr>
        <w:t>Hagen et al., 2016).</w:t>
      </w:r>
    </w:p>
    <w:p w14:paraId="3ECA8905" w14:textId="44479475" w:rsidR="00AF67D3" w:rsidRPr="003B7211" w:rsidRDefault="003B18C7" w:rsidP="009953B9">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99"/>
      <w:r>
        <w:rPr>
          <w:rFonts w:ascii="Times New Roman" w:hAnsi="Times New Roman" w:cs="Times New Roman"/>
          <w:sz w:val="24"/>
          <w:szCs w:val="24"/>
        </w:rPr>
        <w:t>N</w:t>
      </w:r>
      <w:r w:rsidR="003943A3" w:rsidRPr="00FE28CD">
        <w:rPr>
          <w:rFonts w:ascii="Times New Roman" w:hAnsi="Times New Roman" w:cs="Times New Roman"/>
          <w:sz w:val="24"/>
          <w:szCs w:val="24"/>
        </w:rPr>
        <w:t>europsychological</w:t>
      </w:r>
      <w:commentRangeEnd w:id="99"/>
      <w:r w:rsidR="00E81C4A">
        <w:rPr>
          <w:rStyle w:val="CommentReference"/>
        </w:rPr>
        <w:commentReference w:id="99"/>
      </w:r>
      <w:r w:rsidR="003943A3" w:rsidRPr="00FE28CD">
        <w:rPr>
          <w:rFonts w:ascii="Times New Roman" w:hAnsi="Times New Roman" w:cs="Times New Roman"/>
          <w:sz w:val="24"/>
          <w:szCs w:val="24"/>
        </w:rPr>
        <w:t xml:space="preserve"> st</w:t>
      </w:r>
      <w:r>
        <w:rPr>
          <w:rFonts w:ascii="Times New Roman" w:hAnsi="Times New Roman" w:cs="Times New Roman"/>
          <w:sz w:val="24"/>
          <w:szCs w:val="24"/>
        </w:rPr>
        <w:t>udies</w:t>
      </w:r>
      <w:r w:rsidR="002E3DF8">
        <w:rPr>
          <w:rFonts w:ascii="Times New Roman" w:hAnsi="Times New Roman" w:cs="Times New Roman"/>
          <w:sz w:val="24"/>
          <w:szCs w:val="24"/>
        </w:rPr>
        <w:t xml:space="preserve"> </w:t>
      </w:r>
      <w:r>
        <w:rPr>
          <w:rFonts w:ascii="Times New Roman" w:hAnsi="Times New Roman" w:cs="Times New Roman"/>
          <w:sz w:val="24"/>
          <w:szCs w:val="24"/>
        </w:rPr>
        <w:t>of cognitive and executive functions face inherit difficulties in that there are few practical tests of brain functions that can be performed on human subjects</w:t>
      </w:r>
      <w:r w:rsidR="003943A3" w:rsidRPr="00FE28CD">
        <w:rPr>
          <w:rFonts w:ascii="Times New Roman" w:hAnsi="Times New Roman" w:cs="Times New Roman"/>
          <w:sz w:val="24"/>
          <w:szCs w:val="24"/>
        </w:rPr>
        <w:t>. One of them is the accurate and valid assessment of executive functions</w:t>
      </w:r>
      <w:r w:rsidR="002E3DF8">
        <w:rPr>
          <w:rFonts w:ascii="Times New Roman" w:hAnsi="Times New Roman" w:cs="Times New Roman"/>
          <w:sz w:val="24"/>
          <w:szCs w:val="24"/>
        </w:rPr>
        <w:t xml:space="preserve"> under various </w:t>
      </w:r>
      <w:r w:rsidR="002E3DF8">
        <w:rPr>
          <w:rFonts w:ascii="Times New Roman" w:hAnsi="Times New Roman" w:cs="Times New Roman"/>
          <w:sz w:val="24"/>
          <w:szCs w:val="24"/>
        </w:rPr>
        <w:lastRenderedPageBreak/>
        <w:t>conditions</w:t>
      </w:r>
      <w:r w:rsidR="003943A3" w:rsidRPr="00FE28CD">
        <w:rPr>
          <w:rFonts w:ascii="Times New Roman" w:hAnsi="Times New Roman" w:cs="Times New Roman"/>
          <w:sz w:val="24"/>
          <w:szCs w:val="24"/>
        </w:rPr>
        <w:t>.  Therefore</w:t>
      </w:r>
      <w:r w:rsidR="00E81C4A">
        <w:rPr>
          <w:rFonts w:ascii="Times New Roman" w:hAnsi="Times New Roman" w:cs="Times New Roman"/>
          <w:sz w:val="24"/>
          <w:szCs w:val="24"/>
        </w:rPr>
        <w:t>, failure on executive function</w:t>
      </w:r>
      <w:r w:rsidR="003943A3" w:rsidRPr="00FE28CD">
        <w:rPr>
          <w:rFonts w:ascii="Times New Roman" w:hAnsi="Times New Roman" w:cs="Times New Roman"/>
          <w:sz w:val="24"/>
          <w:szCs w:val="24"/>
        </w:rPr>
        <w:t xml:space="preserve"> test</w:t>
      </w:r>
      <w:r w:rsidR="00E81C4A">
        <w:rPr>
          <w:rFonts w:ascii="Times New Roman" w:hAnsi="Times New Roman" w:cs="Times New Roman"/>
          <w:sz w:val="24"/>
          <w:szCs w:val="24"/>
        </w:rPr>
        <w:t>s</w:t>
      </w:r>
      <w:r w:rsidR="003943A3" w:rsidRPr="00FE28CD">
        <w:rPr>
          <w:rFonts w:ascii="Times New Roman" w:hAnsi="Times New Roman" w:cs="Times New Roman"/>
          <w:sz w:val="24"/>
          <w:szCs w:val="24"/>
        </w:rPr>
        <w:t xml:space="preserve"> may be due to many reasons, as damage to any component process is difficult to be fully ruled out following the onset of brain lesions or psychopathologies.  </w:t>
      </w:r>
      <w:commentRangeStart w:id="100"/>
      <w:r w:rsidR="003943A3" w:rsidRPr="00FE28CD">
        <w:rPr>
          <w:rFonts w:ascii="Times New Roman" w:hAnsi="Times New Roman" w:cs="Times New Roman"/>
          <w:sz w:val="24"/>
          <w:szCs w:val="24"/>
        </w:rPr>
        <w:t>For</w:t>
      </w:r>
      <w:commentRangeEnd w:id="100"/>
      <w:r w:rsidR="00E81C4A">
        <w:rPr>
          <w:rStyle w:val="CommentReference"/>
        </w:rPr>
        <w:commentReference w:id="100"/>
      </w:r>
      <w:r w:rsidR="003943A3" w:rsidRPr="00FE28CD">
        <w:rPr>
          <w:rFonts w:ascii="Times New Roman" w:hAnsi="Times New Roman" w:cs="Times New Roman"/>
          <w:sz w:val="24"/>
          <w:szCs w:val="24"/>
        </w:rPr>
        <w:t xml:space="preserve"> example, a patient’s performance on o</w:t>
      </w:r>
      <w:r w:rsidR="003943A3">
        <w:rPr>
          <w:rFonts w:ascii="Times New Roman" w:hAnsi="Times New Roman" w:cs="Times New Roman"/>
          <w:sz w:val="24"/>
          <w:szCs w:val="24"/>
        </w:rPr>
        <w:t xml:space="preserve">ne executive function test may </w:t>
      </w:r>
      <w:r w:rsidR="003943A3" w:rsidRPr="00FE28CD">
        <w:rPr>
          <w:rFonts w:ascii="Times New Roman" w:hAnsi="Times New Roman" w:cs="Times New Roman"/>
          <w:sz w:val="24"/>
          <w:szCs w:val="24"/>
        </w:rPr>
        <w:t>have little or no pre</w:t>
      </w:r>
      <w:r w:rsidR="002E3DF8">
        <w:rPr>
          <w:rFonts w:ascii="Times New Roman" w:hAnsi="Times New Roman" w:cs="Times New Roman"/>
          <w:sz w:val="24"/>
          <w:szCs w:val="24"/>
        </w:rPr>
        <w:t xml:space="preserve">dictive value for he or she </w:t>
      </w:r>
      <w:r w:rsidR="003943A3" w:rsidRPr="00FE28CD">
        <w:rPr>
          <w:rFonts w:ascii="Times New Roman" w:hAnsi="Times New Roman" w:cs="Times New Roman"/>
          <w:sz w:val="24"/>
          <w:szCs w:val="24"/>
        </w:rPr>
        <w:t>perform</w:t>
      </w:r>
      <w:r w:rsidR="002E3DF8">
        <w:rPr>
          <w:rFonts w:ascii="Times New Roman" w:hAnsi="Times New Roman" w:cs="Times New Roman"/>
          <w:sz w:val="24"/>
          <w:szCs w:val="24"/>
        </w:rPr>
        <w:t>ance</w:t>
      </w:r>
      <w:r w:rsidR="00B66D07">
        <w:rPr>
          <w:rFonts w:ascii="Times New Roman" w:hAnsi="Times New Roman" w:cs="Times New Roman"/>
          <w:sz w:val="24"/>
          <w:szCs w:val="24"/>
        </w:rPr>
        <w:t xml:space="preserve"> on another test (Hagen et al., 2016).</w:t>
      </w:r>
      <w:r w:rsidR="003943A3" w:rsidRPr="00FE28CD">
        <w:rPr>
          <w:rFonts w:ascii="Times New Roman" w:hAnsi="Times New Roman" w:cs="Times New Roman"/>
          <w:sz w:val="24"/>
          <w:szCs w:val="24"/>
        </w:rPr>
        <w:t xml:space="preserve">  In addressing this problem, there is increasing emphasis on incorporating more</w:t>
      </w:r>
      <w:r w:rsidR="005A737B">
        <w:rPr>
          <w:rFonts w:ascii="Times New Roman" w:hAnsi="Times New Roman" w:cs="Times New Roman"/>
          <w:sz w:val="24"/>
          <w:szCs w:val="24"/>
        </w:rPr>
        <w:t xml:space="preserve"> complex, multifaceted and life </w:t>
      </w:r>
      <w:r w:rsidR="003943A3" w:rsidRPr="00FE28CD">
        <w:rPr>
          <w:rFonts w:ascii="Times New Roman" w:hAnsi="Times New Roman" w:cs="Times New Roman"/>
          <w:sz w:val="24"/>
          <w:szCs w:val="24"/>
        </w:rPr>
        <w:t xml:space="preserve">challenges with performance measures, in other words, tasks that tap a number of executive domains at the same time. </w:t>
      </w:r>
    </w:p>
    <w:p w14:paraId="71B4C64C" w14:textId="77777777" w:rsidR="002609BE" w:rsidRDefault="003943A3" w:rsidP="002609BE">
      <w:pPr>
        <w:tabs>
          <w:tab w:val="left" w:pos="3375"/>
        </w:tabs>
        <w:spacing w:line="480" w:lineRule="auto"/>
        <w:rPr>
          <w:rFonts w:ascii="Times New Roman" w:hAnsi="Times New Roman" w:cs="Times New Roman"/>
          <w:b/>
          <w:sz w:val="24"/>
          <w:szCs w:val="24"/>
        </w:rPr>
      </w:pPr>
      <w:commentRangeStart w:id="101"/>
      <w:r w:rsidRPr="00062AC1">
        <w:rPr>
          <w:rFonts w:ascii="Times New Roman" w:hAnsi="Times New Roman" w:cs="Times New Roman"/>
          <w:b/>
          <w:sz w:val="24"/>
          <w:szCs w:val="24"/>
        </w:rPr>
        <w:t>Participant</w:t>
      </w:r>
      <w:commentRangeEnd w:id="101"/>
      <w:r w:rsidR="00CC69C4">
        <w:rPr>
          <w:rStyle w:val="CommentReference"/>
        </w:rPr>
        <w:commentReference w:id="101"/>
      </w:r>
      <w:r w:rsidRPr="00062AC1">
        <w:rPr>
          <w:rFonts w:ascii="Times New Roman" w:hAnsi="Times New Roman" w:cs="Times New Roman"/>
          <w:b/>
          <w:sz w:val="24"/>
          <w:szCs w:val="24"/>
        </w:rPr>
        <w:t xml:space="preserve"> Recruitment and Consent</w:t>
      </w:r>
    </w:p>
    <w:p w14:paraId="28B89633" w14:textId="5821CEB3" w:rsidR="002609BE" w:rsidRPr="00274DE7" w:rsidRDefault="008D3CD9" w:rsidP="002609BE">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943A3" w:rsidRPr="00572262">
        <w:rPr>
          <w:rFonts w:ascii="Times New Roman" w:hAnsi="Times New Roman" w:cs="Times New Roman"/>
          <w:sz w:val="24"/>
          <w:szCs w:val="24"/>
        </w:rPr>
        <w:t xml:space="preserve">Recruitment </w:t>
      </w:r>
      <w:r w:rsidR="00382366">
        <w:rPr>
          <w:rFonts w:ascii="Times New Roman" w:hAnsi="Times New Roman" w:cs="Times New Roman"/>
          <w:sz w:val="24"/>
          <w:szCs w:val="24"/>
        </w:rPr>
        <w:t xml:space="preserve">efforts </w:t>
      </w:r>
      <w:r w:rsidR="003943A3">
        <w:rPr>
          <w:rFonts w:ascii="Times New Roman" w:hAnsi="Times New Roman" w:cs="Times New Roman"/>
          <w:sz w:val="24"/>
          <w:szCs w:val="24"/>
        </w:rPr>
        <w:t>target</w:t>
      </w:r>
      <w:r w:rsidR="00382366">
        <w:rPr>
          <w:rFonts w:ascii="Times New Roman" w:hAnsi="Times New Roman" w:cs="Times New Roman"/>
          <w:sz w:val="24"/>
          <w:szCs w:val="24"/>
        </w:rPr>
        <w:t>ed</w:t>
      </w:r>
      <w:r w:rsidR="003943A3">
        <w:rPr>
          <w:rFonts w:ascii="Times New Roman" w:hAnsi="Times New Roman" w:cs="Times New Roman"/>
          <w:sz w:val="24"/>
          <w:szCs w:val="24"/>
        </w:rPr>
        <w:t xml:space="preserve"> participant</w:t>
      </w:r>
      <w:r w:rsidR="00382366">
        <w:rPr>
          <w:rFonts w:ascii="Times New Roman" w:hAnsi="Times New Roman" w:cs="Times New Roman"/>
          <w:sz w:val="24"/>
          <w:szCs w:val="24"/>
        </w:rPr>
        <w:t>s</w:t>
      </w:r>
      <w:r w:rsidR="003943A3">
        <w:rPr>
          <w:rFonts w:ascii="Times New Roman" w:hAnsi="Times New Roman" w:cs="Times New Roman"/>
          <w:sz w:val="24"/>
          <w:szCs w:val="24"/>
        </w:rPr>
        <w:t xml:space="preserve"> who are randomized into the CTN-0031 study and who were found to meet DSM-IV criteria for current a</w:t>
      </w:r>
      <w:r w:rsidR="00382366">
        <w:rPr>
          <w:rFonts w:ascii="Times New Roman" w:hAnsi="Times New Roman" w:cs="Times New Roman"/>
          <w:sz w:val="24"/>
          <w:szCs w:val="24"/>
        </w:rPr>
        <w:t xml:space="preserve">buse or dependence for </w:t>
      </w:r>
      <w:r w:rsidR="003943A3">
        <w:rPr>
          <w:rFonts w:ascii="Times New Roman" w:hAnsi="Times New Roman" w:cs="Times New Roman"/>
          <w:sz w:val="24"/>
          <w:szCs w:val="24"/>
        </w:rPr>
        <w:t xml:space="preserve">cocaine </w:t>
      </w:r>
      <w:r w:rsidR="00382366">
        <w:rPr>
          <w:rFonts w:ascii="Times New Roman" w:hAnsi="Times New Roman" w:cs="Times New Roman"/>
          <w:sz w:val="24"/>
          <w:szCs w:val="24"/>
        </w:rPr>
        <w:t xml:space="preserve">and </w:t>
      </w:r>
      <w:r w:rsidR="00052E1D">
        <w:rPr>
          <w:rFonts w:ascii="Times New Roman" w:hAnsi="Times New Roman" w:cs="Times New Roman"/>
          <w:sz w:val="24"/>
          <w:szCs w:val="24"/>
        </w:rPr>
        <w:t>MA</w:t>
      </w:r>
      <w:r w:rsidR="00382366">
        <w:rPr>
          <w:rFonts w:ascii="Times New Roman" w:hAnsi="Times New Roman" w:cs="Times New Roman"/>
          <w:sz w:val="24"/>
          <w:szCs w:val="24"/>
        </w:rPr>
        <w:t xml:space="preserve"> and endorsed cocaine and/or </w:t>
      </w:r>
      <w:r w:rsidR="00052E1D">
        <w:rPr>
          <w:rFonts w:ascii="Times New Roman" w:hAnsi="Times New Roman" w:cs="Times New Roman"/>
          <w:sz w:val="24"/>
          <w:szCs w:val="24"/>
        </w:rPr>
        <w:t>MA</w:t>
      </w:r>
      <w:r w:rsidR="00382366">
        <w:rPr>
          <w:rFonts w:ascii="Times New Roman" w:hAnsi="Times New Roman" w:cs="Times New Roman"/>
          <w:sz w:val="24"/>
          <w:szCs w:val="24"/>
        </w:rPr>
        <w:t xml:space="preserve"> </w:t>
      </w:r>
      <w:r w:rsidR="003943A3">
        <w:rPr>
          <w:rFonts w:ascii="Times New Roman" w:hAnsi="Times New Roman" w:cs="Times New Roman"/>
          <w:sz w:val="24"/>
          <w:szCs w:val="24"/>
        </w:rPr>
        <w:t xml:space="preserve">as the primary drug of choice during screening baseline for CTN-0031.  </w:t>
      </w:r>
      <w:commentRangeStart w:id="102"/>
      <w:r w:rsidR="003E34C7">
        <w:rPr>
          <w:rFonts w:ascii="Times New Roman" w:hAnsi="Times New Roman" w:cs="Times New Roman"/>
          <w:sz w:val="24"/>
          <w:szCs w:val="24"/>
        </w:rPr>
        <w:t>These</w:t>
      </w:r>
      <w:commentRangeEnd w:id="102"/>
      <w:r w:rsidR="00CC69C4">
        <w:rPr>
          <w:rStyle w:val="CommentReference"/>
        </w:rPr>
        <w:commentReference w:id="102"/>
      </w:r>
      <w:r w:rsidR="003E34C7">
        <w:rPr>
          <w:rFonts w:ascii="Times New Roman" w:hAnsi="Times New Roman" w:cs="Times New Roman"/>
          <w:sz w:val="24"/>
          <w:szCs w:val="24"/>
        </w:rPr>
        <w:t xml:space="preserve"> candidates were</w:t>
      </w:r>
      <w:r w:rsidR="003943A3">
        <w:rPr>
          <w:rFonts w:ascii="Times New Roman" w:hAnsi="Times New Roman" w:cs="Times New Roman"/>
          <w:sz w:val="24"/>
          <w:szCs w:val="24"/>
        </w:rPr>
        <w:t xml:space="preserve"> provided with information about the present study</w:t>
      </w:r>
      <w:r w:rsidR="003E34C7">
        <w:rPr>
          <w:rFonts w:ascii="Times New Roman" w:hAnsi="Times New Roman" w:cs="Times New Roman"/>
          <w:sz w:val="24"/>
          <w:szCs w:val="24"/>
        </w:rPr>
        <w:t xml:space="preserve"> and</w:t>
      </w:r>
      <w:r w:rsidR="003943A3">
        <w:rPr>
          <w:rFonts w:ascii="Times New Roman" w:hAnsi="Times New Roman" w:cs="Times New Roman"/>
          <w:sz w:val="24"/>
          <w:szCs w:val="24"/>
        </w:rPr>
        <w:t xml:space="preserve"> given an opportunity to review, inquire about, and to sign the informed conse</w:t>
      </w:r>
      <w:r w:rsidR="003E34C7">
        <w:rPr>
          <w:rFonts w:ascii="Times New Roman" w:hAnsi="Times New Roman" w:cs="Times New Roman"/>
          <w:sz w:val="24"/>
          <w:szCs w:val="24"/>
        </w:rPr>
        <w:t xml:space="preserve">nt form. </w:t>
      </w:r>
      <w:commentRangeStart w:id="103"/>
      <w:r w:rsidR="003E34C7">
        <w:rPr>
          <w:rFonts w:ascii="Times New Roman" w:hAnsi="Times New Roman" w:cs="Times New Roman"/>
          <w:sz w:val="24"/>
          <w:szCs w:val="24"/>
        </w:rPr>
        <w:t>Any</w:t>
      </w:r>
      <w:commentRangeEnd w:id="103"/>
      <w:r w:rsidR="00CC69C4">
        <w:rPr>
          <w:rStyle w:val="CommentReference"/>
        </w:rPr>
        <w:commentReference w:id="103"/>
      </w:r>
      <w:r w:rsidR="003E34C7">
        <w:rPr>
          <w:rFonts w:ascii="Times New Roman" w:hAnsi="Times New Roman" w:cs="Times New Roman"/>
          <w:sz w:val="24"/>
          <w:szCs w:val="24"/>
        </w:rPr>
        <w:t xml:space="preserve"> participant who had</w:t>
      </w:r>
      <w:r w:rsidR="003943A3">
        <w:rPr>
          <w:rFonts w:ascii="Times New Roman" w:hAnsi="Times New Roman" w:cs="Times New Roman"/>
          <w:sz w:val="24"/>
          <w:szCs w:val="24"/>
        </w:rPr>
        <w:t xml:space="preserve"> difficulty understanding the information </w:t>
      </w:r>
      <w:r w:rsidR="00A03503">
        <w:rPr>
          <w:rFonts w:ascii="Times New Roman" w:hAnsi="Times New Roman" w:cs="Times New Roman"/>
          <w:sz w:val="24"/>
          <w:szCs w:val="24"/>
        </w:rPr>
        <w:t>contained in the consent form was</w:t>
      </w:r>
      <w:r w:rsidR="003943A3">
        <w:rPr>
          <w:rFonts w:ascii="Times New Roman" w:hAnsi="Times New Roman" w:cs="Times New Roman"/>
          <w:sz w:val="24"/>
          <w:szCs w:val="24"/>
        </w:rPr>
        <w:t xml:space="preserve"> asked to review the misunderstood portion of the consent and discuss with a research st</w:t>
      </w:r>
      <w:r w:rsidR="003E34C7">
        <w:rPr>
          <w:rFonts w:ascii="Times New Roman" w:hAnsi="Times New Roman" w:cs="Times New Roman"/>
          <w:sz w:val="24"/>
          <w:szCs w:val="24"/>
        </w:rPr>
        <w:t>aff member until he or she showed</w:t>
      </w:r>
      <w:r w:rsidR="003943A3">
        <w:rPr>
          <w:rFonts w:ascii="Times New Roman" w:hAnsi="Times New Roman" w:cs="Times New Roman"/>
          <w:sz w:val="24"/>
          <w:szCs w:val="24"/>
        </w:rPr>
        <w:t xml:space="preserve"> complete understanding of the information and may thus give full</w:t>
      </w:r>
      <w:r w:rsidR="003E34C7">
        <w:rPr>
          <w:rFonts w:ascii="Times New Roman" w:hAnsi="Times New Roman" w:cs="Times New Roman"/>
          <w:sz w:val="24"/>
          <w:szCs w:val="24"/>
        </w:rPr>
        <w:t xml:space="preserve"> consent. </w:t>
      </w:r>
      <w:commentRangeStart w:id="104"/>
      <w:r w:rsidR="003E34C7">
        <w:rPr>
          <w:rFonts w:ascii="Times New Roman" w:hAnsi="Times New Roman" w:cs="Times New Roman"/>
          <w:sz w:val="24"/>
          <w:szCs w:val="24"/>
        </w:rPr>
        <w:t>Any</w:t>
      </w:r>
      <w:commentRangeEnd w:id="104"/>
      <w:r w:rsidR="009A658A">
        <w:rPr>
          <w:rStyle w:val="CommentReference"/>
        </w:rPr>
        <w:commentReference w:id="104"/>
      </w:r>
      <w:r w:rsidR="003E34C7">
        <w:rPr>
          <w:rFonts w:ascii="Times New Roman" w:hAnsi="Times New Roman" w:cs="Times New Roman"/>
          <w:sz w:val="24"/>
          <w:szCs w:val="24"/>
        </w:rPr>
        <w:t xml:space="preserve"> participant who was</w:t>
      </w:r>
      <w:r w:rsidR="003943A3">
        <w:rPr>
          <w:rFonts w:ascii="Times New Roman" w:hAnsi="Times New Roman" w:cs="Times New Roman"/>
          <w:sz w:val="24"/>
          <w:szCs w:val="24"/>
        </w:rPr>
        <w:t xml:space="preserve"> unable to demonstrate understandi</w:t>
      </w:r>
      <w:r w:rsidR="00687FC9">
        <w:rPr>
          <w:rFonts w:ascii="Times New Roman" w:hAnsi="Times New Roman" w:cs="Times New Roman"/>
          <w:sz w:val="24"/>
          <w:szCs w:val="24"/>
        </w:rPr>
        <w:t>ng of the information contained</w:t>
      </w:r>
      <w:r w:rsidR="003943A3">
        <w:rPr>
          <w:rFonts w:ascii="Times New Roman" w:hAnsi="Times New Roman" w:cs="Times New Roman"/>
          <w:sz w:val="24"/>
          <w:szCs w:val="24"/>
        </w:rPr>
        <w:t xml:space="preserve"> in the informed c</w:t>
      </w:r>
      <w:r w:rsidR="003E34C7">
        <w:rPr>
          <w:rFonts w:ascii="Times New Roman" w:hAnsi="Times New Roman" w:cs="Times New Roman"/>
          <w:sz w:val="24"/>
          <w:szCs w:val="24"/>
        </w:rPr>
        <w:t>onsent was</w:t>
      </w:r>
      <w:r w:rsidR="003943A3">
        <w:rPr>
          <w:rFonts w:ascii="Times New Roman" w:hAnsi="Times New Roman" w:cs="Times New Roman"/>
          <w:sz w:val="24"/>
          <w:szCs w:val="24"/>
        </w:rPr>
        <w:t xml:space="preserve"> excluded from study participation. </w:t>
      </w:r>
    </w:p>
    <w:p w14:paraId="1C07A222" w14:textId="77777777" w:rsidR="003943A3" w:rsidRPr="00F134A4" w:rsidRDefault="003943A3" w:rsidP="003943A3">
      <w:pPr>
        <w:tabs>
          <w:tab w:val="left" w:pos="3375"/>
        </w:tabs>
        <w:spacing w:line="480" w:lineRule="auto"/>
        <w:rPr>
          <w:rFonts w:ascii="Times New Roman" w:hAnsi="Times New Roman" w:cs="Times New Roman"/>
          <w:b/>
          <w:sz w:val="24"/>
          <w:szCs w:val="24"/>
        </w:rPr>
      </w:pPr>
      <w:commentRangeStart w:id="105"/>
      <w:r w:rsidRPr="00062AC1">
        <w:rPr>
          <w:rFonts w:ascii="Times New Roman" w:hAnsi="Times New Roman" w:cs="Times New Roman"/>
          <w:b/>
          <w:sz w:val="24"/>
          <w:szCs w:val="24"/>
        </w:rPr>
        <w:t>Screening</w:t>
      </w:r>
      <w:commentRangeEnd w:id="105"/>
      <w:r w:rsidR="009A658A">
        <w:rPr>
          <w:rStyle w:val="CommentReference"/>
        </w:rPr>
        <w:commentReference w:id="105"/>
      </w:r>
      <w:r w:rsidRPr="00062AC1">
        <w:rPr>
          <w:rFonts w:ascii="Times New Roman" w:hAnsi="Times New Roman" w:cs="Times New Roman"/>
          <w:b/>
          <w:sz w:val="24"/>
          <w:szCs w:val="24"/>
        </w:rPr>
        <w:t>/Research Visit</w:t>
      </w:r>
    </w:p>
    <w:p w14:paraId="4449B873" w14:textId="2FA96EE7" w:rsidR="009A6FDA" w:rsidRDefault="003943A3" w:rsidP="009953B9">
      <w:pPr>
        <w:spacing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signing the informed consent form, the </w:t>
      </w:r>
      <w:r w:rsidR="00952AAE">
        <w:rPr>
          <w:rFonts w:ascii="Times New Roman" w:hAnsi="Times New Roman" w:cs="Times New Roman"/>
          <w:sz w:val="24"/>
          <w:szCs w:val="24"/>
        </w:rPr>
        <w:t>study participant</w:t>
      </w:r>
      <w:r w:rsidR="00A744F5">
        <w:rPr>
          <w:rFonts w:ascii="Times New Roman" w:hAnsi="Times New Roman" w:cs="Times New Roman"/>
          <w:sz w:val="24"/>
          <w:szCs w:val="24"/>
        </w:rPr>
        <w:t xml:space="preserve"> completed </w:t>
      </w:r>
      <w:r w:rsidR="005F09BC">
        <w:rPr>
          <w:rFonts w:ascii="Times New Roman" w:hAnsi="Times New Roman" w:cs="Times New Roman"/>
          <w:sz w:val="24"/>
          <w:szCs w:val="24"/>
        </w:rPr>
        <w:t xml:space="preserve">a </w:t>
      </w:r>
      <w:r>
        <w:rPr>
          <w:rFonts w:ascii="Times New Roman" w:hAnsi="Times New Roman" w:cs="Times New Roman"/>
          <w:sz w:val="24"/>
          <w:szCs w:val="24"/>
        </w:rPr>
        <w:t>minimal screening to determine if he or she has a history of stroke and/or seizure disor</w:t>
      </w:r>
      <w:r w:rsidR="00A744F5">
        <w:rPr>
          <w:rFonts w:ascii="Times New Roman" w:hAnsi="Times New Roman" w:cs="Times New Roman"/>
          <w:sz w:val="24"/>
          <w:szCs w:val="24"/>
        </w:rPr>
        <w:t>der and if the participant</w:t>
      </w:r>
      <w:r>
        <w:rPr>
          <w:rFonts w:ascii="Times New Roman" w:hAnsi="Times New Roman" w:cs="Times New Roman"/>
          <w:sz w:val="24"/>
          <w:szCs w:val="24"/>
        </w:rPr>
        <w:t xml:space="preserve"> is able to correctly distinguish the colored </w:t>
      </w:r>
      <w:r w:rsidR="00A744F5">
        <w:rPr>
          <w:rFonts w:ascii="Times New Roman" w:hAnsi="Times New Roman" w:cs="Times New Roman"/>
          <w:sz w:val="24"/>
          <w:szCs w:val="24"/>
        </w:rPr>
        <w:t xml:space="preserve">stimuli on the </w:t>
      </w:r>
      <w:proofErr w:type="spellStart"/>
      <w:r w:rsidR="00A744F5">
        <w:rPr>
          <w:rFonts w:ascii="Times New Roman" w:hAnsi="Times New Roman" w:cs="Times New Roman"/>
          <w:sz w:val="24"/>
          <w:szCs w:val="24"/>
        </w:rPr>
        <w:t>Stroop</w:t>
      </w:r>
      <w:proofErr w:type="spellEnd"/>
      <w:r w:rsidR="00A744F5">
        <w:rPr>
          <w:rFonts w:ascii="Times New Roman" w:hAnsi="Times New Roman" w:cs="Times New Roman"/>
          <w:sz w:val="24"/>
          <w:szCs w:val="24"/>
        </w:rPr>
        <w:t xml:space="preserve"> task.  </w:t>
      </w:r>
      <w:commentRangeStart w:id="106"/>
      <w:r w:rsidR="00A744F5">
        <w:rPr>
          <w:rFonts w:ascii="Times New Roman" w:hAnsi="Times New Roman" w:cs="Times New Roman"/>
          <w:sz w:val="24"/>
          <w:szCs w:val="24"/>
        </w:rPr>
        <w:t>Based</w:t>
      </w:r>
      <w:commentRangeEnd w:id="106"/>
      <w:r w:rsidR="009A658A">
        <w:rPr>
          <w:rStyle w:val="CommentReference"/>
        </w:rPr>
        <w:commentReference w:id="106"/>
      </w:r>
      <w:r w:rsidR="00A744F5">
        <w:rPr>
          <w:rFonts w:ascii="Times New Roman" w:hAnsi="Times New Roman" w:cs="Times New Roman"/>
          <w:sz w:val="24"/>
          <w:szCs w:val="24"/>
        </w:rPr>
        <w:t xml:space="preserve"> upon this </w:t>
      </w:r>
      <w:r w:rsidR="00A744F5">
        <w:rPr>
          <w:rFonts w:ascii="Times New Roman" w:hAnsi="Times New Roman" w:cs="Times New Roman"/>
          <w:sz w:val="24"/>
          <w:szCs w:val="24"/>
        </w:rPr>
        <w:lastRenderedPageBreak/>
        <w:t xml:space="preserve">eligibility, the participants </w:t>
      </w:r>
      <w:r>
        <w:rPr>
          <w:rFonts w:ascii="Times New Roman" w:hAnsi="Times New Roman" w:cs="Times New Roman"/>
          <w:sz w:val="24"/>
          <w:szCs w:val="24"/>
        </w:rPr>
        <w:t>then complete</w:t>
      </w:r>
      <w:r w:rsidR="00A744F5">
        <w:rPr>
          <w:rFonts w:ascii="Times New Roman" w:hAnsi="Times New Roman" w:cs="Times New Roman"/>
          <w:sz w:val="24"/>
          <w:szCs w:val="24"/>
        </w:rPr>
        <w:t>d the research visit, which took</w:t>
      </w:r>
      <w:r>
        <w:rPr>
          <w:rFonts w:ascii="Times New Roman" w:hAnsi="Times New Roman" w:cs="Times New Roman"/>
          <w:sz w:val="24"/>
          <w:szCs w:val="24"/>
        </w:rPr>
        <w:t xml:space="preserve"> approximately 128 minutes</w:t>
      </w:r>
      <w:r w:rsidR="009A658A">
        <w:rPr>
          <w:rFonts w:ascii="Times New Roman" w:hAnsi="Times New Roman" w:cs="Times New Roman"/>
          <w:sz w:val="24"/>
          <w:szCs w:val="24"/>
        </w:rPr>
        <w:t xml:space="preserve"> to complete</w:t>
      </w:r>
      <w:r>
        <w:rPr>
          <w:rFonts w:ascii="Times New Roman" w:hAnsi="Times New Roman" w:cs="Times New Roman"/>
          <w:sz w:val="24"/>
          <w:szCs w:val="24"/>
        </w:rPr>
        <w:t xml:space="preserve"> a single visit. The t</w:t>
      </w:r>
      <w:r w:rsidR="00A744F5">
        <w:rPr>
          <w:rFonts w:ascii="Times New Roman" w:hAnsi="Times New Roman" w:cs="Times New Roman"/>
          <w:sz w:val="24"/>
          <w:szCs w:val="24"/>
        </w:rPr>
        <w:t>iming of this visit generally</w:t>
      </w:r>
      <w:r>
        <w:rPr>
          <w:rFonts w:ascii="Times New Roman" w:hAnsi="Times New Roman" w:cs="Times New Roman"/>
          <w:sz w:val="24"/>
          <w:szCs w:val="24"/>
        </w:rPr>
        <w:t xml:space="preserve"> </w:t>
      </w:r>
      <w:r w:rsidR="00A744F5">
        <w:rPr>
          <w:rFonts w:ascii="Times New Roman" w:hAnsi="Times New Roman" w:cs="Times New Roman"/>
          <w:sz w:val="24"/>
          <w:szCs w:val="24"/>
        </w:rPr>
        <w:t>occurred</w:t>
      </w:r>
      <w:r>
        <w:rPr>
          <w:rFonts w:ascii="Times New Roman" w:hAnsi="Times New Roman" w:cs="Times New Roman"/>
          <w:sz w:val="24"/>
          <w:szCs w:val="24"/>
        </w:rPr>
        <w:t xml:space="preserve"> within the first week following the participant’s ran</w:t>
      </w:r>
      <w:r w:rsidR="00A744F5">
        <w:rPr>
          <w:rFonts w:ascii="Times New Roman" w:hAnsi="Times New Roman" w:cs="Times New Roman"/>
          <w:sz w:val="24"/>
          <w:szCs w:val="24"/>
        </w:rPr>
        <w:t>domization into CTN-0031 but could</w:t>
      </w:r>
      <w:r>
        <w:rPr>
          <w:rFonts w:ascii="Times New Roman" w:hAnsi="Times New Roman" w:cs="Times New Roman"/>
          <w:sz w:val="24"/>
          <w:szCs w:val="24"/>
        </w:rPr>
        <w:t xml:space="preserve"> occur as late as 2 weeks fo</w:t>
      </w:r>
      <w:r w:rsidR="00A744F5">
        <w:rPr>
          <w:rFonts w:ascii="Times New Roman" w:hAnsi="Times New Roman" w:cs="Times New Roman"/>
          <w:sz w:val="24"/>
          <w:szCs w:val="24"/>
        </w:rPr>
        <w:t>llowing the randomization.</w:t>
      </w:r>
    </w:p>
    <w:p w14:paraId="428E83E1" w14:textId="355CB3DA" w:rsidR="00FE7466" w:rsidRDefault="00A51D35" w:rsidP="003943A3">
      <w:pPr>
        <w:tabs>
          <w:tab w:val="left" w:pos="3375"/>
        </w:tabs>
        <w:spacing w:line="480" w:lineRule="auto"/>
        <w:rPr>
          <w:rFonts w:ascii="Times New Roman" w:hAnsi="Times New Roman" w:cs="Times New Roman"/>
          <w:b/>
          <w:sz w:val="24"/>
          <w:szCs w:val="24"/>
        </w:rPr>
      </w:pPr>
      <w:r>
        <w:rPr>
          <w:rFonts w:ascii="Times New Roman" w:hAnsi="Times New Roman" w:cs="Times New Roman"/>
          <w:b/>
          <w:sz w:val="24"/>
          <w:szCs w:val="24"/>
        </w:rPr>
        <w:tab/>
      </w:r>
      <w:r w:rsidR="006A260A" w:rsidRPr="006A260A">
        <w:rPr>
          <w:rFonts w:ascii="Times New Roman" w:hAnsi="Times New Roman" w:cs="Times New Roman"/>
          <w:b/>
          <w:sz w:val="24"/>
          <w:szCs w:val="24"/>
        </w:rPr>
        <w:t>Threats to Validity</w:t>
      </w:r>
    </w:p>
    <w:p w14:paraId="406C82F8" w14:textId="21EE3193" w:rsidR="00A51D35" w:rsidRDefault="00A51D35" w:rsidP="003943A3">
      <w:pPr>
        <w:tabs>
          <w:tab w:val="left" w:pos="3375"/>
        </w:tabs>
        <w:spacing w:line="480" w:lineRule="auto"/>
        <w:rPr>
          <w:rFonts w:ascii="Times New Roman" w:hAnsi="Times New Roman" w:cs="Times New Roman"/>
          <w:b/>
          <w:sz w:val="24"/>
          <w:szCs w:val="24"/>
        </w:rPr>
      </w:pPr>
      <w:commentRangeStart w:id="107"/>
      <w:r>
        <w:rPr>
          <w:rFonts w:ascii="Times New Roman" w:hAnsi="Times New Roman" w:cs="Times New Roman"/>
          <w:b/>
          <w:sz w:val="24"/>
          <w:szCs w:val="24"/>
        </w:rPr>
        <w:t>Content</w:t>
      </w:r>
      <w:commentRangeEnd w:id="107"/>
      <w:r w:rsidR="002035E4">
        <w:rPr>
          <w:rStyle w:val="CommentReference"/>
        </w:rPr>
        <w:commentReference w:id="107"/>
      </w:r>
      <w:r>
        <w:rPr>
          <w:rFonts w:ascii="Times New Roman" w:hAnsi="Times New Roman" w:cs="Times New Roman"/>
          <w:b/>
          <w:sz w:val="24"/>
          <w:szCs w:val="24"/>
        </w:rPr>
        <w:t xml:space="preserve"> Validity</w:t>
      </w:r>
    </w:p>
    <w:p w14:paraId="449F913F" w14:textId="7EB6DE2B" w:rsidR="00607EDB" w:rsidRPr="00192138" w:rsidRDefault="0082025F" w:rsidP="002B34AE">
      <w:pPr>
        <w:tabs>
          <w:tab w:val="left" w:pos="3375"/>
        </w:tabs>
        <w:spacing w:line="480" w:lineRule="auto"/>
        <w:ind w:firstLine="720"/>
        <w:rPr>
          <w:rFonts w:ascii="Times New Roman" w:hAnsi="Times New Roman" w:cs="Times New Roman"/>
          <w:sz w:val="24"/>
          <w:szCs w:val="24"/>
        </w:rPr>
      </w:pPr>
      <w:r w:rsidRPr="0082025F">
        <w:rPr>
          <w:rFonts w:ascii="Times New Roman" w:hAnsi="Times New Roman" w:cs="Times New Roman"/>
          <w:sz w:val="24"/>
          <w:szCs w:val="24"/>
        </w:rPr>
        <w:t>Content validity</w:t>
      </w:r>
      <w:r>
        <w:rPr>
          <w:rFonts w:ascii="Times New Roman" w:hAnsi="Times New Roman" w:cs="Times New Roman"/>
          <w:sz w:val="24"/>
          <w:szCs w:val="24"/>
        </w:rPr>
        <w:t xml:space="preserve"> is practical when </w:t>
      </w:r>
      <w:r w:rsidR="00DE6AFE">
        <w:rPr>
          <w:rFonts w:ascii="Times New Roman" w:hAnsi="Times New Roman" w:cs="Times New Roman"/>
          <w:sz w:val="24"/>
          <w:szCs w:val="24"/>
        </w:rPr>
        <w:t xml:space="preserve">a </w:t>
      </w:r>
      <w:r>
        <w:rPr>
          <w:rFonts w:ascii="Times New Roman" w:hAnsi="Times New Roman" w:cs="Times New Roman"/>
          <w:sz w:val="24"/>
          <w:szCs w:val="24"/>
        </w:rPr>
        <w:t>great deal is known about the variable that the researcher intends to measure (Gregory, 2011).  Predictive validity is a</w:t>
      </w:r>
      <w:r w:rsidR="00AD50F1">
        <w:rPr>
          <w:rFonts w:ascii="Times New Roman" w:hAnsi="Times New Roman" w:cs="Times New Roman"/>
          <w:sz w:val="24"/>
          <w:szCs w:val="24"/>
        </w:rPr>
        <w:t>n</w:t>
      </w:r>
      <w:r>
        <w:rPr>
          <w:rFonts w:ascii="Times New Roman" w:hAnsi="Times New Roman" w:cs="Times New Roman"/>
          <w:sz w:val="24"/>
          <w:szCs w:val="24"/>
        </w:rPr>
        <w:t xml:space="preserve"> area of content validity that is particularly relevant for this study in that I am seeking to predict treatment attrition rates for males and females based on their performance on various neuropsychological tests. According to Gregory (2011) when tests are used as a mean</w:t>
      </w:r>
      <w:r w:rsidR="00AD50F1">
        <w:rPr>
          <w:rFonts w:ascii="Times New Roman" w:hAnsi="Times New Roman" w:cs="Times New Roman"/>
          <w:sz w:val="24"/>
          <w:szCs w:val="24"/>
        </w:rPr>
        <w:t xml:space="preserve">s of prediction, it is necessary </w:t>
      </w:r>
      <w:r>
        <w:rPr>
          <w:rFonts w:ascii="Times New Roman" w:hAnsi="Times New Roman" w:cs="Times New Roman"/>
          <w:sz w:val="24"/>
          <w:szCs w:val="24"/>
        </w:rPr>
        <w:t xml:space="preserve">to develop a regression equation for the data analysis. </w:t>
      </w:r>
      <w:commentRangeStart w:id="108"/>
      <w:r>
        <w:rPr>
          <w:rFonts w:ascii="Times New Roman" w:hAnsi="Times New Roman" w:cs="Times New Roman"/>
          <w:sz w:val="24"/>
          <w:szCs w:val="24"/>
        </w:rPr>
        <w:t>A</w:t>
      </w:r>
      <w:commentRangeEnd w:id="108"/>
      <w:r w:rsidR="002035E4">
        <w:rPr>
          <w:rStyle w:val="CommentReference"/>
        </w:rPr>
        <w:commentReference w:id="108"/>
      </w:r>
      <w:r>
        <w:rPr>
          <w:rFonts w:ascii="Times New Roman" w:hAnsi="Times New Roman" w:cs="Times New Roman"/>
          <w:sz w:val="24"/>
          <w:szCs w:val="24"/>
        </w:rPr>
        <w:t xml:space="preserve"> regression equation describes “the best fitting straight line for estimating the criterion from the test” (p. 115). </w:t>
      </w:r>
      <w:r w:rsidR="00A0490D" w:rsidRPr="001A0627">
        <w:rPr>
          <w:rFonts w:ascii="Times New Roman" w:hAnsi="Times New Roman" w:cs="Times New Roman"/>
          <w:sz w:val="24"/>
          <w:szCs w:val="24"/>
        </w:rPr>
        <w:t xml:space="preserve">This </w:t>
      </w:r>
      <w:r w:rsidR="001A0627">
        <w:rPr>
          <w:rFonts w:ascii="Times New Roman" w:hAnsi="Times New Roman" w:cs="Times New Roman"/>
          <w:sz w:val="24"/>
          <w:szCs w:val="24"/>
        </w:rPr>
        <w:t>research</w:t>
      </w:r>
      <w:r w:rsidR="00A0490D">
        <w:rPr>
          <w:rFonts w:ascii="Times New Roman" w:hAnsi="Times New Roman" w:cs="Times New Roman"/>
          <w:sz w:val="24"/>
          <w:szCs w:val="24"/>
        </w:rPr>
        <w:t xml:space="preserve"> is considered to be a predictive validation study, meaning </w:t>
      </w:r>
      <w:r w:rsidR="00EE757E">
        <w:rPr>
          <w:rFonts w:ascii="Times New Roman" w:hAnsi="Times New Roman" w:cs="Times New Roman"/>
          <w:sz w:val="24"/>
          <w:szCs w:val="24"/>
        </w:rPr>
        <w:t>that test scores on a various neuropsychological tests are used to estimate outcome measures at a later date (Gregory, 2011</w:t>
      </w:r>
      <w:r w:rsidR="00896EE3">
        <w:rPr>
          <w:rFonts w:ascii="Times New Roman" w:hAnsi="Times New Roman" w:cs="Times New Roman"/>
          <w:sz w:val="24"/>
          <w:szCs w:val="24"/>
        </w:rPr>
        <w:t>).</w:t>
      </w:r>
      <w:r w:rsidR="004C2D4C">
        <w:rPr>
          <w:rFonts w:ascii="Times New Roman" w:hAnsi="Times New Roman" w:cs="Times New Roman"/>
          <w:sz w:val="24"/>
          <w:szCs w:val="24"/>
        </w:rPr>
        <w:t xml:space="preserve"> </w:t>
      </w:r>
      <w:r w:rsidR="0062496A">
        <w:rPr>
          <w:rFonts w:ascii="Times New Roman" w:hAnsi="Times New Roman" w:cs="Times New Roman"/>
          <w:sz w:val="24"/>
          <w:szCs w:val="24"/>
        </w:rPr>
        <w:t xml:space="preserve">There are a number of internal and external validity threats commonly found in tests of neuropsychological testing of substance abusing populations.  </w:t>
      </w:r>
    </w:p>
    <w:p w14:paraId="77DF801B" w14:textId="50D0EB17" w:rsidR="006E1DB9" w:rsidRDefault="00D25CF4" w:rsidP="004637B7">
      <w:pPr>
        <w:tabs>
          <w:tab w:val="left" w:pos="3375"/>
        </w:tabs>
        <w:spacing w:line="480" w:lineRule="auto"/>
        <w:ind w:firstLine="720"/>
        <w:rPr>
          <w:rFonts w:ascii="Times New Roman" w:hAnsi="Times New Roman" w:cs="Times New Roman"/>
          <w:sz w:val="24"/>
          <w:szCs w:val="24"/>
        </w:rPr>
      </w:pPr>
      <w:commentRangeStart w:id="109"/>
      <w:r w:rsidRPr="002B34AE">
        <w:rPr>
          <w:rFonts w:ascii="Times New Roman" w:hAnsi="Times New Roman" w:cs="Times New Roman"/>
          <w:sz w:val="24"/>
          <w:szCs w:val="24"/>
        </w:rPr>
        <w:t>Threats</w:t>
      </w:r>
      <w:commentRangeEnd w:id="109"/>
      <w:r w:rsidR="002035E4">
        <w:rPr>
          <w:rStyle w:val="CommentReference"/>
        </w:rPr>
        <w:commentReference w:id="109"/>
      </w:r>
      <w:r w:rsidRPr="002B34AE">
        <w:rPr>
          <w:rFonts w:ascii="Times New Roman" w:hAnsi="Times New Roman" w:cs="Times New Roman"/>
          <w:sz w:val="24"/>
          <w:szCs w:val="24"/>
        </w:rPr>
        <w:t xml:space="preserve"> to validity</w:t>
      </w:r>
      <w:r>
        <w:rPr>
          <w:rFonts w:ascii="Times New Roman" w:hAnsi="Times New Roman" w:cs="Times New Roman"/>
          <w:sz w:val="24"/>
          <w:szCs w:val="24"/>
        </w:rPr>
        <w:t xml:space="preserve"> (CTN-0031A): This is an ancillary study with data taken from a larger longitudinal study.  Participants were randomly selected from six out of nine sites from the original CTN-0031 study. The neurocognitive measures included in the study yield more than a single test result. </w:t>
      </w:r>
      <w:r w:rsidR="0067267D">
        <w:rPr>
          <w:rFonts w:ascii="Times New Roman" w:hAnsi="Times New Roman" w:cs="Times New Roman"/>
          <w:sz w:val="24"/>
          <w:szCs w:val="24"/>
        </w:rPr>
        <w:t>For the analyses of the data related to treatment completion, the treatment completion data will be used to classify participants as treatment completers or non-completers.</w:t>
      </w:r>
      <w:r w:rsidR="004637B7">
        <w:rPr>
          <w:rFonts w:ascii="Times New Roman" w:hAnsi="Times New Roman" w:cs="Times New Roman"/>
          <w:sz w:val="24"/>
          <w:szCs w:val="24"/>
        </w:rPr>
        <w:t xml:space="preserve"> </w:t>
      </w:r>
      <w:r w:rsidR="004637B7">
        <w:rPr>
          <w:rFonts w:ascii="Times New Roman" w:hAnsi="Times New Roman" w:cs="Times New Roman"/>
          <w:sz w:val="24"/>
          <w:szCs w:val="24"/>
        </w:rPr>
        <w:lastRenderedPageBreak/>
        <w:t xml:space="preserve">There are six indicators of cognitive function derived from the interference reaction time (RT) from the </w:t>
      </w:r>
      <w:proofErr w:type="spellStart"/>
      <w:r w:rsidR="004637B7">
        <w:rPr>
          <w:rFonts w:ascii="Times New Roman" w:hAnsi="Times New Roman" w:cs="Times New Roman"/>
          <w:sz w:val="24"/>
          <w:szCs w:val="24"/>
        </w:rPr>
        <w:t>Stroop</w:t>
      </w:r>
      <w:proofErr w:type="spellEnd"/>
      <w:r w:rsidR="004637B7">
        <w:rPr>
          <w:rFonts w:ascii="Times New Roman" w:hAnsi="Times New Roman" w:cs="Times New Roman"/>
          <w:sz w:val="24"/>
          <w:szCs w:val="24"/>
        </w:rPr>
        <w:t xml:space="preserve"> Word Color Task, the interference</w:t>
      </w:r>
      <w:r w:rsidR="00550657">
        <w:rPr>
          <w:rFonts w:ascii="Times New Roman" w:hAnsi="Times New Roman" w:cs="Times New Roman"/>
          <w:sz w:val="24"/>
          <w:szCs w:val="24"/>
        </w:rPr>
        <w:t xml:space="preserve"> recall score from the RALVT, 3) number of advantageous vs disadvantageous cards from the G; 4) the number of preservative errors from the WCST; 5) the total score from theBIS-</w:t>
      </w:r>
      <w:r w:rsidR="006E1DB9">
        <w:rPr>
          <w:rFonts w:ascii="Times New Roman" w:hAnsi="Times New Roman" w:cs="Times New Roman"/>
          <w:sz w:val="24"/>
          <w:szCs w:val="24"/>
        </w:rPr>
        <w:t>11,</w:t>
      </w:r>
      <w:r w:rsidR="00550657">
        <w:rPr>
          <w:rFonts w:ascii="Times New Roman" w:hAnsi="Times New Roman" w:cs="Times New Roman"/>
          <w:sz w:val="24"/>
          <w:szCs w:val="24"/>
        </w:rPr>
        <w:t xml:space="preserve"> and the total score from the </w:t>
      </w:r>
      <w:proofErr w:type="spellStart"/>
      <w:r w:rsidR="00550657">
        <w:rPr>
          <w:rFonts w:ascii="Times New Roman" w:hAnsi="Times New Roman" w:cs="Times New Roman"/>
          <w:sz w:val="24"/>
          <w:szCs w:val="24"/>
        </w:rPr>
        <w:t>FrSBE</w:t>
      </w:r>
      <w:proofErr w:type="spellEnd"/>
      <w:r w:rsidR="00550657">
        <w:rPr>
          <w:rFonts w:ascii="Times New Roman" w:hAnsi="Times New Roman" w:cs="Times New Roman"/>
          <w:sz w:val="24"/>
          <w:szCs w:val="24"/>
        </w:rPr>
        <w:t xml:space="preserve">. </w:t>
      </w:r>
    </w:p>
    <w:p w14:paraId="67C73EA5" w14:textId="3F2088C9" w:rsidR="006E1DB9" w:rsidRDefault="006E1DB9" w:rsidP="004637B7">
      <w:pPr>
        <w:tabs>
          <w:tab w:val="left" w:pos="3375"/>
        </w:tabs>
        <w:spacing w:line="480" w:lineRule="auto"/>
        <w:ind w:firstLine="720"/>
        <w:rPr>
          <w:rFonts w:ascii="Times New Roman" w:hAnsi="Times New Roman" w:cs="Times New Roman"/>
          <w:sz w:val="24"/>
          <w:szCs w:val="24"/>
        </w:rPr>
      </w:pPr>
      <w:commentRangeStart w:id="110"/>
      <w:r>
        <w:rPr>
          <w:rFonts w:ascii="Times New Roman" w:hAnsi="Times New Roman" w:cs="Times New Roman"/>
          <w:sz w:val="24"/>
          <w:szCs w:val="24"/>
        </w:rPr>
        <w:t>For</w:t>
      </w:r>
      <w:commentRangeEnd w:id="110"/>
      <w:r w:rsidR="002035E4">
        <w:rPr>
          <w:rStyle w:val="CommentReference"/>
        </w:rPr>
        <w:commentReference w:id="110"/>
      </w:r>
      <w:r>
        <w:rPr>
          <w:rFonts w:ascii="Times New Roman" w:hAnsi="Times New Roman" w:cs="Times New Roman"/>
          <w:sz w:val="24"/>
          <w:szCs w:val="24"/>
        </w:rPr>
        <w:t xml:space="preserve"> the outcomes completion/non-completion, I will employ</w:t>
      </w:r>
      <w:r w:rsidR="00CF7B68">
        <w:rPr>
          <w:rFonts w:ascii="Times New Roman" w:hAnsi="Times New Roman" w:cs="Times New Roman"/>
          <w:sz w:val="24"/>
          <w:szCs w:val="24"/>
        </w:rPr>
        <w:t xml:space="preserve"> logistic regression, using a </w:t>
      </w:r>
      <w:r>
        <w:rPr>
          <w:rFonts w:ascii="Times New Roman" w:hAnsi="Times New Roman" w:cs="Times New Roman"/>
          <w:sz w:val="24"/>
          <w:szCs w:val="24"/>
        </w:rPr>
        <w:t>covariate a</w:t>
      </w:r>
      <w:r w:rsidR="00CF7B68">
        <w:rPr>
          <w:rFonts w:ascii="Times New Roman" w:hAnsi="Times New Roman" w:cs="Times New Roman"/>
          <w:sz w:val="24"/>
          <w:szCs w:val="24"/>
        </w:rPr>
        <w:t>djusted model</w:t>
      </w:r>
      <w:r>
        <w:rPr>
          <w:rFonts w:ascii="Times New Roman" w:hAnsi="Times New Roman" w:cs="Times New Roman"/>
          <w:sz w:val="24"/>
          <w:szCs w:val="24"/>
        </w:rPr>
        <w:t xml:space="preserve">, replacing </w:t>
      </w:r>
      <w:proofErr w:type="spellStart"/>
      <w:r>
        <w:rPr>
          <w:rFonts w:ascii="Times New Roman" w:hAnsi="Times New Roman" w:cs="Times New Roman"/>
          <w:sz w:val="24"/>
          <w:szCs w:val="24"/>
        </w:rPr>
        <w:t>Stroop</w:t>
      </w:r>
      <w:proofErr w:type="spellEnd"/>
      <w:r>
        <w:rPr>
          <w:rFonts w:ascii="Times New Roman" w:hAnsi="Times New Roman" w:cs="Times New Roman"/>
          <w:sz w:val="24"/>
          <w:szCs w:val="24"/>
        </w:rPr>
        <w:t xml:space="preserve"> RT with the appropriate neurocognitive variables. In the latter analysis, it is possible that the distribution of the data may vary significantly from normality.  Estimation in the presence </w:t>
      </w:r>
      <w:r w:rsidR="00CF7B68">
        <w:rPr>
          <w:rFonts w:ascii="Times New Roman" w:hAnsi="Times New Roman" w:cs="Times New Roman"/>
          <w:sz w:val="24"/>
          <w:szCs w:val="24"/>
        </w:rPr>
        <w:t>of non-normality does</w:t>
      </w:r>
      <w:r w:rsidR="00ED21E1">
        <w:rPr>
          <w:rFonts w:ascii="Times New Roman" w:hAnsi="Times New Roman" w:cs="Times New Roman"/>
          <w:sz w:val="24"/>
          <w:szCs w:val="24"/>
        </w:rPr>
        <w:t xml:space="preserve"> not lead to bias in the derived estimates, however tests of significance may be impacted. </w:t>
      </w:r>
      <w:r w:rsidR="00354F2D">
        <w:rPr>
          <w:rFonts w:ascii="Times New Roman" w:hAnsi="Times New Roman" w:cs="Times New Roman"/>
          <w:sz w:val="24"/>
          <w:szCs w:val="24"/>
        </w:rPr>
        <w:t xml:space="preserve">It will be necessary to assess the deviation from normality of the residuals in the models, and if possible, </w:t>
      </w:r>
      <w:r w:rsidR="00354F2D" w:rsidRPr="002B34AE">
        <w:rPr>
          <w:rFonts w:ascii="Times New Roman" w:hAnsi="Times New Roman" w:cs="Times New Roman"/>
          <w:sz w:val="24"/>
          <w:szCs w:val="24"/>
        </w:rPr>
        <w:t>transform the outcomes</w:t>
      </w:r>
      <w:r w:rsidR="00354F2D">
        <w:rPr>
          <w:rFonts w:ascii="Times New Roman" w:hAnsi="Times New Roman" w:cs="Times New Roman"/>
          <w:sz w:val="24"/>
          <w:szCs w:val="24"/>
        </w:rPr>
        <w:t xml:space="preserve"> to bring about approximate normality.  </w:t>
      </w:r>
    </w:p>
    <w:p w14:paraId="349749D5" w14:textId="0EB2CCE5" w:rsidR="004637B7" w:rsidRPr="00393443" w:rsidRDefault="00D12B3F" w:rsidP="007D7AF5">
      <w:pPr>
        <w:tabs>
          <w:tab w:val="left" w:pos="3375"/>
        </w:tabs>
        <w:spacing w:line="480" w:lineRule="auto"/>
        <w:ind w:firstLine="720"/>
        <w:rPr>
          <w:rFonts w:ascii="Times New Roman" w:hAnsi="Times New Roman" w:cs="Times New Roman"/>
          <w:sz w:val="24"/>
          <w:szCs w:val="24"/>
        </w:rPr>
      </w:pPr>
      <w:commentRangeStart w:id="111"/>
      <w:r>
        <w:rPr>
          <w:rFonts w:ascii="Times New Roman" w:hAnsi="Times New Roman" w:cs="Times New Roman"/>
          <w:sz w:val="24"/>
          <w:szCs w:val="24"/>
        </w:rPr>
        <w:t>Researcher</w:t>
      </w:r>
      <w:commentRangeEnd w:id="111"/>
      <w:r w:rsidR="002035E4">
        <w:rPr>
          <w:rStyle w:val="CommentReference"/>
        </w:rPr>
        <w:commentReference w:id="111"/>
      </w:r>
      <w:r>
        <w:rPr>
          <w:rFonts w:ascii="Times New Roman" w:hAnsi="Times New Roman" w:cs="Times New Roman"/>
          <w:sz w:val="24"/>
          <w:szCs w:val="24"/>
        </w:rPr>
        <w:t xml:space="preserve"> bias as a threat to validity.  In terms of human subject research and drug abuse, it is important that researchers maintain objectivity in the research process.  One of the requirements of the research stipulates that participants had used cocaine and or methamphetamine in the past 60 days, and had a current diagnosis of cocaine or methamphetamine use or dependence (6 months) and were medically and psychiatrically stable to participate in the trial (</w:t>
      </w:r>
      <w:proofErr w:type="spellStart"/>
      <w:r>
        <w:rPr>
          <w:rFonts w:ascii="Times New Roman" w:hAnsi="Times New Roman" w:cs="Times New Roman"/>
          <w:sz w:val="24"/>
          <w:szCs w:val="24"/>
        </w:rPr>
        <w:t>Winhusen</w:t>
      </w:r>
      <w:proofErr w:type="spellEnd"/>
      <w:r>
        <w:rPr>
          <w:rFonts w:ascii="Times New Roman" w:hAnsi="Times New Roman" w:cs="Times New Roman"/>
          <w:sz w:val="24"/>
          <w:szCs w:val="24"/>
        </w:rPr>
        <w:t>, 2013). In this type of stud</w:t>
      </w:r>
      <w:r w:rsidR="00880B5D">
        <w:rPr>
          <w:rFonts w:ascii="Times New Roman" w:hAnsi="Times New Roman" w:cs="Times New Roman"/>
          <w:sz w:val="24"/>
          <w:szCs w:val="24"/>
        </w:rPr>
        <w:t>y</w:t>
      </w:r>
      <w:r>
        <w:rPr>
          <w:rFonts w:ascii="Times New Roman" w:hAnsi="Times New Roman" w:cs="Times New Roman"/>
          <w:sz w:val="24"/>
          <w:szCs w:val="24"/>
        </w:rPr>
        <w:t xml:space="preserve">, it is important that researchers and clinic staff involved </w:t>
      </w:r>
      <w:r w:rsidR="00880B5D">
        <w:rPr>
          <w:rFonts w:ascii="Times New Roman" w:hAnsi="Times New Roman" w:cs="Times New Roman"/>
          <w:sz w:val="24"/>
          <w:szCs w:val="24"/>
        </w:rPr>
        <w:t xml:space="preserve">with the study participants receive appropriate training and strictly adhere to study protocols in terms of confidentiality and emergency protocol measures. </w:t>
      </w:r>
    </w:p>
    <w:p w14:paraId="7FF6E20C" w14:textId="54CB326D" w:rsidR="00A51D35" w:rsidRDefault="00A51D35" w:rsidP="003943A3">
      <w:pPr>
        <w:tabs>
          <w:tab w:val="left" w:pos="3375"/>
        </w:tabs>
        <w:spacing w:line="480" w:lineRule="auto"/>
        <w:rPr>
          <w:rFonts w:ascii="Times New Roman" w:hAnsi="Times New Roman" w:cs="Times New Roman"/>
          <w:b/>
          <w:sz w:val="24"/>
          <w:szCs w:val="24"/>
        </w:rPr>
      </w:pPr>
      <w:commentRangeStart w:id="112"/>
      <w:r w:rsidRPr="007D7AF5">
        <w:rPr>
          <w:rFonts w:ascii="Times New Roman" w:hAnsi="Times New Roman" w:cs="Times New Roman"/>
          <w:b/>
          <w:sz w:val="24"/>
          <w:szCs w:val="24"/>
        </w:rPr>
        <w:t>Empirical</w:t>
      </w:r>
      <w:commentRangeEnd w:id="112"/>
      <w:r w:rsidR="002035E4">
        <w:rPr>
          <w:rStyle w:val="CommentReference"/>
        </w:rPr>
        <w:commentReference w:id="112"/>
      </w:r>
      <w:r w:rsidRPr="007D7AF5">
        <w:rPr>
          <w:rFonts w:ascii="Times New Roman" w:hAnsi="Times New Roman" w:cs="Times New Roman"/>
          <w:b/>
          <w:sz w:val="24"/>
          <w:szCs w:val="24"/>
        </w:rPr>
        <w:t xml:space="preserve"> Validity</w:t>
      </w:r>
      <w:r w:rsidR="00B53BE3">
        <w:rPr>
          <w:rFonts w:ascii="Times New Roman" w:hAnsi="Times New Roman" w:cs="Times New Roman"/>
          <w:b/>
          <w:sz w:val="24"/>
          <w:szCs w:val="24"/>
        </w:rPr>
        <w:t xml:space="preserve"> (Neuropsychological tests used in the study)</w:t>
      </w:r>
    </w:p>
    <w:p w14:paraId="213270CE" w14:textId="4E38FC01" w:rsidR="0075632C" w:rsidRDefault="00393443" w:rsidP="0075632C">
      <w:pPr>
        <w:tabs>
          <w:tab w:val="left" w:pos="3375"/>
        </w:tabs>
        <w:spacing w:line="480" w:lineRule="auto"/>
        <w:ind w:firstLine="720"/>
        <w:rPr>
          <w:rFonts w:ascii="Times New Roman" w:hAnsi="Times New Roman" w:cs="Times New Roman"/>
          <w:sz w:val="24"/>
          <w:szCs w:val="24"/>
        </w:rPr>
      </w:pPr>
      <w:r w:rsidRPr="00DA0CD7">
        <w:rPr>
          <w:rFonts w:ascii="Times New Roman" w:hAnsi="Times New Roman" w:cs="Times New Roman"/>
          <w:sz w:val="24"/>
          <w:szCs w:val="24"/>
        </w:rPr>
        <w:t>The Iowa Gambling Task</w:t>
      </w:r>
      <w:r w:rsidRPr="00393443">
        <w:rPr>
          <w:rFonts w:ascii="Times New Roman" w:hAnsi="Times New Roman" w:cs="Times New Roman"/>
          <w:sz w:val="24"/>
          <w:szCs w:val="24"/>
        </w:rPr>
        <w:t xml:space="preserve"> </w:t>
      </w:r>
      <w:r w:rsidRPr="00B07333">
        <w:rPr>
          <w:rFonts w:ascii="Times New Roman" w:hAnsi="Times New Roman" w:cs="Times New Roman"/>
          <w:sz w:val="24"/>
          <w:szCs w:val="24"/>
        </w:rPr>
        <w:t>(IGT)</w:t>
      </w:r>
      <w:r>
        <w:rPr>
          <w:rFonts w:ascii="Times New Roman" w:hAnsi="Times New Roman" w:cs="Times New Roman"/>
          <w:sz w:val="24"/>
          <w:szCs w:val="24"/>
        </w:rPr>
        <w:t xml:space="preserve"> is another test considered to measure aspects of executive function</w:t>
      </w:r>
      <w:r w:rsidR="0068000F">
        <w:rPr>
          <w:rFonts w:ascii="Times New Roman" w:hAnsi="Times New Roman" w:cs="Times New Roman"/>
          <w:sz w:val="24"/>
          <w:szCs w:val="24"/>
        </w:rPr>
        <w:t>.  Performance on IGT tasks has been show</w:t>
      </w:r>
      <w:r w:rsidR="00087283">
        <w:rPr>
          <w:rFonts w:ascii="Times New Roman" w:hAnsi="Times New Roman" w:cs="Times New Roman"/>
          <w:sz w:val="24"/>
          <w:szCs w:val="24"/>
        </w:rPr>
        <w:t xml:space="preserve">n in populations demonstrating </w:t>
      </w:r>
      <w:r w:rsidR="00087283">
        <w:rPr>
          <w:rFonts w:ascii="Times New Roman" w:hAnsi="Times New Roman" w:cs="Times New Roman"/>
          <w:sz w:val="24"/>
          <w:szCs w:val="24"/>
        </w:rPr>
        <w:lastRenderedPageBreak/>
        <w:t>chemical dependence and thought disorder (</w:t>
      </w:r>
      <w:proofErr w:type="spellStart"/>
      <w:r w:rsidR="00087283">
        <w:rPr>
          <w:rFonts w:ascii="Times New Roman" w:hAnsi="Times New Roman" w:cs="Times New Roman"/>
          <w:sz w:val="24"/>
          <w:szCs w:val="24"/>
        </w:rPr>
        <w:t>Gansler</w:t>
      </w:r>
      <w:proofErr w:type="spellEnd"/>
      <w:r w:rsidR="00087283">
        <w:rPr>
          <w:rFonts w:ascii="Times New Roman" w:hAnsi="Times New Roman" w:cs="Times New Roman"/>
          <w:sz w:val="24"/>
          <w:szCs w:val="24"/>
        </w:rPr>
        <w:t xml:space="preserve"> et al. 2011).  </w:t>
      </w:r>
      <w:commentRangeStart w:id="113"/>
      <w:r w:rsidR="00920B95">
        <w:rPr>
          <w:rFonts w:ascii="Times New Roman" w:hAnsi="Times New Roman" w:cs="Times New Roman"/>
          <w:sz w:val="24"/>
          <w:szCs w:val="24"/>
        </w:rPr>
        <w:t>Usin</w:t>
      </w:r>
      <w:r w:rsidR="00274B18">
        <w:rPr>
          <w:rFonts w:ascii="Times New Roman" w:hAnsi="Times New Roman" w:cs="Times New Roman"/>
          <w:sz w:val="24"/>
          <w:szCs w:val="24"/>
        </w:rPr>
        <w:t>g</w:t>
      </w:r>
      <w:commentRangeEnd w:id="113"/>
      <w:r w:rsidR="002035E4">
        <w:rPr>
          <w:rStyle w:val="CommentReference"/>
        </w:rPr>
        <w:commentReference w:id="113"/>
      </w:r>
      <w:r w:rsidR="00274B18">
        <w:rPr>
          <w:rFonts w:ascii="Times New Roman" w:hAnsi="Times New Roman" w:cs="Times New Roman"/>
          <w:sz w:val="24"/>
          <w:szCs w:val="24"/>
        </w:rPr>
        <w:t xml:space="preserve"> </w:t>
      </w:r>
      <w:r w:rsidR="00713BAA">
        <w:rPr>
          <w:rFonts w:ascii="Times New Roman" w:hAnsi="Times New Roman" w:cs="Times New Roman"/>
          <w:sz w:val="24"/>
          <w:szCs w:val="24"/>
        </w:rPr>
        <w:t xml:space="preserve">structured equation </w:t>
      </w:r>
      <w:r w:rsidR="00CD3562">
        <w:rPr>
          <w:rFonts w:ascii="Times New Roman" w:hAnsi="Times New Roman" w:cs="Times New Roman"/>
          <w:sz w:val="24"/>
          <w:szCs w:val="24"/>
        </w:rPr>
        <w:t xml:space="preserve">to test whether the IGT is an </w:t>
      </w:r>
      <w:r w:rsidR="00062F33">
        <w:rPr>
          <w:rFonts w:ascii="Times New Roman" w:hAnsi="Times New Roman" w:cs="Times New Roman"/>
          <w:sz w:val="24"/>
          <w:szCs w:val="24"/>
        </w:rPr>
        <w:t xml:space="preserve">executive function task (convergent validity) and whether it is not related to other neuropsychological domains (discriminant validity). </w:t>
      </w:r>
      <w:r w:rsidR="00A34444">
        <w:rPr>
          <w:rFonts w:ascii="Times New Roman" w:hAnsi="Times New Roman" w:cs="Times New Roman"/>
          <w:sz w:val="24"/>
          <w:szCs w:val="24"/>
        </w:rPr>
        <w:t xml:space="preserve">One way to consider the construct validity of a neuropsychological measure is in terms of brain behavior relationships. </w:t>
      </w:r>
      <w:commentRangeStart w:id="114"/>
      <w:r w:rsidR="00A34444">
        <w:rPr>
          <w:rFonts w:ascii="Times New Roman" w:hAnsi="Times New Roman" w:cs="Times New Roman"/>
          <w:sz w:val="24"/>
          <w:szCs w:val="24"/>
        </w:rPr>
        <w:t>In</w:t>
      </w:r>
      <w:commentRangeEnd w:id="114"/>
      <w:r w:rsidR="00570517">
        <w:rPr>
          <w:rStyle w:val="CommentReference"/>
        </w:rPr>
        <w:commentReference w:id="114"/>
      </w:r>
      <w:r w:rsidR="00A34444">
        <w:rPr>
          <w:rFonts w:ascii="Times New Roman" w:hAnsi="Times New Roman" w:cs="Times New Roman"/>
          <w:sz w:val="24"/>
          <w:szCs w:val="24"/>
        </w:rPr>
        <w:t xml:space="preserve"> terms of convergent validity, relative to two other gambling tasks, the IGT was demonstrated more sensitive to differences in decision-making capacity of pre-frontal sub-region groups.  </w:t>
      </w:r>
      <w:r w:rsidR="00B5195B">
        <w:rPr>
          <w:rFonts w:ascii="Times New Roman" w:hAnsi="Times New Roman" w:cs="Times New Roman"/>
          <w:sz w:val="24"/>
          <w:szCs w:val="24"/>
        </w:rPr>
        <w:t xml:space="preserve">Convergent/discriminant validity, the degree to which a measurement converges with similar measurements and diverges from dissimilar measurements, is another key index of overall validity. </w:t>
      </w:r>
      <w:r w:rsidR="0075632C">
        <w:rPr>
          <w:rFonts w:ascii="Times New Roman" w:hAnsi="Times New Roman" w:cs="Times New Roman"/>
          <w:sz w:val="24"/>
          <w:szCs w:val="24"/>
        </w:rPr>
        <w:t xml:space="preserve"> </w:t>
      </w:r>
      <w:r w:rsidR="00B5195B">
        <w:rPr>
          <w:rFonts w:ascii="Times New Roman" w:hAnsi="Times New Roman" w:cs="Times New Roman"/>
          <w:sz w:val="24"/>
          <w:szCs w:val="24"/>
        </w:rPr>
        <w:t>Although some research has argued that the total difference score metric</w:t>
      </w:r>
      <w:r w:rsidR="00B303CD">
        <w:rPr>
          <w:rFonts w:ascii="Times New Roman" w:hAnsi="Times New Roman" w:cs="Times New Roman"/>
          <w:sz w:val="24"/>
          <w:szCs w:val="24"/>
        </w:rPr>
        <w:t xml:space="preserve"> from th</w:t>
      </w:r>
      <w:r w:rsidR="002F22C0">
        <w:rPr>
          <w:rFonts w:ascii="Times New Roman" w:hAnsi="Times New Roman" w:cs="Times New Roman"/>
          <w:sz w:val="24"/>
          <w:szCs w:val="24"/>
        </w:rPr>
        <w:t>e IGT represents a diffuse amal</w:t>
      </w:r>
      <w:r w:rsidR="00B303CD">
        <w:rPr>
          <w:rFonts w:ascii="Times New Roman" w:hAnsi="Times New Roman" w:cs="Times New Roman"/>
          <w:sz w:val="24"/>
          <w:szCs w:val="24"/>
        </w:rPr>
        <w:t xml:space="preserve">gam of processes, nevertheless a review of the literature indicates that the IGT </w:t>
      </w:r>
      <w:r w:rsidR="00AA1DF5">
        <w:rPr>
          <w:rFonts w:ascii="Times New Roman" w:hAnsi="Times New Roman" w:cs="Times New Roman"/>
          <w:sz w:val="24"/>
          <w:szCs w:val="24"/>
        </w:rPr>
        <w:t>is assumed</w:t>
      </w:r>
      <w:r w:rsidR="00B303CD">
        <w:rPr>
          <w:rFonts w:ascii="Times New Roman" w:hAnsi="Times New Roman" w:cs="Times New Roman"/>
          <w:sz w:val="24"/>
          <w:szCs w:val="24"/>
        </w:rPr>
        <w:t xml:space="preserve"> to measure executive </w:t>
      </w:r>
      <w:r w:rsidR="002F22C0">
        <w:rPr>
          <w:rFonts w:ascii="Times New Roman" w:hAnsi="Times New Roman" w:cs="Times New Roman"/>
          <w:sz w:val="24"/>
          <w:szCs w:val="24"/>
        </w:rPr>
        <w:t>function. EF, though not necessarily considered a unitary cognitive process, has been defined as the ability to organize a se</w:t>
      </w:r>
      <w:r w:rsidR="00A2671E">
        <w:rPr>
          <w:rFonts w:ascii="Times New Roman" w:hAnsi="Times New Roman" w:cs="Times New Roman"/>
          <w:sz w:val="24"/>
          <w:szCs w:val="24"/>
        </w:rPr>
        <w:t>quence of actions towards a goal</w:t>
      </w:r>
      <w:r w:rsidR="002F22C0">
        <w:rPr>
          <w:rFonts w:ascii="Times New Roman" w:hAnsi="Times New Roman" w:cs="Times New Roman"/>
          <w:sz w:val="24"/>
          <w:szCs w:val="24"/>
        </w:rPr>
        <w:t>.</w:t>
      </w:r>
    </w:p>
    <w:p w14:paraId="7DCF2389" w14:textId="319E4E66" w:rsidR="00274B18" w:rsidRDefault="002F22C0" w:rsidP="0075632C">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commentRangeStart w:id="115"/>
      <w:r>
        <w:rPr>
          <w:rFonts w:ascii="Times New Roman" w:hAnsi="Times New Roman" w:cs="Times New Roman"/>
          <w:sz w:val="24"/>
          <w:szCs w:val="24"/>
        </w:rPr>
        <w:t>In</w:t>
      </w:r>
      <w:commentRangeEnd w:id="115"/>
      <w:r w:rsidR="00A2671E">
        <w:rPr>
          <w:rStyle w:val="CommentReference"/>
        </w:rPr>
        <w:commentReference w:id="115"/>
      </w:r>
      <w:r>
        <w:rPr>
          <w:rFonts w:ascii="Times New Roman" w:hAnsi="Times New Roman" w:cs="Times New Roman"/>
          <w:sz w:val="24"/>
          <w:szCs w:val="24"/>
        </w:rPr>
        <w:t xml:space="preserve"> two empirical reports, the IGT was considered more sensitive to the presence of neurologic disease than the classic executive functioning tasks (i.e. Trail Making Test, Verbal </w:t>
      </w:r>
      <w:r w:rsidR="001E099C">
        <w:rPr>
          <w:rFonts w:ascii="Times New Roman" w:hAnsi="Times New Roman" w:cs="Times New Roman"/>
          <w:sz w:val="24"/>
          <w:szCs w:val="24"/>
        </w:rPr>
        <w:t xml:space="preserve">Fluency, </w:t>
      </w:r>
      <w:r>
        <w:rPr>
          <w:rFonts w:ascii="Times New Roman" w:hAnsi="Times New Roman" w:cs="Times New Roman"/>
          <w:sz w:val="24"/>
          <w:szCs w:val="24"/>
        </w:rPr>
        <w:t xml:space="preserve">WCST) and in another was more sensitive to the presence of serious chemical dependence.  </w:t>
      </w:r>
      <w:r w:rsidR="001E099C">
        <w:rPr>
          <w:rFonts w:ascii="Times New Roman" w:hAnsi="Times New Roman" w:cs="Times New Roman"/>
          <w:sz w:val="24"/>
          <w:szCs w:val="24"/>
        </w:rPr>
        <w:t xml:space="preserve">It has been reported that the last four blocks (80 trials) of the IGT are associated with a measure of </w:t>
      </w:r>
      <w:r w:rsidR="00BF75F1">
        <w:rPr>
          <w:rFonts w:ascii="Times New Roman" w:hAnsi="Times New Roman" w:cs="Times New Roman"/>
          <w:sz w:val="24"/>
          <w:szCs w:val="24"/>
        </w:rPr>
        <w:t xml:space="preserve">EF, the WCST, and not with a measure of intelligence, the Wechsler Abbreviated Scale of Intelligence among healthy </w:t>
      </w:r>
      <w:r w:rsidR="00962D8D">
        <w:rPr>
          <w:rFonts w:ascii="Times New Roman" w:hAnsi="Times New Roman" w:cs="Times New Roman"/>
          <w:sz w:val="24"/>
          <w:szCs w:val="24"/>
        </w:rPr>
        <w:t>controls.</w:t>
      </w:r>
      <w:r w:rsidR="001008EC">
        <w:rPr>
          <w:rFonts w:ascii="Times New Roman" w:hAnsi="Times New Roman" w:cs="Times New Roman"/>
          <w:sz w:val="24"/>
          <w:szCs w:val="24"/>
        </w:rPr>
        <w:t xml:space="preserve"> A</w:t>
      </w:r>
      <w:r w:rsidR="00640265">
        <w:rPr>
          <w:rFonts w:ascii="Times New Roman" w:hAnsi="Times New Roman" w:cs="Times New Roman"/>
          <w:sz w:val="24"/>
          <w:szCs w:val="24"/>
        </w:rPr>
        <w:t xml:space="preserve">lthough this is a reasonable test of construct validity, it is not a stringent test, which arguable would include neuropsychological measures. </w:t>
      </w:r>
    </w:p>
    <w:p w14:paraId="651318D5" w14:textId="77777777" w:rsidR="00BE5192" w:rsidRDefault="001A1FD1" w:rsidP="003943A3">
      <w:pPr>
        <w:tabs>
          <w:tab w:val="left" w:pos="3375"/>
        </w:tabs>
        <w:spacing w:line="480" w:lineRule="auto"/>
        <w:rPr>
          <w:rFonts w:ascii="Times New Roman" w:hAnsi="Times New Roman" w:cs="Times New Roman"/>
          <w:sz w:val="24"/>
          <w:szCs w:val="24"/>
        </w:rPr>
      </w:pPr>
      <w:r>
        <w:rPr>
          <w:rStyle w:val="CommentReference"/>
        </w:rPr>
        <w:commentReference w:id="116"/>
      </w:r>
      <w:r w:rsidR="00BE5192">
        <w:rPr>
          <w:rFonts w:ascii="Times New Roman" w:hAnsi="Times New Roman" w:cs="Times New Roman"/>
          <w:sz w:val="24"/>
          <w:szCs w:val="24"/>
        </w:rPr>
        <w:t xml:space="preserve">              </w:t>
      </w:r>
      <w:proofErr w:type="spellStart"/>
      <w:r w:rsidR="00F00A4F" w:rsidRPr="00DA0CD7">
        <w:rPr>
          <w:rFonts w:ascii="Times New Roman" w:hAnsi="Times New Roman" w:cs="Times New Roman"/>
          <w:sz w:val="24"/>
          <w:szCs w:val="24"/>
        </w:rPr>
        <w:t>Carvalho</w:t>
      </w:r>
      <w:proofErr w:type="spellEnd"/>
      <w:r w:rsidR="00F00A4F" w:rsidRPr="00DA0CD7">
        <w:rPr>
          <w:rFonts w:ascii="Times New Roman" w:hAnsi="Times New Roman" w:cs="Times New Roman"/>
          <w:sz w:val="24"/>
          <w:szCs w:val="24"/>
        </w:rPr>
        <w:t xml:space="preserve"> et al. (2013) note that evidence supporting the </w:t>
      </w:r>
      <w:proofErr w:type="spellStart"/>
      <w:r w:rsidR="00F00A4F" w:rsidRPr="00DA0CD7">
        <w:rPr>
          <w:rFonts w:ascii="Times New Roman" w:hAnsi="Times New Roman" w:cs="Times New Roman"/>
          <w:sz w:val="24"/>
          <w:szCs w:val="24"/>
        </w:rPr>
        <w:t>FrSBE’s</w:t>
      </w:r>
      <w:proofErr w:type="spellEnd"/>
      <w:r w:rsidR="00F00A4F" w:rsidRPr="00DA0CD7">
        <w:rPr>
          <w:rFonts w:ascii="Times New Roman" w:hAnsi="Times New Roman" w:cs="Times New Roman"/>
          <w:sz w:val="24"/>
          <w:szCs w:val="24"/>
        </w:rPr>
        <w:t xml:space="preserve"> validity is growing.  In their research, concurrent validity of the </w:t>
      </w:r>
      <w:proofErr w:type="spellStart"/>
      <w:r w:rsidR="00F00A4F" w:rsidRPr="00DA0CD7">
        <w:rPr>
          <w:rFonts w:ascii="Times New Roman" w:hAnsi="Times New Roman" w:cs="Times New Roman"/>
          <w:sz w:val="24"/>
          <w:szCs w:val="24"/>
        </w:rPr>
        <w:t>FrSBE</w:t>
      </w:r>
      <w:proofErr w:type="spellEnd"/>
      <w:r w:rsidR="00F00A4F" w:rsidRPr="00DA0CD7">
        <w:rPr>
          <w:rFonts w:ascii="Times New Roman" w:hAnsi="Times New Roman" w:cs="Times New Roman"/>
          <w:sz w:val="24"/>
          <w:szCs w:val="24"/>
        </w:rPr>
        <w:t xml:space="preserve"> has been evidenced by other measures of </w:t>
      </w:r>
      <w:r w:rsidR="00F00A4F" w:rsidRPr="00DA0CD7">
        <w:rPr>
          <w:rFonts w:ascii="Times New Roman" w:hAnsi="Times New Roman" w:cs="Times New Roman"/>
          <w:sz w:val="24"/>
          <w:szCs w:val="24"/>
        </w:rPr>
        <w:lastRenderedPageBreak/>
        <w:t xml:space="preserve">behavioral interference and neuropsychiatric problems (e.g. depression, anxiety, disinhibition etc.). In conjunction with other psychiatric assessments including the Neuropsychiatric Inventory (NPI). </w:t>
      </w:r>
      <w:r w:rsidR="009664AB" w:rsidRPr="00DA0CD7">
        <w:rPr>
          <w:rFonts w:ascii="Times New Roman" w:hAnsi="Times New Roman" w:cs="Times New Roman"/>
          <w:sz w:val="24"/>
          <w:szCs w:val="24"/>
        </w:rPr>
        <w:t xml:space="preserve">Convergent validity of the </w:t>
      </w:r>
      <w:proofErr w:type="spellStart"/>
      <w:r w:rsidR="009664AB" w:rsidRPr="00DA0CD7">
        <w:rPr>
          <w:rFonts w:ascii="Times New Roman" w:hAnsi="Times New Roman" w:cs="Times New Roman"/>
          <w:sz w:val="24"/>
          <w:szCs w:val="24"/>
        </w:rPr>
        <w:t>FrSBE</w:t>
      </w:r>
      <w:proofErr w:type="spellEnd"/>
      <w:r w:rsidR="009664AB" w:rsidRPr="00DA0CD7">
        <w:rPr>
          <w:rFonts w:ascii="Times New Roman" w:hAnsi="Times New Roman" w:cs="Times New Roman"/>
          <w:sz w:val="24"/>
          <w:szCs w:val="24"/>
        </w:rPr>
        <w:t xml:space="preserve"> was supported in association with the Apathy and Disinhibition in terms of measuring distinct forms of depression (</w:t>
      </w:r>
      <w:proofErr w:type="spellStart"/>
      <w:r w:rsidR="009664AB" w:rsidRPr="00DA0CD7">
        <w:rPr>
          <w:rFonts w:ascii="Times New Roman" w:hAnsi="Times New Roman" w:cs="Times New Roman"/>
          <w:sz w:val="24"/>
          <w:szCs w:val="24"/>
        </w:rPr>
        <w:t>Carvalho</w:t>
      </w:r>
      <w:proofErr w:type="spellEnd"/>
      <w:r w:rsidR="009664AB" w:rsidRPr="00DA0CD7">
        <w:rPr>
          <w:rFonts w:ascii="Times New Roman" w:hAnsi="Times New Roman" w:cs="Times New Roman"/>
          <w:sz w:val="24"/>
          <w:szCs w:val="24"/>
        </w:rPr>
        <w:t xml:space="preserve"> et al. 2013).</w:t>
      </w:r>
      <w:r w:rsidR="009664AB">
        <w:rPr>
          <w:rFonts w:ascii="Times New Roman" w:hAnsi="Times New Roman" w:cs="Times New Roman"/>
          <w:sz w:val="24"/>
          <w:szCs w:val="24"/>
        </w:rPr>
        <w:t xml:space="preserve"> </w:t>
      </w:r>
    </w:p>
    <w:p w14:paraId="2FEB2D69" w14:textId="6EDAFDB9" w:rsidR="00245FC9" w:rsidRDefault="00272102" w:rsidP="009D6ACB">
      <w:pPr>
        <w:tabs>
          <w:tab w:val="left" w:pos="3375"/>
        </w:tabs>
        <w:spacing w:line="480" w:lineRule="auto"/>
        <w:ind w:firstLine="720"/>
        <w:rPr>
          <w:rFonts w:ascii="Times New Roman" w:hAnsi="Times New Roman" w:cs="Times New Roman"/>
          <w:sz w:val="24"/>
          <w:szCs w:val="24"/>
        </w:rPr>
      </w:pPr>
      <w:r w:rsidRPr="0033441E">
        <w:rPr>
          <w:rFonts w:ascii="Times New Roman" w:hAnsi="Times New Roman" w:cs="Times New Roman"/>
          <w:sz w:val="24"/>
          <w:szCs w:val="24"/>
        </w:rPr>
        <w:t>Although</w:t>
      </w:r>
      <w:r>
        <w:rPr>
          <w:rFonts w:ascii="Times New Roman" w:hAnsi="Times New Roman" w:cs="Times New Roman"/>
          <w:sz w:val="24"/>
          <w:szCs w:val="24"/>
        </w:rPr>
        <w:t xml:space="preserve"> </w:t>
      </w:r>
      <w:r w:rsidRPr="00716EFD">
        <w:rPr>
          <w:rFonts w:ascii="Times New Roman" w:hAnsi="Times New Roman" w:cs="Times New Roman"/>
          <w:sz w:val="24"/>
          <w:szCs w:val="24"/>
        </w:rPr>
        <w:t>limited,</w:t>
      </w:r>
      <w:r>
        <w:rPr>
          <w:rFonts w:ascii="Times New Roman" w:hAnsi="Times New Roman" w:cs="Times New Roman"/>
          <w:sz w:val="24"/>
          <w:szCs w:val="24"/>
        </w:rPr>
        <w:t xml:space="preserve"> construct validity of the </w:t>
      </w:r>
      <w:proofErr w:type="spellStart"/>
      <w:r>
        <w:rPr>
          <w:rFonts w:ascii="Times New Roman" w:hAnsi="Times New Roman" w:cs="Times New Roman"/>
          <w:sz w:val="24"/>
          <w:szCs w:val="24"/>
        </w:rPr>
        <w:t>FrSBE</w:t>
      </w:r>
      <w:proofErr w:type="spellEnd"/>
      <w:r>
        <w:rPr>
          <w:rFonts w:ascii="Times New Roman" w:hAnsi="Times New Roman" w:cs="Times New Roman"/>
          <w:sz w:val="24"/>
          <w:szCs w:val="24"/>
        </w:rPr>
        <w:t xml:space="preserve"> is supported in associations between the sc</w:t>
      </w:r>
      <w:r w:rsidR="00A2393A">
        <w:rPr>
          <w:rFonts w:ascii="Times New Roman" w:hAnsi="Times New Roman" w:cs="Times New Roman"/>
          <w:sz w:val="24"/>
          <w:szCs w:val="24"/>
        </w:rPr>
        <w:t>ale and neuroimaging data.  An Exploratory Factor A</w:t>
      </w:r>
      <w:r w:rsidR="00FC0720">
        <w:rPr>
          <w:rFonts w:ascii="Times New Roman" w:hAnsi="Times New Roman" w:cs="Times New Roman"/>
          <w:sz w:val="24"/>
          <w:szCs w:val="24"/>
        </w:rPr>
        <w:t xml:space="preserve">nalysis (EFA) was conducted on the </w:t>
      </w:r>
      <w:proofErr w:type="spellStart"/>
      <w:r w:rsidR="00FC0720">
        <w:rPr>
          <w:rFonts w:ascii="Times New Roman" w:hAnsi="Times New Roman" w:cs="Times New Roman"/>
          <w:sz w:val="24"/>
          <w:szCs w:val="24"/>
        </w:rPr>
        <w:t>FrSBE</w:t>
      </w:r>
      <w:proofErr w:type="spellEnd"/>
      <w:r w:rsidR="00FC0720">
        <w:rPr>
          <w:rFonts w:ascii="Times New Roman" w:hAnsi="Times New Roman" w:cs="Times New Roman"/>
          <w:sz w:val="24"/>
          <w:szCs w:val="24"/>
        </w:rPr>
        <w:t xml:space="preserve"> to investigate the factor structure of the instrument.  Informant ratings on the </w:t>
      </w:r>
      <w:proofErr w:type="spellStart"/>
      <w:r w:rsidR="00FC0720">
        <w:rPr>
          <w:rFonts w:ascii="Times New Roman" w:hAnsi="Times New Roman" w:cs="Times New Roman"/>
          <w:sz w:val="24"/>
          <w:szCs w:val="24"/>
        </w:rPr>
        <w:t>FrSBE</w:t>
      </w:r>
      <w:proofErr w:type="spellEnd"/>
      <w:r w:rsidR="00FC0720">
        <w:rPr>
          <w:rFonts w:ascii="Times New Roman" w:hAnsi="Times New Roman" w:cs="Times New Roman"/>
          <w:sz w:val="24"/>
          <w:szCs w:val="24"/>
        </w:rPr>
        <w:t xml:space="preserve"> were </w:t>
      </w:r>
      <w:r w:rsidR="00DB471A">
        <w:rPr>
          <w:rFonts w:ascii="Times New Roman" w:hAnsi="Times New Roman" w:cs="Times New Roman"/>
          <w:sz w:val="24"/>
          <w:szCs w:val="24"/>
        </w:rPr>
        <w:t>provided</w:t>
      </w:r>
      <w:r w:rsidR="00FC0720">
        <w:rPr>
          <w:rFonts w:ascii="Times New Roman" w:hAnsi="Times New Roman" w:cs="Times New Roman"/>
          <w:sz w:val="24"/>
          <w:szCs w:val="24"/>
        </w:rPr>
        <w:t xml:space="preserve"> for patients representing a broad range of neurological </w:t>
      </w:r>
      <w:r w:rsidR="0070227E">
        <w:rPr>
          <w:rFonts w:ascii="Times New Roman" w:hAnsi="Times New Roman" w:cs="Times New Roman"/>
          <w:sz w:val="24"/>
          <w:szCs w:val="24"/>
        </w:rPr>
        <w:t xml:space="preserve">diagnosis such as mild cognitive impairment (MCI, AD, FTD, PD, and </w:t>
      </w:r>
      <w:commentRangeStart w:id="117"/>
      <w:r w:rsidR="0070227E">
        <w:rPr>
          <w:rFonts w:ascii="Times New Roman" w:hAnsi="Times New Roman" w:cs="Times New Roman"/>
          <w:sz w:val="24"/>
          <w:szCs w:val="24"/>
        </w:rPr>
        <w:t>HD</w:t>
      </w:r>
      <w:commentRangeEnd w:id="117"/>
      <w:r w:rsidR="00514B59">
        <w:rPr>
          <w:rStyle w:val="CommentReference"/>
        </w:rPr>
        <w:commentReference w:id="117"/>
      </w:r>
      <w:r w:rsidR="0070227E">
        <w:rPr>
          <w:rFonts w:ascii="Times New Roman" w:hAnsi="Times New Roman" w:cs="Times New Roman"/>
          <w:sz w:val="24"/>
          <w:szCs w:val="24"/>
        </w:rPr>
        <w:t>). Model fit indices and reliabilities (measured using internal consistency reliability) were compared in the original and in several alternat</w:t>
      </w:r>
      <w:r w:rsidR="004E6FD5">
        <w:rPr>
          <w:rFonts w:ascii="Times New Roman" w:hAnsi="Times New Roman" w:cs="Times New Roman"/>
          <w:sz w:val="24"/>
          <w:szCs w:val="24"/>
        </w:rPr>
        <w:t xml:space="preserve">ive models.  The original scale demonstrated a generally good fitting model, although the best fitting model (referred to as the reduced model) removed eight items from the original measure and modestly improved fit over the original </w:t>
      </w:r>
      <w:proofErr w:type="spellStart"/>
      <w:r w:rsidR="004E6FD5">
        <w:rPr>
          <w:rFonts w:ascii="Times New Roman" w:hAnsi="Times New Roman" w:cs="Times New Roman"/>
          <w:sz w:val="24"/>
          <w:szCs w:val="24"/>
        </w:rPr>
        <w:t>FrSBE</w:t>
      </w:r>
      <w:proofErr w:type="spellEnd"/>
      <w:r w:rsidR="004E6FD5">
        <w:rPr>
          <w:rFonts w:ascii="Times New Roman" w:hAnsi="Times New Roman" w:cs="Times New Roman"/>
          <w:sz w:val="24"/>
          <w:szCs w:val="24"/>
        </w:rPr>
        <w:t xml:space="preserve">.  Strong reliability was found </w:t>
      </w:r>
      <w:r w:rsidR="007409D7">
        <w:rPr>
          <w:rFonts w:ascii="Times New Roman" w:hAnsi="Times New Roman" w:cs="Times New Roman"/>
          <w:sz w:val="24"/>
          <w:szCs w:val="24"/>
        </w:rPr>
        <w:t xml:space="preserve">in both versions. </w:t>
      </w:r>
    </w:p>
    <w:p w14:paraId="32AC31B4" w14:textId="3EF9C616" w:rsidR="006B4884" w:rsidRPr="0033441E" w:rsidRDefault="006B4884" w:rsidP="003943A3">
      <w:pPr>
        <w:tabs>
          <w:tab w:val="left" w:pos="3375"/>
        </w:tabs>
        <w:spacing w:line="480" w:lineRule="auto"/>
        <w:rPr>
          <w:rFonts w:ascii="Times New Roman" w:hAnsi="Times New Roman" w:cs="Times New Roman"/>
          <w:b/>
          <w:sz w:val="24"/>
          <w:szCs w:val="24"/>
        </w:rPr>
      </w:pPr>
      <w:commentRangeStart w:id="118"/>
      <w:r w:rsidRPr="0033441E">
        <w:rPr>
          <w:rFonts w:ascii="Times New Roman" w:hAnsi="Times New Roman" w:cs="Times New Roman"/>
          <w:b/>
          <w:sz w:val="24"/>
          <w:szCs w:val="24"/>
        </w:rPr>
        <w:t>RALVT</w:t>
      </w:r>
      <w:commentRangeEnd w:id="118"/>
      <w:r w:rsidR="00F02B26">
        <w:rPr>
          <w:rStyle w:val="CommentReference"/>
        </w:rPr>
        <w:commentReference w:id="118"/>
      </w:r>
    </w:p>
    <w:p w14:paraId="0F312106" w14:textId="148604A4" w:rsidR="00D17C95" w:rsidRPr="003D1F0E" w:rsidRDefault="00816638" w:rsidP="0050160B">
      <w:pPr>
        <w:tabs>
          <w:tab w:val="left" w:pos="3375"/>
        </w:tabs>
        <w:spacing w:line="480" w:lineRule="auto"/>
        <w:ind w:firstLine="720"/>
        <w:rPr>
          <w:rFonts w:ascii="Times New Roman" w:hAnsi="Times New Roman" w:cs="Times New Roman"/>
          <w:sz w:val="24"/>
          <w:szCs w:val="24"/>
          <w:highlight w:val="yellow"/>
        </w:rPr>
      </w:pPr>
      <w:r w:rsidRPr="0033441E">
        <w:rPr>
          <w:rFonts w:ascii="Times New Roman" w:hAnsi="Times New Roman" w:cs="Times New Roman"/>
          <w:sz w:val="24"/>
          <w:szCs w:val="24"/>
        </w:rPr>
        <w:t xml:space="preserve">   </w:t>
      </w:r>
      <w:r w:rsidR="00D17C95" w:rsidRPr="0033441E">
        <w:rPr>
          <w:rFonts w:ascii="Times New Roman" w:hAnsi="Times New Roman" w:cs="Times New Roman"/>
          <w:sz w:val="24"/>
          <w:szCs w:val="24"/>
        </w:rPr>
        <w:t>The Rey</w:t>
      </w:r>
      <w:r w:rsidR="00D17C95" w:rsidRPr="00716EFD">
        <w:rPr>
          <w:rFonts w:ascii="Times New Roman" w:hAnsi="Times New Roman" w:cs="Times New Roman"/>
          <w:sz w:val="24"/>
          <w:szCs w:val="24"/>
        </w:rPr>
        <w:t xml:space="preserve"> Auditory Verbal Learning Test</w:t>
      </w:r>
      <w:r w:rsidR="00D17C95">
        <w:rPr>
          <w:rFonts w:ascii="Times New Roman" w:hAnsi="Times New Roman" w:cs="Times New Roman"/>
          <w:sz w:val="24"/>
          <w:szCs w:val="24"/>
        </w:rPr>
        <w:t xml:space="preserve"> (RALVT) is widely used for the assessment of episodic memory</w:t>
      </w:r>
      <w:r w:rsidR="00E84FC4">
        <w:rPr>
          <w:rFonts w:ascii="Times New Roman" w:hAnsi="Times New Roman" w:cs="Times New Roman"/>
          <w:sz w:val="24"/>
          <w:szCs w:val="24"/>
        </w:rPr>
        <w:t xml:space="preserve"> (</w:t>
      </w:r>
      <w:proofErr w:type="spellStart"/>
      <w:r w:rsidR="00E84FC4">
        <w:rPr>
          <w:rFonts w:ascii="Times New Roman" w:hAnsi="Times New Roman" w:cs="Times New Roman"/>
          <w:sz w:val="24"/>
          <w:szCs w:val="24"/>
        </w:rPr>
        <w:t>Jardim</w:t>
      </w:r>
      <w:proofErr w:type="spellEnd"/>
      <w:r w:rsidR="00E84FC4">
        <w:rPr>
          <w:rFonts w:ascii="Times New Roman" w:hAnsi="Times New Roman" w:cs="Times New Roman"/>
          <w:sz w:val="24"/>
          <w:szCs w:val="24"/>
        </w:rPr>
        <w:t xml:space="preserve"> de Paula et al.</w:t>
      </w:r>
      <w:r w:rsidR="00F93F83">
        <w:rPr>
          <w:rFonts w:ascii="Times New Roman" w:hAnsi="Times New Roman" w:cs="Times New Roman"/>
          <w:sz w:val="24"/>
          <w:szCs w:val="24"/>
        </w:rPr>
        <w:t>,</w:t>
      </w:r>
      <w:r w:rsidR="00E84FC4">
        <w:rPr>
          <w:rFonts w:ascii="Times New Roman" w:hAnsi="Times New Roman" w:cs="Times New Roman"/>
          <w:sz w:val="24"/>
          <w:szCs w:val="24"/>
        </w:rPr>
        <w:t xml:space="preserve"> 2011). </w:t>
      </w:r>
      <w:r w:rsidR="00144249">
        <w:rPr>
          <w:rFonts w:ascii="Times New Roman" w:hAnsi="Times New Roman" w:cs="Times New Roman"/>
          <w:sz w:val="24"/>
          <w:szCs w:val="24"/>
        </w:rPr>
        <w:t xml:space="preserve">The reliability analysis is the evaluation of the stability or precision of a test measurement.  One method for the analysis of the characteristic is the internal consistency, performed for this study by calculating </w:t>
      </w:r>
      <w:proofErr w:type="spellStart"/>
      <w:r w:rsidR="00217B52">
        <w:rPr>
          <w:rFonts w:ascii="Times New Roman" w:hAnsi="Times New Roman" w:cs="Times New Roman"/>
          <w:sz w:val="24"/>
          <w:szCs w:val="24"/>
        </w:rPr>
        <w:t>Cronbach’s</w:t>
      </w:r>
      <w:proofErr w:type="spellEnd"/>
      <w:r w:rsidR="008312FC">
        <w:rPr>
          <w:rFonts w:ascii="Times New Roman" w:hAnsi="Times New Roman" w:cs="Times New Roman"/>
          <w:sz w:val="24"/>
          <w:szCs w:val="24"/>
        </w:rPr>
        <w:t xml:space="preserve"> </w:t>
      </w:r>
      <w:commentRangeStart w:id="119"/>
      <w:r w:rsidR="008312FC">
        <w:rPr>
          <w:rFonts w:ascii="Times New Roman" w:hAnsi="Times New Roman" w:cs="Times New Roman"/>
          <w:sz w:val="24"/>
          <w:szCs w:val="24"/>
        </w:rPr>
        <w:t>Alpha</w:t>
      </w:r>
      <w:commentRangeEnd w:id="119"/>
      <w:r w:rsidR="00F02B26">
        <w:rPr>
          <w:rStyle w:val="CommentReference"/>
        </w:rPr>
        <w:commentReference w:id="119"/>
      </w:r>
      <w:r w:rsidR="00144249">
        <w:rPr>
          <w:rFonts w:ascii="Times New Roman" w:hAnsi="Times New Roman" w:cs="Times New Roman"/>
          <w:sz w:val="24"/>
          <w:szCs w:val="24"/>
        </w:rPr>
        <w:t xml:space="preserve">. </w:t>
      </w:r>
      <w:r w:rsidR="00F27CDF">
        <w:rPr>
          <w:rFonts w:ascii="Times New Roman" w:hAnsi="Times New Roman" w:cs="Times New Roman"/>
          <w:sz w:val="24"/>
          <w:szCs w:val="24"/>
        </w:rPr>
        <w:t xml:space="preserve">The construct validity of the RALVT was </w:t>
      </w:r>
      <w:r w:rsidR="00B70DA4">
        <w:rPr>
          <w:rFonts w:ascii="Times New Roman" w:hAnsi="Times New Roman" w:cs="Times New Roman"/>
          <w:sz w:val="24"/>
          <w:szCs w:val="24"/>
        </w:rPr>
        <w:t>attained through</w:t>
      </w:r>
      <w:r w:rsidR="00F27CDF">
        <w:rPr>
          <w:rFonts w:ascii="Times New Roman" w:hAnsi="Times New Roman" w:cs="Times New Roman"/>
          <w:sz w:val="24"/>
          <w:szCs w:val="24"/>
        </w:rPr>
        <w:t xml:space="preserve"> its correlations with two other neuropsychological tests (MMSE ad CDT) and </w:t>
      </w:r>
      <w:commentRangeStart w:id="120"/>
      <w:r w:rsidR="00F27CDF">
        <w:rPr>
          <w:rFonts w:ascii="Times New Roman" w:hAnsi="Times New Roman" w:cs="Times New Roman"/>
          <w:sz w:val="24"/>
          <w:szCs w:val="24"/>
        </w:rPr>
        <w:t>an</w:t>
      </w:r>
      <w:commentRangeEnd w:id="120"/>
      <w:r w:rsidR="00632AF3">
        <w:rPr>
          <w:rStyle w:val="CommentReference"/>
        </w:rPr>
        <w:commentReference w:id="120"/>
      </w:r>
      <w:r w:rsidR="00632AF3">
        <w:rPr>
          <w:rFonts w:ascii="Times New Roman" w:hAnsi="Times New Roman" w:cs="Times New Roman"/>
          <w:sz w:val="24"/>
          <w:szCs w:val="24"/>
        </w:rPr>
        <w:t xml:space="preserve"> EFA</w:t>
      </w:r>
      <w:r w:rsidR="00F27CDF">
        <w:rPr>
          <w:rFonts w:ascii="Times New Roman" w:hAnsi="Times New Roman" w:cs="Times New Roman"/>
          <w:sz w:val="24"/>
          <w:szCs w:val="24"/>
        </w:rPr>
        <w:t>, using the principal axis factoring and o</w:t>
      </w:r>
      <w:r w:rsidR="008312FC">
        <w:rPr>
          <w:rFonts w:ascii="Times New Roman" w:hAnsi="Times New Roman" w:cs="Times New Roman"/>
          <w:sz w:val="24"/>
          <w:szCs w:val="24"/>
        </w:rPr>
        <w:t>blique rotation</w:t>
      </w:r>
      <w:r w:rsidR="00F27CDF">
        <w:rPr>
          <w:rFonts w:ascii="Times New Roman" w:hAnsi="Times New Roman" w:cs="Times New Roman"/>
          <w:sz w:val="24"/>
          <w:szCs w:val="24"/>
        </w:rPr>
        <w:t xml:space="preserve">.  Considering the variable gender, </w:t>
      </w:r>
      <w:r w:rsidR="00FD73A1">
        <w:rPr>
          <w:rFonts w:ascii="Times New Roman" w:hAnsi="Times New Roman" w:cs="Times New Roman"/>
          <w:sz w:val="24"/>
          <w:szCs w:val="24"/>
        </w:rPr>
        <w:t xml:space="preserve">performance of men and women was compared by the Student’s t test, including the calculation of Cohen’s d effect magnitude. </w:t>
      </w:r>
    </w:p>
    <w:p w14:paraId="5A697C00" w14:textId="77777777" w:rsidR="007D7AF5" w:rsidRDefault="0027681E" w:rsidP="00330861">
      <w:pPr>
        <w:tabs>
          <w:tab w:val="left" w:pos="3375"/>
        </w:tabs>
        <w:spacing w:line="480" w:lineRule="auto"/>
        <w:ind w:firstLine="810"/>
        <w:rPr>
          <w:rFonts w:ascii="Times New Roman" w:hAnsi="Times New Roman" w:cs="Times New Roman"/>
          <w:sz w:val="24"/>
          <w:szCs w:val="24"/>
        </w:rPr>
      </w:pPr>
      <w:commentRangeStart w:id="121"/>
      <w:r>
        <w:rPr>
          <w:rFonts w:ascii="Times New Roman" w:hAnsi="Times New Roman" w:cs="Times New Roman"/>
          <w:sz w:val="24"/>
          <w:szCs w:val="24"/>
        </w:rPr>
        <w:lastRenderedPageBreak/>
        <w:t>The</w:t>
      </w:r>
      <w:commentRangeEnd w:id="121"/>
      <w:r w:rsidR="004C1765">
        <w:rPr>
          <w:rStyle w:val="CommentReference"/>
        </w:rPr>
        <w:commentReference w:id="121"/>
      </w:r>
      <w:r>
        <w:rPr>
          <w:rFonts w:ascii="Times New Roman" w:hAnsi="Times New Roman" w:cs="Times New Roman"/>
          <w:sz w:val="24"/>
          <w:szCs w:val="24"/>
        </w:rPr>
        <w:t xml:space="preserve"> analysis of the psychometric properties </w:t>
      </w:r>
      <w:r w:rsidR="006C5A14">
        <w:rPr>
          <w:rFonts w:ascii="Times New Roman" w:hAnsi="Times New Roman" w:cs="Times New Roman"/>
          <w:sz w:val="24"/>
          <w:szCs w:val="24"/>
        </w:rPr>
        <w:t>o</w:t>
      </w:r>
      <w:r>
        <w:rPr>
          <w:rFonts w:ascii="Times New Roman" w:hAnsi="Times New Roman" w:cs="Times New Roman"/>
          <w:sz w:val="24"/>
          <w:szCs w:val="24"/>
        </w:rPr>
        <w:t xml:space="preserve">f the RALVT conducted in de Paula’s study provides significant evidence of reliability (through analysis of internal consistency), construct validity (through the use of divergent correlations and analysis of factorial structure), besides </w:t>
      </w:r>
      <w:r w:rsidR="00364E84">
        <w:rPr>
          <w:rFonts w:ascii="Times New Roman" w:hAnsi="Times New Roman" w:cs="Times New Roman"/>
          <w:sz w:val="24"/>
          <w:szCs w:val="24"/>
        </w:rPr>
        <w:t xml:space="preserve">it investigates the influence of </w:t>
      </w:r>
      <w:proofErr w:type="spellStart"/>
      <w:r w:rsidR="00364E84">
        <w:rPr>
          <w:rFonts w:ascii="Times New Roman" w:hAnsi="Times New Roman" w:cs="Times New Roman"/>
          <w:sz w:val="24"/>
          <w:szCs w:val="24"/>
        </w:rPr>
        <w:t>sociodemographic</w:t>
      </w:r>
      <w:proofErr w:type="spellEnd"/>
      <w:r w:rsidR="00364E84">
        <w:rPr>
          <w:rFonts w:ascii="Times New Roman" w:hAnsi="Times New Roman" w:cs="Times New Roman"/>
          <w:sz w:val="24"/>
          <w:szCs w:val="24"/>
        </w:rPr>
        <w:t xml:space="preserve"> variables such as age, educ</w:t>
      </w:r>
      <w:r w:rsidR="00121AD8">
        <w:rPr>
          <w:rFonts w:ascii="Times New Roman" w:hAnsi="Times New Roman" w:cs="Times New Roman"/>
          <w:sz w:val="24"/>
          <w:szCs w:val="24"/>
        </w:rPr>
        <w:t>ation, and gender and the clinical variable of depressive symptom. RALVT is an instrument marked by learning processes</w:t>
      </w:r>
      <w:r w:rsidR="009365DC">
        <w:rPr>
          <w:rFonts w:ascii="Times New Roman" w:hAnsi="Times New Roman" w:cs="Times New Roman"/>
          <w:sz w:val="24"/>
          <w:szCs w:val="24"/>
        </w:rPr>
        <w:t>, where each component of the test depends crucia</w:t>
      </w:r>
      <w:r w:rsidR="003F737C">
        <w:rPr>
          <w:rFonts w:ascii="Times New Roman" w:hAnsi="Times New Roman" w:cs="Times New Roman"/>
          <w:sz w:val="24"/>
          <w:szCs w:val="24"/>
        </w:rPr>
        <w:t>lly on the previous one, which tends to increase the variance shared by each component.</w:t>
      </w:r>
    </w:p>
    <w:p w14:paraId="150A5621" w14:textId="4F8733BE" w:rsidR="00470ACE" w:rsidRDefault="003F737C" w:rsidP="002B34AE">
      <w:pPr>
        <w:tabs>
          <w:tab w:val="left" w:pos="3375"/>
        </w:tabs>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 </w:t>
      </w:r>
      <w:commentRangeStart w:id="122"/>
      <w:r w:rsidRPr="00EF4F33">
        <w:rPr>
          <w:rFonts w:ascii="Times New Roman" w:hAnsi="Times New Roman" w:cs="Times New Roman"/>
          <w:sz w:val="24"/>
          <w:szCs w:val="24"/>
        </w:rPr>
        <w:t>These</w:t>
      </w:r>
      <w:commentRangeEnd w:id="122"/>
      <w:r w:rsidR="004C1765">
        <w:rPr>
          <w:rStyle w:val="CommentReference"/>
        </w:rPr>
        <w:commentReference w:id="122"/>
      </w:r>
      <w:r w:rsidRPr="00EF4F33">
        <w:rPr>
          <w:rFonts w:ascii="Times New Roman" w:hAnsi="Times New Roman" w:cs="Times New Roman"/>
          <w:sz w:val="24"/>
          <w:szCs w:val="24"/>
        </w:rPr>
        <w:t xml:space="preserve"> authors argue that the assessment of construct validity through correlations with other neuropsychological tests and analysis of the factorial structure is overly biased by the characteristics of the participants.</w:t>
      </w:r>
      <w:r>
        <w:rPr>
          <w:rFonts w:ascii="Times New Roman" w:hAnsi="Times New Roman" w:cs="Times New Roman"/>
          <w:sz w:val="24"/>
          <w:szCs w:val="24"/>
        </w:rPr>
        <w:t xml:space="preserve">  </w:t>
      </w:r>
      <w:r w:rsidR="00041A20">
        <w:rPr>
          <w:rFonts w:ascii="Times New Roman" w:hAnsi="Times New Roman" w:cs="Times New Roman"/>
          <w:sz w:val="24"/>
          <w:szCs w:val="24"/>
        </w:rPr>
        <w:t>In certain populations experiencing episodic memory issues is not supported by analysis.</w:t>
      </w:r>
      <w:r w:rsidR="00D45A17">
        <w:rPr>
          <w:rFonts w:ascii="Times New Roman" w:hAnsi="Times New Roman" w:cs="Times New Roman"/>
          <w:sz w:val="24"/>
          <w:szCs w:val="24"/>
        </w:rPr>
        <w:t xml:space="preserve"> However, evidence suggests that factorial analysis can be a useful tool for construct validity when conducted in samples of adequate size and </w:t>
      </w:r>
      <w:r w:rsidR="00EF4F33">
        <w:rPr>
          <w:rFonts w:ascii="Times New Roman" w:hAnsi="Times New Roman" w:cs="Times New Roman"/>
          <w:sz w:val="24"/>
          <w:szCs w:val="24"/>
        </w:rPr>
        <w:t>homo</w:t>
      </w:r>
      <w:r w:rsidR="00D45A17">
        <w:rPr>
          <w:rFonts w:ascii="Times New Roman" w:hAnsi="Times New Roman" w:cs="Times New Roman"/>
          <w:sz w:val="24"/>
          <w:szCs w:val="24"/>
        </w:rPr>
        <w:t>geneity, and preferably in combination with other similar cognitive measures</w:t>
      </w:r>
      <w:r w:rsidR="006C5A14">
        <w:rPr>
          <w:rFonts w:ascii="Times New Roman" w:hAnsi="Times New Roman" w:cs="Times New Roman"/>
          <w:sz w:val="24"/>
          <w:szCs w:val="24"/>
        </w:rPr>
        <w:t>.</w:t>
      </w:r>
    </w:p>
    <w:p w14:paraId="30A31BBD" w14:textId="6A99D498" w:rsidR="00B13695" w:rsidRPr="00B53BE3" w:rsidRDefault="000137E7" w:rsidP="003943A3">
      <w:pPr>
        <w:tabs>
          <w:tab w:val="left" w:pos="3375"/>
        </w:tabs>
        <w:spacing w:line="480" w:lineRule="auto"/>
        <w:rPr>
          <w:rFonts w:ascii="Times New Roman" w:hAnsi="Times New Roman" w:cs="Times New Roman"/>
          <w:b/>
          <w:sz w:val="24"/>
          <w:szCs w:val="24"/>
        </w:rPr>
      </w:pPr>
      <w:proofErr w:type="spellStart"/>
      <w:r w:rsidRPr="00B53BE3">
        <w:rPr>
          <w:rFonts w:ascii="Times New Roman" w:hAnsi="Times New Roman" w:cs="Times New Roman"/>
          <w:b/>
          <w:sz w:val="24"/>
          <w:szCs w:val="24"/>
        </w:rPr>
        <w:t>Stroop</w:t>
      </w:r>
      <w:proofErr w:type="spellEnd"/>
      <w:r w:rsidRPr="00B53BE3">
        <w:rPr>
          <w:rFonts w:ascii="Times New Roman" w:hAnsi="Times New Roman" w:cs="Times New Roman"/>
          <w:b/>
          <w:sz w:val="24"/>
          <w:szCs w:val="24"/>
        </w:rPr>
        <w:t xml:space="preserve"> Word Color Task</w:t>
      </w:r>
    </w:p>
    <w:p w14:paraId="563B9906" w14:textId="46D4B30F" w:rsidR="00A90B98" w:rsidRDefault="00B13695" w:rsidP="00330861">
      <w:pPr>
        <w:tabs>
          <w:tab w:val="left" w:pos="3375"/>
        </w:tabs>
        <w:spacing w:line="480" w:lineRule="auto"/>
        <w:ind w:firstLine="720"/>
        <w:rPr>
          <w:rFonts w:ascii="Times New Roman" w:hAnsi="Times New Roman" w:cs="Times New Roman"/>
          <w:sz w:val="24"/>
          <w:szCs w:val="24"/>
        </w:rPr>
      </w:pPr>
      <w:commentRangeStart w:id="123"/>
      <w:r w:rsidRPr="0033441E">
        <w:rPr>
          <w:rFonts w:ascii="Times New Roman" w:hAnsi="Times New Roman" w:cs="Times New Roman"/>
          <w:sz w:val="24"/>
          <w:szCs w:val="24"/>
        </w:rPr>
        <w:t>Neuropsychological</w:t>
      </w:r>
      <w:commentRangeEnd w:id="123"/>
      <w:r w:rsidR="00A2671E">
        <w:rPr>
          <w:rStyle w:val="CommentReference"/>
        </w:rPr>
        <w:commentReference w:id="123"/>
      </w:r>
      <w:r w:rsidRPr="00716EFD">
        <w:rPr>
          <w:rFonts w:ascii="Times New Roman" w:hAnsi="Times New Roman" w:cs="Times New Roman"/>
          <w:sz w:val="24"/>
          <w:szCs w:val="24"/>
        </w:rPr>
        <w:t xml:space="preserve"> studies </w:t>
      </w:r>
      <w:r w:rsidRPr="00B07333">
        <w:rPr>
          <w:rFonts w:ascii="Times New Roman" w:hAnsi="Times New Roman" w:cs="Times New Roman"/>
          <w:sz w:val="24"/>
          <w:szCs w:val="24"/>
        </w:rPr>
        <w:t xml:space="preserve">involving treatment attrition and drug dependence frequently support findings from performance on computerized test to be a highly reliable measure of treatment attrition. Computerized tests such as the </w:t>
      </w:r>
      <w:proofErr w:type="spellStart"/>
      <w:r w:rsidRPr="00B07333">
        <w:rPr>
          <w:rFonts w:ascii="Times New Roman" w:hAnsi="Times New Roman" w:cs="Times New Roman"/>
          <w:sz w:val="24"/>
          <w:szCs w:val="24"/>
        </w:rPr>
        <w:t>Stroop</w:t>
      </w:r>
      <w:proofErr w:type="spellEnd"/>
      <w:r w:rsidRPr="00B07333">
        <w:rPr>
          <w:rFonts w:ascii="Times New Roman" w:hAnsi="Times New Roman" w:cs="Times New Roman"/>
          <w:sz w:val="24"/>
          <w:szCs w:val="24"/>
        </w:rPr>
        <w:t xml:space="preserve"> Word Color Task demonstrate that poor performance on these test of cognition are consistent with non-completion of drug abusing males and females in drug treatment programs. </w:t>
      </w:r>
      <w:r w:rsidR="007B00CC" w:rsidRPr="00B07333">
        <w:rPr>
          <w:rFonts w:ascii="Times New Roman" w:hAnsi="Times New Roman" w:cs="Times New Roman"/>
          <w:sz w:val="24"/>
          <w:szCs w:val="24"/>
        </w:rPr>
        <w:t xml:space="preserve"> Research suggest that the ability to identify cognitive and executive function deficits in treatment participants might also improve those individuals who are most vulne</w:t>
      </w:r>
      <w:r w:rsidR="00A15738" w:rsidRPr="00B07333">
        <w:rPr>
          <w:rFonts w:ascii="Times New Roman" w:hAnsi="Times New Roman" w:cs="Times New Roman"/>
          <w:sz w:val="24"/>
          <w:szCs w:val="24"/>
        </w:rPr>
        <w:t xml:space="preserve">rable to treatment incompletion (Streeter et al., 2008). </w:t>
      </w:r>
      <w:r w:rsidR="007B00CC">
        <w:rPr>
          <w:rFonts w:ascii="Times New Roman" w:hAnsi="Times New Roman" w:cs="Times New Roman"/>
          <w:sz w:val="24"/>
          <w:szCs w:val="24"/>
        </w:rPr>
        <w:t xml:space="preserve"> </w:t>
      </w:r>
    </w:p>
    <w:p w14:paraId="5F4DBDB2" w14:textId="613B1858" w:rsidR="00816638" w:rsidRDefault="00002C02"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90B98" w:rsidRPr="0033441E">
        <w:rPr>
          <w:rFonts w:ascii="Times New Roman" w:hAnsi="Times New Roman" w:cs="Times New Roman"/>
          <w:sz w:val="24"/>
          <w:szCs w:val="24"/>
        </w:rPr>
        <w:t xml:space="preserve">The </w:t>
      </w:r>
      <w:proofErr w:type="spellStart"/>
      <w:r w:rsidR="00A90B98" w:rsidRPr="0033441E">
        <w:rPr>
          <w:rFonts w:ascii="Times New Roman" w:hAnsi="Times New Roman" w:cs="Times New Roman"/>
          <w:sz w:val="24"/>
          <w:szCs w:val="24"/>
        </w:rPr>
        <w:t>Stroop</w:t>
      </w:r>
      <w:proofErr w:type="spellEnd"/>
      <w:r w:rsidR="00A90B98" w:rsidRPr="0033441E">
        <w:rPr>
          <w:rFonts w:ascii="Times New Roman" w:hAnsi="Times New Roman" w:cs="Times New Roman"/>
          <w:sz w:val="24"/>
          <w:szCs w:val="24"/>
        </w:rPr>
        <w:t xml:space="preserve"> </w:t>
      </w:r>
      <w:r w:rsidR="00A90B98" w:rsidRPr="00716EFD">
        <w:rPr>
          <w:rFonts w:ascii="Times New Roman" w:hAnsi="Times New Roman" w:cs="Times New Roman"/>
          <w:sz w:val="24"/>
          <w:szCs w:val="24"/>
        </w:rPr>
        <w:t>Word Color Task</w:t>
      </w:r>
      <w:r w:rsidR="00A90B98">
        <w:rPr>
          <w:rFonts w:ascii="Times New Roman" w:hAnsi="Times New Roman" w:cs="Times New Roman"/>
          <w:sz w:val="24"/>
          <w:szCs w:val="24"/>
        </w:rPr>
        <w:t xml:space="preserve"> </w:t>
      </w:r>
      <w:r w:rsidR="009B7208">
        <w:rPr>
          <w:rFonts w:ascii="Times New Roman" w:hAnsi="Times New Roman" w:cs="Times New Roman"/>
          <w:sz w:val="24"/>
          <w:szCs w:val="24"/>
        </w:rPr>
        <w:t>is believed to test key cognitive processes associated with selective attention, cognitive control, and goal-oriented behavior that supports the ability to select a weaker, task relev</w:t>
      </w:r>
      <w:r w:rsidR="00FB7EEC">
        <w:rPr>
          <w:rFonts w:ascii="Times New Roman" w:hAnsi="Times New Roman" w:cs="Times New Roman"/>
          <w:sz w:val="24"/>
          <w:szCs w:val="24"/>
        </w:rPr>
        <w:t xml:space="preserve">ant response in the face of competition from a potentially stronger, task irrelevant on (Streeter et al. 2008).   </w:t>
      </w:r>
      <w:commentRangeStart w:id="124"/>
      <w:r w:rsidR="00FB7EEC">
        <w:rPr>
          <w:rFonts w:ascii="Times New Roman" w:hAnsi="Times New Roman" w:cs="Times New Roman"/>
          <w:sz w:val="24"/>
          <w:szCs w:val="24"/>
        </w:rPr>
        <w:t>Difficulty</w:t>
      </w:r>
      <w:commentRangeEnd w:id="124"/>
      <w:r w:rsidR="00A2671E">
        <w:rPr>
          <w:rStyle w:val="CommentReference"/>
        </w:rPr>
        <w:commentReference w:id="124"/>
      </w:r>
      <w:r w:rsidR="00FB7EEC">
        <w:rPr>
          <w:rFonts w:ascii="Times New Roman" w:hAnsi="Times New Roman" w:cs="Times New Roman"/>
          <w:sz w:val="24"/>
          <w:szCs w:val="24"/>
        </w:rPr>
        <w:t xml:space="preserve"> with the inhibitory processing is reflected by an increases in time in the interference subtest relative to the color naming or word reading subtests.  </w:t>
      </w:r>
      <w:commentRangeStart w:id="125"/>
      <w:r w:rsidR="00FB7EEC">
        <w:rPr>
          <w:rFonts w:ascii="Times New Roman" w:hAnsi="Times New Roman" w:cs="Times New Roman"/>
          <w:sz w:val="24"/>
          <w:szCs w:val="24"/>
        </w:rPr>
        <w:t>Slowed</w:t>
      </w:r>
      <w:commentRangeEnd w:id="125"/>
      <w:r w:rsidR="00A2671E">
        <w:rPr>
          <w:rStyle w:val="CommentReference"/>
        </w:rPr>
        <w:commentReference w:id="125"/>
      </w:r>
      <w:r w:rsidR="00FB7EEC">
        <w:rPr>
          <w:rFonts w:ascii="Times New Roman" w:hAnsi="Times New Roman" w:cs="Times New Roman"/>
          <w:sz w:val="24"/>
          <w:szCs w:val="24"/>
        </w:rPr>
        <w:t xml:space="preserve"> </w:t>
      </w:r>
      <w:r w:rsidR="00541D7D">
        <w:rPr>
          <w:rFonts w:ascii="Times New Roman" w:hAnsi="Times New Roman" w:cs="Times New Roman"/>
          <w:sz w:val="24"/>
          <w:szCs w:val="24"/>
        </w:rPr>
        <w:t xml:space="preserve">performance on the interference subtest has been interpreted to reflect difficulty </w:t>
      </w:r>
      <w:r w:rsidR="004D60EC">
        <w:rPr>
          <w:rFonts w:ascii="Times New Roman" w:hAnsi="Times New Roman" w:cs="Times New Roman"/>
          <w:sz w:val="24"/>
          <w:szCs w:val="24"/>
        </w:rPr>
        <w:t xml:space="preserve">in resisting interference, an inhibitory function associated with frontal cortical </w:t>
      </w:r>
      <w:r w:rsidR="00F74920">
        <w:rPr>
          <w:rFonts w:ascii="Times New Roman" w:hAnsi="Times New Roman" w:cs="Times New Roman"/>
          <w:sz w:val="24"/>
          <w:szCs w:val="24"/>
        </w:rPr>
        <w:t>integrity.  Subjects</w:t>
      </w:r>
      <w:r w:rsidR="00C54389">
        <w:rPr>
          <w:rFonts w:ascii="Times New Roman" w:hAnsi="Times New Roman" w:cs="Times New Roman"/>
          <w:sz w:val="24"/>
          <w:szCs w:val="24"/>
        </w:rPr>
        <w:t xml:space="preserve"> with prefrontal impairment have difficulty with this task, suggesting that the frontally mediated processes are involved in adhering to the goals or rules of the task in the face of a competing, stronger</w:t>
      </w:r>
      <w:r w:rsidR="006E03C3">
        <w:rPr>
          <w:rFonts w:ascii="Times New Roman" w:hAnsi="Times New Roman" w:cs="Times New Roman"/>
          <w:sz w:val="24"/>
          <w:szCs w:val="24"/>
        </w:rPr>
        <w:t xml:space="preserve"> (i.e.  more salient, habitual, or </w:t>
      </w:r>
      <w:proofErr w:type="spellStart"/>
      <w:r w:rsidR="006E03C3">
        <w:rPr>
          <w:rFonts w:ascii="Times New Roman" w:hAnsi="Times New Roman" w:cs="Times New Roman"/>
          <w:sz w:val="24"/>
          <w:szCs w:val="24"/>
        </w:rPr>
        <w:t>prepotent</w:t>
      </w:r>
      <w:proofErr w:type="spellEnd"/>
      <w:r w:rsidR="006E03C3">
        <w:rPr>
          <w:rFonts w:ascii="Times New Roman" w:hAnsi="Times New Roman" w:cs="Times New Roman"/>
          <w:sz w:val="24"/>
          <w:szCs w:val="24"/>
        </w:rPr>
        <w:t xml:space="preserve">) response. </w:t>
      </w:r>
    </w:p>
    <w:p w14:paraId="6DF68E57" w14:textId="1D177740" w:rsidR="007520F2" w:rsidRDefault="00816638"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E03C3">
        <w:rPr>
          <w:rFonts w:ascii="Times New Roman" w:hAnsi="Times New Roman" w:cs="Times New Roman"/>
          <w:sz w:val="24"/>
          <w:szCs w:val="24"/>
        </w:rPr>
        <w:t xml:space="preserve"> The present study assessed whether performance on the </w:t>
      </w:r>
      <w:proofErr w:type="spellStart"/>
      <w:r w:rsidR="006E03C3">
        <w:rPr>
          <w:rFonts w:ascii="Times New Roman" w:hAnsi="Times New Roman" w:cs="Times New Roman"/>
          <w:sz w:val="24"/>
          <w:szCs w:val="24"/>
        </w:rPr>
        <w:t>Comalli</w:t>
      </w:r>
      <w:proofErr w:type="spellEnd"/>
      <w:r w:rsidR="006E03C3">
        <w:rPr>
          <w:rFonts w:ascii="Times New Roman" w:hAnsi="Times New Roman" w:cs="Times New Roman"/>
          <w:sz w:val="24"/>
          <w:szCs w:val="24"/>
        </w:rPr>
        <w:t xml:space="preserve"> version of the </w:t>
      </w:r>
      <w:proofErr w:type="spellStart"/>
      <w:r w:rsidR="006E03C3">
        <w:rPr>
          <w:rFonts w:ascii="Times New Roman" w:hAnsi="Times New Roman" w:cs="Times New Roman"/>
          <w:sz w:val="24"/>
          <w:szCs w:val="24"/>
        </w:rPr>
        <w:t>Stroop</w:t>
      </w:r>
      <w:proofErr w:type="spellEnd"/>
      <w:r w:rsidR="006E03C3">
        <w:rPr>
          <w:rFonts w:ascii="Times New Roman" w:hAnsi="Times New Roman" w:cs="Times New Roman"/>
          <w:sz w:val="24"/>
          <w:szCs w:val="24"/>
        </w:rPr>
        <w:t xml:space="preserve"> Task was able to predict treatment attrition in cocaine-dependent subjects.  It was hypothesized that dropouts would </w:t>
      </w:r>
      <w:r w:rsidR="00C34AAD">
        <w:rPr>
          <w:rFonts w:ascii="Times New Roman" w:hAnsi="Times New Roman" w:cs="Times New Roman"/>
          <w:sz w:val="24"/>
          <w:szCs w:val="24"/>
        </w:rPr>
        <w:t>exhibit poorer</w:t>
      </w:r>
      <w:r w:rsidR="006E03C3">
        <w:rPr>
          <w:rFonts w:ascii="Times New Roman" w:hAnsi="Times New Roman" w:cs="Times New Roman"/>
          <w:sz w:val="24"/>
          <w:szCs w:val="24"/>
        </w:rPr>
        <w:t xml:space="preserve"> performance scores on the interference subtests than subjects who com</w:t>
      </w:r>
      <w:r w:rsidR="00C34AAD">
        <w:rPr>
          <w:rFonts w:ascii="Times New Roman" w:hAnsi="Times New Roman" w:cs="Times New Roman"/>
          <w:sz w:val="24"/>
          <w:szCs w:val="24"/>
        </w:rPr>
        <w:t>pleted the course of treatment, suggesting that impairment in the ability to inhibit a proponent response is a marker</w:t>
      </w:r>
      <w:r w:rsidR="002B34AE">
        <w:rPr>
          <w:rFonts w:ascii="Times New Roman" w:hAnsi="Times New Roman" w:cs="Times New Roman"/>
          <w:sz w:val="24"/>
          <w:szCs w:val="24"/>
        </w:rPr>
        <w:t xml:space="preserve"> for poor treatment compliance</w:t>
      </w:r>
      <w:r>
        <w:rPr>
          <w:rFonts w:ascii="Times New Roman" w:hAnsi="Times New Roman" w:cs="Times New Roman"/>
          <w:sz w:val="24"/>
          <w:szCs w:val="24"/>
        </w:rPr>
        <w:t>.</w:t>
      </w:r>
    </w:p>
    <w:p w14:paraId="669E67EA" w14:textId="578D6563" w:rsidR="00945E3F" w:rsidRDefault="00945E3F" w:rsidP="003943A3">
      <w:pPr>
        <w:tabs>
          <w:tab w:val="left" w:pos="3375"/>
        </w:tabs>
        <w:spacing w:line="480" w:lineRule="auto"/>
        <w:rPr>
          <w:rFonts w:ascii="Times New Roman" w:hAnsi="Times New Roman" w:cs="Times New Roman"/>
          <w:b/>
          <w:sz w:val="24"/>
          <w:szCs w:val="24"/>
        </w:rPr>
      </w:pPr>
      <w:r w:rsidRPr="00C45D11">
        <w:rPr>
          <w:rFonts w:ascii="Times New Roman" w:hAnsi="Times New Roman" w:cs="Times New Roman"/>
          <w:b/>
          <w:sz w:val="24"/>
          <w:szCs w:val="24"/>
        </w:rPr>
        <w:t>Threats to construct or statistical conclusion validity</w:t>
      </w:r>
    </w:p>
    <w:p w14:paraId="17174BF4" w14:textId="43C56A55" w:rsidR="00D53B2C" w:rsidRDefault="005F164E" w:rsidP="003943A3">
      <w:pPr>
        <w:tabs>
          <w:tab w:val="left" w:pos="3375"/>
        </w:tabs>
        <w:spacing w:line="480" w:lineRule="auto"/>
        <w:rPr>
          <w:rFonts w:ascii="Times New Roman" w:hAnsi="Times New Roman" w:cs="Times New Roman"/>
          <w:sz w:val="24"/>
          <w:szCs w:val="24"/>
        </w:rPr>
      </w:pPr>
      <w:r>
        <w:rPr>
          <w:rStyle w:val="CommentReference"/>
        </w:rPr>
        <w:commentReference w:id="126"/>
      </w:r>
      <w:r w:rsidR="00D53B2C">
        <w:rPr>
          <w:rFonts w:ascii="Times New Roman" w:hAnsi="Times New Roman" w:cs="Times New Roman"/>
          <w:sz w:val="24"/>
          <w:szCs w:val="24"/>
        </w:rPr>
        <w:t xml:space="preserve">           </w:t>
      </w:r>
      <w:r w:rsidR="00C45D11" w:rsidRPr="00C45D11">
        <w:rPr>
          <w:rFonts w:ascii="Times New Roman" w:hAnsi="Times New Roman" w:cs="Times New Roman"/>
          <w:sz w:val="24"/>
          <w:szCs w:val="24"/>
        </w:rPr>
        <w:t>Statistical conclusion validity</w:t>
      </w:r>
      <w:r w:rsidR="007520F2">
        <w:rPr>
          <w:rFonts w:ascii="Times New Roman" w:hAnsi="Times New Roman" w:cs="Times New Roman"/>
          <w:sz w:val="24"/>
          <w:szCs w:val="24"/>
        </w:rPr>
        <w:t xml:space="preserve">, a term coined by Cook and Campbell, </w:t>
      </w:r>
      <w:r w:rsidR="00C66F0B">
        <w:rPr>
          <w:rFonts w:ascii="Times New Roman" w:hAnsi="Times New Roman" w:cs="Times New Roman"/>
          <w:sz w:val="24"/>
          <w:szCs w:val="24"/>
        </w:rPr>
        <w:t xml:space="preserve">holds </w:t>
      </w:r>
      <w:r w:rsidR="005F7930">
        <w:rPr>
          <w:rFonts w:ascii="Times New Roman" w:hAnsi="Times New Roman" w:cs="Times New Roman"/>
          <w:sz w:val="24"/>
          <w:szCs w:val="24"/>
        </w:rPr>
        <w:t xml:space="preserve">that </w:t>
      </w:r>
      <w:r w:rsidR="00C66F0B">
        <w:rPr>
          <w:rFonts w:ascii="Times New Roman" w:hAnsi="Times New Roman" w:cs="Times New Roman"/>
          <w:sz w:val="24"/>
          <w:szCs w:val="24"/>
        </w:rPr>
        <w:t>when the conclusions of a research study are founded on adequate analysis of the data, generally meaning that adequate statistical methods are used whose small-sample behavior</w:t>
      </w:r>
      <w:r w:rsidR="008F510C">
        <w:rPr>
          <w:rFonts w:ascii="Times New Roman" w:hAnsi="Times New Roman" w:cs="Times New Roman"/>
          <w:sz w:val="24"/>
          <w:szCs w:val="24"/>
        </w:rPr>
        <w:t xml:space="preserve"> is accurate, besides being logically capable of providing</w:t>
      </w:r>
      <w:r w:rsidR="005F7930">
        <w:rPr>
          <w:rFonts w:ascii="Times New Roman" w:hAnsi="Times New Roman" w:cs="Times New Roman"/>
          <w:sz w:val="24"/>
          <w:szCs w:val="24"/>
        </w:rPr>
        <w:t xml:space="preserve"> an</w:t>
      </w:r>
      <w:r w:rsidR="008F510C">
        <w:rPr>
          <w:rFonts w:ascii="Times New Roman" w:hAnsi="Times New Roman" w:cs="Times New Roman"/>
          <w:sz w:val="24"/>
          <w:szCs w:val="24"/>
        </w:rPr>
        <w:t xml:space="preserve"> answer to the research question (Garcia-Perez, 2012). </w:t>
      </w:r>
    </w:p>
    <w:p w14:paraId="7FAC32D0" w14:textId="381998BA" w:rsidR="006468F2" w:rsidRDefault="005F164E" w:rsidP="006468F2">
      <w:pPr>
        <w:tabs>
          <w:tab w:val="left" w:pos="3375"/>
        </w:tabs>
        <w:spacing w:line="480" w:lineRule="auto"/>
        <w:rPr>
          <w:rFonts w:ascii="Times New Roman" w:hAnsi="Times New Roman" w:cs="Times New Roman"/>
          <w:sz w:val="24"/>
          <w:szCs w:val="24"/>
        </w:rPr>
      </w:pPr>
      <w:r>
        <w:rPr>
          <w:rStyle w:val="CommentReference"/>
        </w:rPr>
        <w:commentReference w:id="127"/>
      </w:r>
      <w:r w:rsidR="00D53B2C">
        <w:rPr>
          <w:rFonts w:ascii="Times New Roman" w:hAnsi="Times New Roman" w:cs="Times New Roman"/>
          <w:sz w:val="24"/>
          <w:szCs w:val="24"/>
        </w:rPr>
        <w:t xml:space="preserve">            </w:t>
      </w:r>
      <w:r w:rsidR="00792B34">
        <w:rPr>
          <w:rFonts w:ascii="Times New Roman" w:hAnsi="Times New Roman" w:cs="Times New Roman"/>
          <w:sz w:val="24"/>
          <w:szCs w:val="24"/>
        </w:rPr>
        <w:t xml:space="preserve"> </w:t>
      </w:r>
      <w:r w:rsidR="00AF37B8" w:rsidRPr="00470ACE">
        <w:rPr>
          <w:rFonts w:ascii="Times New Roman" w:hAnsi="Times New Roman" w:cs="Times New Roman"/>
          <w:sz w:val="24"/>
          <w:szCs w:val="24"/>
        </w:rPr>
        <w:t>Garcia-Perez</w:t>
      </w:r>
      <w:r w:rsidR="00AF37B8">
        <w:rPr>
          <w:rFonts w:ascii="Times New Roman" w:hAnsi="Times New Roman" w:cs="Times New Roman"/>
          <w:sz w:val="24"/>
          <w:szCs w:val="24"/>
        </w:rPr>
        <w:t xml:space="preserve"> (2012) discusses two types of threats to s</w:t>
      </w:r>
      <w:r w:rsidR="002750DF">
        <w:rPr>
          <w:rFonts w:ascii="Times New Roman" w:hAnsi="Times New Roman" w:cs="Times New Roman"/>
          <w:sz w:val="24"/>
          <w:szCs w:val="24"/>
        </w:rPr>
        <w:t xml:space="preserve">tatistical conclusion validity, the first threat involves data that are subjected to inadequate statistical analyses that do not match the </w:t>
      </w:r>
      <w:r w:rsidR="002750DF">
        <w:rPr>
          <w:rFonts w:ascii="Times New Roman" w:hAnsi="Times New Roman" w:cs="Times New Roman"/>
          <w:sz w:val="24"/>
          <w:szCs w:val="24"/>
        </w:rPr>
        <w:lastRenderedPageBreak/>
        <w:t>characteristics of the design used to collect the data</w:t>
      </w:r>
      <w:r w:rsidR="00233A19">
        <w:rPr>
          <w:rFonts w:ascii="Times New Roman" w:hAnsi="Times New Roman" w:cs="Times New Roman"/>
          <w:sz w:val="24"/>
          <w:szCs w:val="24"/>
        </w:rPr>
        <w:t>,</w:t>
      </w:r>
      <w:r w:rsidR="00511261">
        <w:rPr>
          <w:rFonts w:ascii="Times New Roman" w:hAnsi="Times New Roman" w:cs="Times New Roman"/>
          <w:sz w:val="24"/>
          <w:szCs w:val="24"/>
        </w:rPr>
        <w:t xml:space="preserve"> or that cannot logically gi</w:t>
      </w:r>
      <w:r w:rsidR="00D148F6">
        <w:rPr>
          <w:rFonts w:ascii="Times New Roman" w:hAnsi="Times New Roman" w:cs="Times New Roman"/>
          <w:sz w:val="24"/>
          <w:szCs w:val="24"/>
        </w:rPr>
        <w:t xml:space="preserve">ve an answer to the research </w:t>
      </w:r>
      <w:r w:rsidR="00511261">
        <w:rPr>
          <w:rFonts w:ascii="Times New Roman" w:hAnsi="Times New Roman" w:cs="Times New Roman"/>
          <w:sz w:val="24"/>
          <w:szCs w:val="24"/>
        </w:rPr>
        <w:t>question.  The second issue is when a proper statistical test is use</w:t>
      </w:r>
      <w:r w:rsidR="0050316A">
        <w:rPr>
          <w:rFonts w:ascii="Times New Roman" w:hAnsi="Times New Roman" w:cs="Times New Roman"/>
          <w:sz w:val="24"/>
          <w:szCs w:val="24"/>
        </w:rPr>
        <w:t xml:space="preserve">d but </w:t>
      </w:r>
      <w:r w:rsidR="00D148F6">
        <w:rPr>
          <w:rFonts w:ascii="Times New Roman" w:hAnsi="Times New Roman" w:cs="Times New Roman"/>
          <w:sz w:val="24"/>
          <w:szCs w:val="24"/>
        </w:rPr>
        <w:t xml:space="preserve">is </w:t>
      </w:r>
      <w:r w:rsidR="0050316A">
        <w:rPr>
          <w:rFonts w:ascii="Times New Roman" w:hAnsi="Times New Roman" w:cs="Times New Roman"/>
          <w:sz w:val="24"/>
          <w:szCs w:val="24"/>
        </w:rPr>
        <w:t>applied under</w:t>
      </w:r>
      <w:r w:rsidR="00511261">
        <w:rPr>
          <w:rFonts w:ascii="Times New Roman" w:hAnsi="Times New Roman" w:cs="Times New Roman"/>
          <w:sz w:val="24"/>
          <w:szCs w:val="24"/>
        </w:rPr>
        <w:t xml:space="preserve"> conditions</w:t>
      </w:r>
      <w:r w:rsidR="00551405">
        <w:rPr>
          <w:rFonts w:ascii="Times New Roman" w:hAnsi="Times New Roman" w:cs="Times New Roman"/>
          <w:sz w:val="24"/>
          <w:szCs w:val="24"/>
        </w:rPr>
        <w:t xml:space="preserve"> that alter the stated risk probabilities. </w:t>
      </w:r>
      <w:commentRangeStart w:id="128"/>
      <w:r w:rsidR="00065D05">
        <w:rPr>
          <w:rFonts w:ascii="Times New Roman" w:hAnsi="Times New Roman" w:cs="Times New Roman"/>
          <w:sz w:val="24"/>
          <w:szCs w:val="24"/>
        </w:rPr>
        <w:t>In</w:t>
      </w:r>
      <w:commentRangeEnd w:id="128"/>
      <w:r w:rsidR="0066385C">
        <w:rPr>
          <w:rStyle w:val="CommentReference"/>
        </w:rPr>
        <w:commentReference w:id="128"/>
      </w:r>
      <w:r w:rsidR="00065D05">
        <w:rPr>
          <w:rFonts w:ascii="Times New Roman" w:hAnsi="Times New Roman" w:cs="Times New Roman"/>
          <w:sz w:val="24"/>
          <w:szCs w:val="24"/>
        </w:rPr>
        <w:t xml:space="preserve"> the first case, the conclusions will be wrong except by accident; and in the second case, the conclusions will fail to be incorrect with the declared probabilities of Type I and Type II errors. </w:t>
      </w:r>
      <w:r w:rsidR="00511261">
        <w:rPr>
          <w:rFonts w:ascii="Times New Roman" w:hAnsi="Times New Roman" w:cs="Times New Roman"/>
          <w:sz w:val="24"/>
          <w:szCs w:val="24"/>
        </w:rPr>
        <w:t xml:space="preserve"> </w:t>
      </w:r>
      <w:commentRangeStart w:id="129"/>
      <w:r w:rsidR="00267A29">
        <w:rPr>
          <w:rFonts w:ascii="Times New Roman" w:hAnsi="Times New Roman" w:cs="Times New Roman"/>
          <w:sz w:val="24"/>
          <w:szCs w:val="24"/>
        </w:rPr>
        <w:t>Regression</w:t>
      </w:r>
      <w:commentRangeEnd w:id="129"/>
      <w:r w:rsidR="0020699F">
        <w:rPr>
          <w:rStyle w:val="CommentReference"/>
        </w:rPr>
        <w:commentReference w:id="129"/>
      </w:r>
      <w:r w:rsidR="00267A29">
        <w:rPr>
          <w:rFonts w:ascii="Times New Roman" w:hAnsi="Times New Roman" w:cs="Times New Roman"/>
          <w:sz w:val="24"/>
          <w:szCs w:val="24"/>
        </w:rPr>
        <w:t xml:space="preserve"> methods</w:t>
      </w:r>
      <w:r w:rsidR="006468F2">
        <w:rPr>
          <w:rFonts w:ascii="Times New Roman" w:hAnsi="Times New Roman" w:cs="Times New Roman"/>
          <w:sz w:val="24"/>
          <w:szCs w:val="24"/>
        </w:rPr>
        <w:t xml:space="preserve"> such as those used in the analysis of data in CTN-0031 and CTN-0031 A, rely on the assumption that predictor variables have fixed values and are measured without error is the standard in statistical testing, however, despite this assumption there are some precautions that must be taken pertaining to these variable </w:t>
      </w:r>
      <w:r w:rsidR="001251FC">
        <w:rPr>
          <w:rFonts w:ascii="Times New Roman" w:hAnsi="Times New Roman" w:cs="Times New Roman"/>
          <w:sz w:val="24"/>
          <w:szCs w:val="24"/>
        </w:rPr>
        <w:t>measurements</w:t>
      </w:r>
      <w:r w:rsidR="006468F2">
        <w:rPr>
          <w:rFonts w:ascii="Times New Roman" w:hAnsi="Times New Roman" w:cs="Times New Roman"/>
          <w:sz w:val="24"/>
          <w:szCs w:val="24"/>
        </w:rPr>
        <w:t xml:space="preserve">. </w:t>
      </w:r>
    </w:p>
    <w:p w14:paraId="455E4DB6" w14:textId="77777777" w:rsidR="00245FC9" w:rsidRDefault="0020699F" w:rsidP="003943A3">
      <w:pPr>
        <w:tabs>
          <w:tab w:val="left" w:pos="3375"/>
        </w:tabs>
        <w:spacing w:line="480" w:lineRule="auto"/>
        <w:rPr>
          <w:rFonts w:ascii="Times New Roman" w:hAnsi="Times New Roman" w:cs="Times New Roman"/>
          <w:sz w:val="24"/>
          <w:szCs w:val="24"/>
        </w:rPr>
      </w:pPr>
      <w:r>
        <w:rPr>
          <w:rStyle w:val="CommentReference"/>
        </w:rPr>
        <w:commentReference w:id="130"/>
      </w:r>
      <w:r w:rsidR="00A2556F">
        <w:rPr>
          <w:rFonts w:ascii="Times New Roman" w:hAnsi="Times New Roman" w:cs="Times New Roman"/>
          <w:sz w:val="24"/>
          <w:szCs w:val="24"/>
        </w:rPr>
        <w:t xml:space="preserve">            </w:t>
      </w:r>
      <w:r w:rsidR="008B39DB">
        <w:rPr>
          <w:rFonts w:ascii="Times New Roman" w:hAnsi="Times New Roman" w:cs="Times New Roman"/>
          <w:sz w:val="24"/>
          <w:szCs w:val="24"/>
        </w:rPr>
        <w:t>Garcia-Perez (2012) cautions that the assumption of validity can be assessed in predictor variables by correlational methods investigating bivariate relationships, this is also true</w:t>
      </w:r>
      <w:r w:rsidR="002750DF">
        <w:rPr>
          <w:rFonts w:ascii="Times New Roman" w:hAnsi="Times New Roman" w:cs="Times New Roman"/>
          <w:sz w:val="24"/>
          <w:szCs w:val="24"/>
        </w:rPr>
        <w:t xml:space="preserve"> </w:t>
      </w:r>
      <w:r w:rsidR="008B39DB">
        <w:rPr>
          <w:rFonts w:ascii="Times New Roman" w:hAnsi="Times New Roman" w:cs="Times New Roman"/>
          <w:sz w:val="24"/>
          <w:szCs w:val="24"/>
        </w:rPr>
        <w:t>in</w:t>
      </w:r>
      <w:r w:rsidR="00792B34">
        <w:rPr>
          <w:rFonts w:ascii="Times New Roman" w:hAnsi="Times New Roman" w:cs="Times New Roman"/>
          <w:sz w:val="24"/>
          <w:szCs w:val="24"/>
        </w:rPr>
        <w:t xml:space="preserve"> the case of psychometric functions (the six predictor measurements in the CTN-0031A study) describing the form of the relationship between physical magnitude and the performance in a detection, discrimination, or identification </w:t>
      </w:r>
      <w:commentRangeStart w:id="131"/>
      <w:r w:rsidR="00792B34">
        <w:rPr>
          <w:rFonts w:ascii="Times New Roman" w:hAnsi="Times New Roman" w:cs="Times New Roman"/>
          <w:sz w:val="24"/>
          <w:szCs w:val="24"/>
        </w:rPr>
        <w:t>task</w:t>
      </w:r>
      <w:commentRangeEnd w:id="131"/>
      <w:r>
        <w:rPr>
          <w:rStyle w:val="CommentReference"/>
        </w:rPr>
        <w:commentReference w:id="131"/>
      </w:r>
      <w:r w:rsidR="00792B34">
        <w:rPr>
          <w:rFonts w:ascii="Times New Roman" w:hAnsi="Times New Roman" w:cs="Times New Roman"/>
          <w:sz w:val="24"/>
          <w:szCs w:val="24"/>
        </w:rPr>
        <w:t>.</w:t>
      </w:r>
      <w:r w:rsidR="00A2556F">
        <w:rPr>
          <w:rFonts w:ascii="Times New Roman" w:hAnsi="Times New Roman" w:cs="Times New Roman"/>
          <w:sz w:val="24"/>
          <w:szCs w:val="24"/>
        </w:rPr>
        <w:t xml:space="preserve"> </w:t>
      </w:r>
      <w:r w:rsidR="00D53B2C">
        <w:rPr>
          <w:rFonts w:ascii="Times New Roman" w:hAnsi="Times New Roman" w:cs="Times New Roman"/>
          <w:sz w:val="24"/>
          <w:szCs w:val="24"/>
        </w:rPr>
        <w:t xml:space="preserve"> </w:t>
      </w:r>
      <w:r w:rsidR="00BD32F4">
        <w:rPr>
          <w:rFonts w:ascii="Times New Roman" w:hAnsi="Times New Roman" w:cs="Times New Roman"/>
          <w:sz w:val="24"/>
          <w:szCs w:val="24"/>
        </w:rPr>
        <w:t xml:space="preserve">Regression or similar methods are typically used to estimate parameters of these relationships, </w:t>
      </w:r>
      <w:commentRangeStart w:id="132"/>
      <w:r w:rsidR="00BD32F4">
        <w:rPr>
          <w:rFonts w:ascii="Times New Roman" w:hAnsi="Times New Roman" w:cs="Times New Roman"/>
          <w:sz w:val="24"/>
          <w:szCs w:val="24"/>
        </w:rPr>
        <w:t>with</w:t>
      </w:r>
      <w:commentRangeEnd w:id="132"/>
      <w:r w:rsidR="007F3DFB">
        <w:rPr>
          <w:rStyle w:val="CommentReference"/>
        </w:rPr>
        <w:commentReference w:id="132"/>
      </w:r>
      <w:r w:rsidR="00BD32F4">
        <w:rPr>
          <w:rFonts w:ascii="Times New Roman" w:hAnsi="Times New Roman" w:cs="Times New Roman"/>
          <w:sz w:val="24"/>
          <w:szCs w:val="24"/>
        </w:rPr>
        <w:t xml:space="preserve"> stimulus magnitude as the independent variable and the perceived performance as the dependent variable, in the case of the CTN-0031A study, this descripti</w:t>
      </w:r>
      <w:r w:rsidR="005F7DD7">
        <w:rPr>
          <w:rFonts w:ascii="Times New Roman" w:hAnsi="Times New Roman" w:cs="Times New Roman"/>
          <w:sz w:val="24"/>
          <w:szCs w:val="24"/>
        </w:rPr>
        <w:t xml:space="preserve">on is accurate in that the strength (magnitude) of associated neuropsychological tests employed in the research are expected to predict treatment completion (outcomes).  </w:t>
      </w:r>
    </w:p>
    <w:p w14:paraId="4E0FB6BA" w14:textId="261E4CEE" w:rsidR="00245FC9" w:rsidRDefault="00245FC9" w:rsidP="00245FC9">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33"/>
      <w:r w:rsidR="005F7DD7">
        <w:rPr>
          <w:rFonts w:ascii="Times New Roman" w:hAnsi="Times New Roman" w:cs="Times New Roman"/>
          <w:sz w:val="24"/>
          <w:szCs w:val="24"/>
        </w:rPr>
        <w:t>The</w:t>
      </w:r>
      <w:commentRangeEnd w:id="133"/>
      <w:r w:rsidR="00320238">
        <w:rPr>
          <w:rStyle w:val="CommentReference"/>
        </w:rPr>
        <w:commentReference w:id="133"/>
      </w:r>
      <w:r w:rsidR="005F7DD7">
        <w:rPr>
          <w:rFonts w:ascii="Times New Roman" w:hAnsi="Times New Roman" w:cs="Times New Roman"/>
          <w:sz w:val="24"/>
          <w:szCs w:val="24"/>
        </w:rPr>
        <w:t xml:space="preserve"> assumption of predictive measures for the CTN-0031 A study is directly associated with the exactness of test performance from the sample population of the CTN-0031 study. Researchers in the CTN-0031A study have taken steps in the statistical analysis to ensure that irregularities or the possibility of Type 1 </w:t>
      </w:r>
      <w:r w:rsidR="009C2695">
        <w:rPr>
          <w:rFonts w:ascii="Times New Roman" w:hAnsi="Times New Roman" w:cs="Times New Roman"/>
          <w:sz w:val="24"/>
          <w:szCs w:val="24"/>
        </w:rPr>
        <w:t xml:space="preserve">and Type II </w:t>
      </w:r>
      <w:r w:rsidR="005F7DD7">
        <w:rPr>
          <w:rFonts w:ascii="Times New Roman" w:hAnsi="Times New Roman" w:cs="Times New Roman"/>
          <w:sz w:val="24"/>
          <w:szCs w:val="24"/>
        </w:rPr>
        <w:t xml:space="preserve">errors are controlled in their study by </w:t>
      </w:r>
      <w:r w:rsidR="005F7DD7">
        <w:rPr>
          <w:rFonts w:ascii="Times New Roman" w:hAnsi="Times New Roman" w:cs="Times New Roman"/>
          <w:sz w:val="24"/>
          <w:szCs w:val="24"/>
        </w:rPr>
        <w:lastRenderedPageBreak/>
        <w:t xml:space="preserve">conducting appropriate two stage and regression analyses in examining the bivariate relationship of the independent and dependent variables.  </w:t>
      </w:r>
    </w:p>
    <w:p w14:paraId="0187A0A4" w14:textId="69332CFA" w:rsidR="00BB223E" w:rsidRDefault="00245FC9" w:rsidP="003943A3">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B515473" w14:textId="77777777" w:rsidR="0020699F" w:rsidRDefault="0020699F" w:rsidP="003943A3">
      <w:pPr>
        <w:tabs>
          <w:tab w:val="left" w:pos="3375"/>
        </w:tabs>
        <w:spacing w:line="480" w:lineRule="auto"/>
        <w:rPr>
          <w:rFonts w:ascii="Times New Roman" w:hAnsi="Times New Roman" w:cs="Times New Roman"/>
          <w:sz w:val="24"/>
          <w:szCs w:val="24"/>
        </w:rPr>
      </w:pPr>
    </w:p>
    <w:p w14:paraId="48BB3341" w14:textId="765AE717" w:rsidR="00BB223E" w:rsidRDefault="00272E79" w:rsidP="00BB223E">
      <w:pPr>
        <w:tabs>
          <w:tab w:val="left" w:pos="3375"/>
        </w:tabs>
        <w:spacing w:line="480" w:lineRule="auto"/>
        <w:ind w:firstLine="720"/>
        <w:rPr>
          <w:rFonts w:ascii="Times New Roman" w:hAnsi="Times New Roman" w:cs="Times New Roman"/>
          <w:sz w:val="24"/>
          <w:szCs w:val="24"/>
        </w:rPr>
      </w:pPr>
      <w:r>
        <w:rPr>
          <w:rStyle w:val="CommentReference"/>
        </w:rPr>
        <w:commentReference w:id="134"/>
      </w:r>
      <w:r w:rsidR="00BB223E">
        <w:rPr>
          <w:rFonts w:ascii="Times New Roman" w:hAnsi="Times New Roman" w:cs="Times New Roman"/>
          <w:sz w:val="24"/>
          <w:szCs w:val="24"/>
        </w:rPr>
        <w:t xml:space="preserve">                                   Summary of Research Design</w:t>
      </w:r>
    </w:p>
    <w:p w14:paraId="186045CF" w14:textId="633F433B" w:rsidR="00BB223E" w:rsidRDefault="00BB223E" w:rsidP="00BB223E">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w:t>
      </w:r>
      <w:del w:id="135" w:author="Microsoft Office User" w:date="2017-01-07T19:44:00Z">
        <w:r w:rsidDel="00FB37E9">
          <w:rPr>
            <w:rFonts w:ascii="Times New Roman" w:hAnsi="Times New Roman" w:cs="Times New Roman"/>
            <w:sz w:val="24"/>
            <w:szCs w:val="24"/>
          </w:rPr>
          <w:delText xml:space="preserve">longitudinal and </w:delText>
        </w:r>
      </w:del>
      <w:r>
        <w:rPr>
          <w:rFonts w:ascii="Times New Roman" w:hAnsi="Times New Roman" w:cs="Times New Roman"/>
          <w:sz w:val="24"/>
          <w:szCs w:val="24"/>
        </w:rPr>
        <w:t xml:space="preserve">quasi-experimental study design, the research intention is to </w:t>
      </w:r>
      <w:ins w:id="136" w:author="Microsoft Office User" w:date="2017-01-07T19:44:00Z">
        <w:r w:rsidR="00FB37E9">
          <w:rPr>
            <w:rFonts w:ascii="Times New Roman" w:hAnsi="Times New Roman" w:cs="Times New Roman"/>
            <w:sz w:val="24"/>
            <w:szCs w:val="24"/>
          </w:rPr>
          <w:t xml:space="preserve">approach </w:t>
        </w:r>
      </w:ins>
      <w:del w:id="137" w:author="Microsoft Office User" w:date="2017-01-07T19:44:00Z">
        <w:r w:rsidDel="00FB37E9">
          <w:rPr>
            <w:rFonts w:ascii="Times New Roman" w:hAnsi="Times New Roman" w:cs="Times New Roman"/>
            <w:sz w:val="24"/>
            <w:szCs w:val="24"/>
          </w:rPr>
          <w:delText>replicate the finding</w:delText>
        </w:r>
        <w:r w:rsidR="005015C3" w:rsidDel="00FB37E9">
          <w:rPr>
            <w:rFonts w:ascii="Times New Roman" w:hAnsi="Times New Roman" w:cs="Times New Roman"/>
            <w:sz w:val="24"/>
            <w:szCs w:val="24"/>
          </w:rPr>
          <w:delText xml:space="preserve"> from </w:delText>
        </w:r>
      </w:del>
      <w:r w:rsidR="005015C3">
        <w:rPr>
          <w:rFonts w:ascii="Times New Roman" w:hAnsi="Times New Roman" w:cs="Times New Roman"/>
          <w:sz w:val="24"/>
          <w:szCs w:val="24"/>
        </w:rPr>
        <w:t>a previous study that performance on a series of neurocognitive tests</w:t>
      </w:r>
      <w:ins w:id="138" w:author="Microsoft Office User" w:date="2017-01-07T19:44:00Z">
        <w:r w:rsidR="00FB37E9">
          <w:rPr>
            <w:rFonts w:ascii="Times New Roman" w:hAnsi="Times New Roman" w:cs="Times New Roman"/>
            <w:sz w:val="24"/>
            <w:szCs w:val="24"/>
          </w:rPr>
          <w:t xml:space="preserve"> from a different angle in an attempt to derive the innate association of </w:t>
        </w:r>
      </w:ins>
      <w:del w:id="139" w:author="Microsoft Office User" w:date="2017-01-07T19:45:00Z">
        <w:r w:rsidR="005015C3" w:rsidDel="00FB37E9">
          <w:rPr>
            <w:rFonts w:ascii="Times New Roman" w:hAnsi="Times New Roman" w:cs="Times New Roman"/>
            <w:sz w:val="24"/>
            <w:szCs w:val="24"/>
          </w:rPr>
          <w:delText xml:space="preserve"> is predictive of </w:delText>
        </w:r>
      </w:del>
      <w:r w:rsidR="005015C3">
        <w:rPr>
          <w:rFonts w:ascii="Times New Roman" w:hAnsi="Times New Roman" w:cs="Times New Roman"/>
          <w:sz w:val="24"/>
          <w:szCs w:val="24"/>
        </w:rPr>
        <w:t xml:space="preserve">cognitive interference and treatment completion </w:t>
      </w:r>
      <w:del w:id="140" w:author="Microsoft Office User" w:date="2017-01-07T19:46:00Z">
        <w:r w:rsidR="005015C3" w:rsidDel="00FB37E9">
          <w:rPr>
            <w:rFonts w:ascii="Times New Roman" w:hAnsi="Times New Roman" w:cs="Times New Roman"/>
            <w:sz w:val="24"/>
            <w:szCs w:val="24"/>
          </w:rPr>
          <w:delText>in participants with cocaine and methamphetamine use disorders</w:delText>
        </w:r>
      </w:del>
      <w:ins w:id="141" w:author="Microsoft Office User" w:date="2017-01-07T19:46:00Z">
        <w:r w:rsidR="00FB37E9">
          <w:rPr>
            <w:rFonts w:ascii="Times New Roman" w:hAnsi="Times New Roman" w:cs="Times New Roman"/>
            <w:sz w:val="24"/>
            <w:szCs w:val="24"/>
          </w:rPr>
          <w:t>with gender</w:t>
        </w:r>
      </w:ins>
      <w:r w:rsidR="005015C3">
        <w:rPr>
          <w:rFonts w:ascii="Times New Roman" w:hAnsi="Times New Roman" w:cs="Times New Roman"/>
          <w:sz w:val="24"/>
          <w:szCs w:val="24"/>
        </w:rPr>
        <w:t>.  This study specifically examines gender differences in neurocogni</w:t>
      </w:r>
      <w:r w:rsidR="00F51655">
        <w:rPr>
          <w:rFonts w:ascii="Times New Roman" w:hAnsi="Times New Roman" w:cs="Times New Roman"/>
          <w:sz w:val="24"/>
          <w:szCs w:val="24"/>
        </w:rPr>
        <w:t xml:space="preserve">tive test performances and </w:t>
      </w:r>
      <w:r w:rsidR="005015C3">
        <w:rPr>
          <w:rFonts w:ascii="Times New Roman" w:hAnsi="Times New Roman" w:cs="Times New Roman"/>
          <w:sz w:val="24"/>
          <w:szCs w:val="24"/>
        </w:rPr>
        <w:t>treatment completion</w:t>
      </w:r>
      <w:r w:rsidR="00F51655">
        <w:rPr>
          <w:rFonts w:ascii="Times New Roman" w:hAnsi="Times New Roman" w:cs="Times New Roman"/>
          <w:sz w:val="24"/>
          <w:szCs w:val="24"/>
        </w:rPr>
        <w:t xml:space="preserve"> from the CTN-0031A dataset</w:t>
      </w:r>
      <w:r w:rsidR="005015C3">
        <w:rPr>
          <w:rFonts w:ascii="Times New Roman" w:hAnsi="Times New Roman" w:cs="Times New Roman"/>
          <w:sz w:val="24"/>
          <w:szCs w:val="24"/>
        </w:rPr>
        <w:t xml:space="preserve">. </w:t>
      </w:r>
    </w:p>
    <w:p w14:paraId="667771E3" w14:textId="6539F4C7" w:rsidR="00C45D11" w:rsidRPr="00C45D11" w:rsidRDefault="00245FC9" w:rsidP="00BB223E">
      <w:pPr>
        <w:tabs>
          <w:tab w:val="left" w:pos="3375"/>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B6F33">
        <w:rPr>
          <w:rFonts w:ascii="Times New Roman" w:hAnsi="Times New Roman" w:cs="Times New Roman"/>
          <w:sz w:val="24"/>
          <w:szCs w:val="24"/>
        </w:rPr>
        <w:t>The researcher is</w:t>
      </w:r>
      <w:r w:rsidR="005F7DD7">
        <w:rPr>
          <w:rFonts w:ascii="Times New Roman" w:hAnsi="Times New Roman" w:cs="Times New Roman"/>
          <w:sz w:val="24"/>
          <w:szCs w:val="24"/>
        </w:rPr>
        <w:t xml:space="preserve"> fully aware that the population from the CTN-0031A </w:t>
      </w:r>
      <w:r w:rsidR="0097584F">
        <w:rPr>
          <w:rFonts w:ascii="Times New Roman" w:hAnsi="Times New Roman" w:cs="Times New Roman"/>
          <w:sz w:val="24"/>
          <w:szCs w:val="24"/>
        </w:rPr>
        <w:t>is unique in that each participant must meet the criteria of cocaine and or methamphetamine abuse</w:t>
      </w:r>
      <w:r w:rsidR="005015C3">
        <w:rPr>
          <w:rFonts w:ascii="Times New Roman" w:hAnsi="Times New Roman" w:cs="Times New Roman"/>
          <w:sz w:val="24"/>
          <w:szCs w:val="24"/>
        </w:rPr>
        <w:t xml:space="preserve"> in addition to other study criteria</w:t>
      </w:r>
      <w:r w:rsidR="0097584F">
        <w:rPr>
          <w:rFonts w:ascii="Times New Roman" w:hAnsi="Times New Roman" w:cs="Times New Roman"/>
          <w:sz w:val="24"/>
          <w:szCs w:val="24"/>
        </w:rPr>
        <w:t xml:space="preserve">. </w:t>
      </w:r>
      <w:r w:rsidR="000306A5">
        <w:rPr>
          <w:rFonts w:ascii="Times New Roman" w:hAnsi="Times New Roman" w:cs="Times New Roman"/>
          <w:sz w:val="24"/>
          <w:szCs w:val="24"/>
        </w:rPr>
        <w:t xml:space="preserve">While it is hoped that in terms of study replication, there will be generalizability to other populations with similar characteristics of drug abuse and treatment outcomes, it is not expected that the results of this study analysis will be generalizable to other populations who do not possess similar characteristics. </w:t>
      </w:r>
    </w:p>
    <w:p w14:paraId="22CB307D" w14:textId="2A0FF323" w:rsidR="009953B9" w:rsidRDefault="009953B9" w:rsidP="003943A3">
      <w:pPr>
        <w:tabs>
          <w:tab w:val="left" w:pos="3375"/>
        </w:tabs>
        <w:spacing w:line="480" w:lineRule="auto"/>
        <w:rPr>
          <w:rFonts w:ascii="Times New Roman" w:hAnsi="Times New Roman" w:cs="Times New Roman"/>
          <w:sz w:val="24"/>
          <w:szCs w:val="24"/>
        </w:rPr>
      </w:pPr>
    </w:p>
    <w:p w14:paraId="40EF5EF4" w14:textId="493EA9F8" w:rsidR="00245FC9" w:rsidRDefault="00245FC9" w:rsidP="003943A3">
      <w:pPr>
        <w:tabs>
          <w:tab w:val="left" w:pos="3375"/>
        </w:tabs>
        <w:spacing w:line="480" w:lineRule="auto"/>
        <w:rPr>
          <w:rFonts w:ascii="Times New Roman" w:hAnsi="Times New Roman" w:cs="Times New Roman"/>
          <w:sz w:val="24"/>
          <w:szCs w:val="24"/>
        </w:rPr>
      </w:pPr>
    </w:p>
    <w:p w14:paraId="040B7CDE" w14:textId="1E4E4FE2" w:rsidR="006C2487" w:rsidRDefault="006C2487" w:rsidP="003943A3">
      <w:pPr>
        <w:tabs>
          <w:tab w:val="left" w:pos="3375"/>
        </w:tabs>
        <w:spacing w:line="480" w:lineRule="auto"/>
        <w:rPr>
          <w:rFonts w:ascii="Times New Roman" w:hAnsi="Times New Roman" w:cs="Times New Roman"/>
          <w:sz w:val="24"/>
          <w:szCs w:val="24"/>
        </w:rPr>
      </w:pPr>
    </w:p>
    <w:p w14:paraId="3D5B6625" w14:textId="6FF23EAB" w:rsidR="006C2487" w:rsidRDefault="006C2487" w:rsidP="003943A3">
      <w:pPr>
        <w:tabs>
          <w:tab w:val="left" w:pos="3375"/>
        </w:tabs>
        <w:spacing w:line="480" w:lineRule="auto"/>
        <w:rPr>
          <w:rFonts w:ascii="Times New Roman" w:hAnsi="Times New Roman" w:cs="Times New Roman"/>
          <w:sz w:val="24"/>
          <w:szCs w:val="24"/>
        </w:rPr>
      </w:pPr>
    </w:p>
    <w:p w14:paraId="3B5B1C35" w14:textId="68934ACF" w:rsidR="006C2487" w:rsidRDefault="006C2487" w:rsidP="003943A3">
      <w:pPr>
        <w:tabs>
          <w:tab w:val="left" w:pos="3375"/>
        </w:tabs>
        <w:spacing w:line="480" w:lineRule="auto"/>
        <w:rPr>
          <w:rFonts w:ascii="Times New Roman" w:hAnsi="Times New Roman" w:cs="Times New Roman"/>
          <w:sz w:val="24"/>
          <w:szCs w:val="24"/>
        </w:rPr>
      </w:pPr>
    </w:p>
    <w:p w14:paraId="5D97976E" w14:textId="65BC84CE" w:rsidR="006C2487" w:rsidRDefault="006C2487" w:rsidP="003943A3">
      <w:pPr>
        <w:tabs>
          <w:tab w:val="left" w:pos="3375"/>
        </w:tabs>
        <w:spacing w:line="480" w:lineRule="auto"/>
        <w:rPr>
          <w:rFonts w:ascii="Times New Roman" w:hAnsi="Times New Roman" w:cs="Times New Roman"/>
          <w:sz w:val="24"/>
          <w:szCs w:val="24"/>
        </w:rPr>
      </w:pPr>
    </w:p>
    <w:p w14:paraId="61E5FB83" w14:textId="46F4EE39" w:rsidR="000C67E9" w:rsidRPr="000C67E9" w:rsidRDefault="00FE7466" w:rsidP="00B0570A">
      <w:pPr>
        <w:tabs>
          <w:tab w:val="left" w:pos="3375"/>
        </w:tabs>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142"/>
      <w:r>
        <w:rPr>
          <w:rFonts w:ascii="Times New Roman" w:hAnsi="Times New Roman" w:cs="Times New Roman"/>
          <w:sz w:val="24"/>
          <w:szCs w:val="24"/>
        </w:rPr>
        <w:t>References</w:t>
      </w:r>
      <w:commentRangeEnd w:id="142"/>
      <w:r w:rsidR="00272E79">
        <w:rPr>
          <w:rStyle w:val="CommentReference"/>
        </w:rPr>
        <w:commentReference w:id="142"/>
      </w:r>
      <w:r w:rsidR="000C67E9" w:rsidRPr="000C67E9">
        <w:rPr>
          <w:rFonts w:ascii="Times New Roman" w:eastAsia="Times New Roman" w:hAnsi="Times New Roman" w:cs="Times New Roman"/>
          <w:b/>
          <w:color w:val="000000"/>
          <w:sz w:val="24"/>
          <w:szCs w:val="24"/>
        </w:rPr>
        <w:tab/>
      </w:r>
    </w:p>
    <w:p w14:paraId="4EEEC7A6" w14:textId="77777777" w:rsidR="000C67E9" w:rsidRPr="000C67E9" w:rsidRDefault="000C67E9" w:rsidP="000C67E9">
      <w:pPr>
        <w:tabs>
          <w:tab w:val="left" w:pos="-1276"/>
          <w:tab w:val="left" w:pos="-1134"/>
          <w:tab w:val="left" w:pos="8647"/>
        </w:tabs>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Adinoff</w:t>
      </w:r>
      <w:proofErr w:type="spellEnd"/>
      <w:r w:rsidRPr="000C67E9">
        <w:rPr>
          <w:rFonts w:ascii="Times New Roman" w:eastAsia="Times New Roman" w:hAnsi="Times New Roman" w:cs="Times New Roman"/>
          <w:color w:val="000000"/>
          <w:sz w:val="24"/>
          <w:szCs w:val="24"/>
        </w:rPr>
        <w:t xml:space="preserve">, B., </w:t>
      </w:r>
      <w:proofErr w:type="spellStart"/>
      <w:r w:rsidRPr="000C67E9">
        <w:rPr>
          <w:rFonts w:ascii="Times New Roman" w:eastAsia="Times New Roman" w:hAnsi="Times New Roman" w:cs="Times New Roman"/>
          <w:color w:val="000000"/>
          <w:sz w:val="24"/>
          <w:szCs w:val="24"/>
        </w:rPr>
        <w:t>Devous</w:t>
      </w:r>
      <w:proofErr w:type="spellEnd"/>
      <w:r w:rsidRPr="000C67E9">
        <w:rPr>
          <w:rFonts w:ascii="Times New Roman" w:eastAsia="Times New Roman" w:hAnsi="Times New Roman" w:cs="Times New Roman"/>
          <w:color w:val="000000"/>
          <w:sz w:val="24"/>
          <w:szCs w:val="24"/>
        </w:rPr>
        <w:t xml:space="preserve">, B., Williams, M., Best, Harris, S., </w:t>
      </w:r>
      <w:proofErr w:type="spellStart"/>
      <w:r w:rsidRPr="000C67E9">
        <w:rPr>
          <w:rFonts w:ascii="Times New Roman" w:eastAsia="Times New Roman" w:hAnsi="Times New Roman" w:cs="Times New Roman"/>
          <w:color w:val="000000"/>
          <w:sz w:val="24"/>
          <w:szCs w:val="24"/>
        </w:rPr>
        <w:t>Minhajuddin</w:t>
      </w:r>
      <w:proofErr w:type="spellEnd"/>
      <w:r w:rsidRPr="000C67E9">
        <w:rPr>
          <w:rFonts w:ascii="Times New Roman" w:eastAsia="Times New Roman" w:hAnsi="Times New Roman" w:cs="Times New Roman"/>
          <w:color w:val="000000"/>
          <w:sz w:val="24"/>
          <w:szCs w:val="24"/>
        </w:rPr>
        <w:t xml:space="preserve">, A., Zielinski, T., &amp; Cullum, M. (2010). Altered </w:t>
      </w:r>
      <w:proofErr w:type="spellStart"/>
      <w:r w:rsidRPr="000C67E9">
        <w:rPr>
          <w:rFonts w:ascii="Times New Roman" w:eastAsia="Times New Roman" w:hAnsi="Times New Roman" w:cs="Times New Roman"/>
          <w:color w:val="000000"/>
          <w:sz w:val="24"/>
          <w:szCs w:val="24"/>
        </w:rPr>
        <w:t>neurocholinergic</w:t>
      </w:r>
      <w:proofErr w:type="spellEnd"/>
      <w:r w:rsidRPr="000C67E9">
        <w:rPr>
          <w:rFonts w:ascii="Times New Roman" w:eastAsia="Times New Roman" w:hAnsi="Times New Roman" w:cs="Times New Roman"/>
          <w:color w:val="000000"/>
          <w:sz w:val="24"/>
          <w:szCs w:val="24"/>
        </w:rPr>
        <w:t xml:space="preserve"> receptor systems in cocaine and methamphetamine-addicted subjects. </w:t>
      </w:r>
      <w:proofErr w:type="spellStart"/>
      <w:r w:rsidRPr="000C67E9">
        <w:rPr>
          <w:rFonts w:ascii="Times New Roman" w:eastAsia="Times New Roman" w:hAnsi="Times New Roman" w:cs="Times New Roman"/>
          <w:i/>
          <w:color w:val="000000"/>
          <w:sz w:val="24"/>
          <w:szCs w:val="24"/>
        </w:rPr>
        <w:t>Neuropyschopharmacology</w:t>
      </w:r>
      <w:proofErr w:type="spellEnd"/>
      <w:r w:rsidRPr="000C67E9">
        <w:rPr>
          <w:rFonts w:ascii="Times New Roman" w:eastAsia="Times New Roman" w:hAnsi="Times New Roman" w:cs="Times New Roman"/>
          <w:i/>
          <w:color w:val="000000"/>
          <w:sz w:val="24"/>
          <w:szCs w:val="24"/>
        </w:rPr>
        <w:t>,</w:t>
      </w:r>
      <w:r w:rsidRPr="000C67E9">
        <w:rPr>
          <w:rFonts w:ascii="Times New Roman" w:eastAsia="Times New Roman" w:hAnsi="Times New Roman" w:cs="Times New Roman"/>
          <w:color w:val="000000"/>
          <w:sz w:val="24"/>
          <w:szCs w:val="24"/>
        </w:rPr>
        <w:t xml:space="preserve"> 35, 1485-1499. doi:10.1038/npp.2010.18</w:t>
      </w:r>
    </w:p>
    <w:p w14:paraId="396E1D3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American Psychiatric Association. (2013). </w:t>
      </w:r>
      <w:r w:rsidRPr="000C67E9">
        <w:rPr>
          <w:rFonts w:ascii="Times New Roman" w:eastAsia="Times New Roman" w:hAnsi="Times New Roman" w:cs="Times New Roman"/>
          <w:i/>
          <w:color w:val="000000"/>
          <w:sz w:val="24"/>
          <w:szCs w:val="24"/>
        </w:rPr>
        <w:t>Diagnostic</w:t>
      </w:r>
      <w:r w:rsidRPr="000C67E9">
        <w:rPr>
          <w:rFonts w:ascii="Times New Roman" w:eastAsia="Times New Roman" w:hAnsi="Times New Roman" w:cs="Times New Roman"/>
          <w:color w:val="000000"/>
          <w:sz w:val="24"/>
          <w:szCs w:val="24"/>
        </w:rPr>
        <w:t xml:space="preserve"> and </w:t>
      </w:r>
      <w:r w:rsidRPr="000C67E9">
        <w:rPr>
          <w:rFonts w:ascii="Times New Roman" w:eastAsia="Times New Roman" w:hAnsi="Times New Roman" w:cs="Times New Roman"/>
          <w:i/>
          <w:color w:val="000000"/>
          <w:sz w:val="24"/>
          <w:szCs w:val="24"/>
        </w:rPr>
        <w:t>statistical manual</w:t>
      </w:r>
      <w:r w:rsidRPr="000C67E9">
        <w:rPr>
          <w:rFonts w:ascii="Times New Roman" w:eastAsia="Times New Roman" w:hAnsi="Times New Roman" w:cs="Times New Roman"/>
          <w:color w:val="000000"/>
          <w:sz w:val="24"/>
          <w:szCs w:val="24"/>
        </w:rPr>
        <w:t xml:space="preserve"> of </w:t>
      </w:r>
      <w:r w:rsidRPr="000C67E9">
        <w:rPr>
          <w:rFonts w:ascii="Times New Roman" w:eastAsia="Times New Roman" w:hAnsi="Times New Roman" w:cs="Times New Roman"/>
          <w:i/>
          <w:color w:val="000000"/>
          <w:sz w:val="24"/>
          <w:szCs w:val="24"/>
        </w:rPr>
        <w:t>mental disorders</w:t>
      </w:r>
      <w:r w:rsidRPr="000C67E9">
        <w:rPr>
          <w:rFonts w:ascii="Times New Roman" w:eastAsia="Times New Roman" w:hAnsi="Times New Roman" w:cs="Times New Roman"/>
          <w:color w:val="000000"/>
          <w:sz w:val="24"/>
          <w:szCs w:val="24"/>
        </w:rPr>
        <w:t>. (5th ed.). Washington, DC: Author.</w:t>
      </w:r>
    </w:p>
    <w:p w14:paraId="5062E49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Andersen, M., Sawyer, E., &amp; Howell, L. (2012). Contributions of neuroimaging to understanding sex differences in cocaine and methamphetamine abuse.</w:t>
      </w:r>
      <w:r w:rsidRPr="000C67E9">
        <w:rPr>
          <w:rFonts w:ascii="Times New Roman" w:eastAsia="Times New Roman" w:hAnsi="Times New Roman" w:cs="Times New Roman"/>
          <w:i/>
          <w:color w:val="000000"/>
          <w:sz w:val="24"/>
          <w:szCs w:val="24"/>
        </w:rPr>
        <w:t xml:space="preserve"> Experimental and Clinical</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Psychopharmacology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20,</w:t>
      </w:r>
      <w:r w:rsidRPr="000C67E9">
        <w:rPr>
          <w:rFonts w:ascii="Times New Roman" w:eastAsia="Times New Roman" w:hAnsi="Times New Roman" w:cs="Times New Roman"/>
          <w:color w:val="000000"/>
          <w:sz w:val="24"/>
          <w:szCs w:val="24"/>
        </w:rPr>
        <w:t xml:space="preserve"> 2-15.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10.1037/a002521</w:t>
      </w:r>
    </w:p>
    <w:p w14:paraId="7CE8AED3"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Baicy</w:t>
      </w:r>
      <w:proofErr w:type="spellEnd"/>
      <w:r w:rsidRPr="000C67E9">
        <w:rPr>
          <w:rFonts w:ascii="Times New Roman" w:eastAsia="Times New Roman" w:hAnsi="Times New Roman" w:cs="Times New Roman"/>
          <w:color w:val="000000"/>
          <w:sz w:val="24"/>
          <w:szCs w:val="24"/>
        </w:rPr>
        <w:t xml:space="preserve">, K., &amp; London, E. (2007). </w:t>
      </w:r>
      <w:proofErr w:type="spellStart"/>
      <w:r w:rsidRPr="000C67E9">
        <w:rPr>
          <w:rFonts w:ascii="Times New Roman" w:eastAsia="Times New Roman" w:hAnsi="Times New Roman" w:cs="Times New Roman"/>
          <w:color w:val="000000"/>
          <w:sz w:val="24"/>
          <w:szCs w:val="24"/>
        </w:rPr>
        <w:t>Corticolimbic</w:t>
      </w:r>
      <w:proofErr w:type="spellEnd"/>
      <w:r w:rsidRPr="000C67E9">
        <w:rPr>
          <w:rFonts w:ascii="Times New Roman" w:eastAsia="Times New Roman" w:hAnsi="Times New Roman" w:cs="Times New Roman"/>
          <w:color w:val="000000"/>
          <w:sz w:val="24"/>
          <w:szCs w:val="24"/>
        </w:rPr>
        <w:t xml:space="preserve"> dysregulation and chronic methamphetamine abuse. </w:t>
      </w:r>
      <w:r w:rsidRPr="000C67E9">
        <w:rPr>
          <w:rFonts w:ascii="Times New Roman" w:eastAsia="Times New Roman" w:hAnsi="Times New Roman" w:cs="Times New Roman"/>
          <w:i/>
          <w:color w:val="000000"/>
          <w:sz w:val="24"/>
          <w:szCs w:val="24"/>
        </w:rPr>
        <w:t>Society for the Study of Addiction.</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1,</w:t>
      </w:r>
      <w:r w:rsidRPr="000C67E9">
        <w:rPr>
          <w:rFonts w:ascii="Times New Roman" w:eastAsia="Times New Roman" w:hAnsi="Times New Roman" w:cs="Times New Roman"/>
          <w:color w:val="000000"/>
          <w:sz w:val="24"/>
          <w:szCs w:val="24"/>
        </w:rPr>
        <w:t xml:space="preserve"> 5-15.</w:t>
      </w:r>
    </w:p>
    <w:p w14:paraId="0587CE6A"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Balconi</w:t>
      </w:r>
      <w:proofErr w:type="spellEnd"/>
      <w:r w:rsidRPr="000C67E9">
        <w:rPr>
          <w:rFonts w:ascii="Times New Roman" w:eastAsia="Times New Roman" w:hAnsi="Times New Roman" w:cs="Times New Roman"/>
          <w:color w:val="000000"/>
          <w:sz w:val="24"/>
          <w:szCs w:val="24"/>
        </w:rPr>
        <w:t xml:space="preserve">, M., </w:t>
      </w:r>
      <w:proofErr w:type="spellStart"/>
      <w:r w:rsidRPr="000C67E9">
        <w:rPr>
          <w:rFonts w:ascii="Times New Roman" w:eastAsia="Times New Roman" w:hAnsi="Times New Roman" w:cs="Times New Roman"/>
          <w:color w:val="000000"/>
          <w:sz w:val="24"/>
          <w:szCs w:val="24"/>
        </w:rPr>
        <w:t>Finnocchario</w:t>
      </w:r>
      <w:proofErr w:type="spellEnd"/>
      <w:r w:rsidRPr="000C67E9">
        <w:rPr>
          <w:rFonts w:ascii="Times New Roman" w:eastAsia="Times New Roman" w:hAnsi="Times New Roman" w:cs="Times New Roman"/>
          <w:color w:val="000000"/>
          <w:sz w:val="24"/>
          <w:szCs w:val="24"/>
        </w:rPr>
        <w:t xml:space="preserve">, R., </w:t>
      </w:r>
      <w:proofErr w:type="spellStart"/>
      <w:r w:rsidRPr="000C67E9">
        <w:rPr>
          <w:rFonts w:ascii="Times New Roman" w:eastAsia="Times New Roman" w:hAnsi="Times New Roman" w:cs="Times New Roman"/>
          <w:color w:val="000000"/>
          <w:sz w:val="24"/>
          <w:szCs w:val="24"/>
        </w:rPr>
        <w:t>Balconi</w:t>
      </w:r>
      <w:proofErr w:type="spellEnd"/>
      <w:r w:rsidRPr="000C67E9">
        <w:rPr>
          <w:rFonts w:ascii="Times New Roman" w:eastAsia="Times New Roman" w:hAnsi="Times New Roman" w:cs="Times New Roman"/>
          <w:color w:val="000000"/>
          <w:sz w:val="24"/>
          <w:szCs w:val="24"/>
        </w:rPr>
        <w:t xml:space="preserve">, M., </w:t>
      </w:r>
      <w:proofErr w:type="spellStart"/>
      <w:r w:rsidRPr="000C67E9">
        <w:rPr>
          <w:rFonts w:ascii="Times New Roman" w:eastAsia="Times New Roman" w:hAnsi="Times New Roman" w:cs="Times New Roman"/>
          <w:color w:val="000000"/>
          <w:sz w:val="24"/>
          <w:szCs w:val="24"/>
        </w:rPr>
        <w:t>Finnocchario</w:t>
      </w:r>
      <w:proofErr w:type="spellEnd"/>
      <w:r w:rsidRPr="000C67E9">
        <w:rPr>
          <w:rFonts w:ascii="Times New Roman" w:eastAsia="Times New Roman" w:hAnsi="Times New Roman" w:cs="Times New Roman"/>
          <w:color w:val="000000"/>
          <w:sz w:val="24"/>
          <w:szCs w:val="24"/>
        </w:rPr>
        <w:t>, R.</w:t>
      </w:r>
      <w:proofErr w:type="gramStart"/>
      <w:r w:rsidRPr="000C67E9">
        <w:rPr>
          <w:rFonts w:ascii="Times New Roman" w:eastAsia="Times New Roman" w:hAnsi="Times New Roman" w:cs="Times New Roman"/>
          <w:color w:val="000000"/>
          <w:sz w:val="24"/>
          <w:szCs w:val="24"/>
        </w:rPr>
        <w:t>,  &amp;</w:t>
      </w:r>
      <w:proofErr w:type="gramEnd"/>
      <w:r w:rsidRPr="000C67E9">
        <w:rPr>
          <w:rFonts w:ascii="Times New Roman" w:eastAsia="Times New Roman" w:hAnsi="Times New Roman" w:cs="Times New Roman"/>
          <w:color w:val="000000"/>
          <w:sz w:val="24"/>
          <w:szCs w:val="24"/>
        </w:rPr>
        <w:t xml:space="preserve"> </w:t>
      </w:r>
      <w:proofErr w:type="spellStart"/>
      <w:r w:rsidRPr="000C67E9">
        <w:rPr>
          <w:rFonts w:ascii="Times New Roman" w:eastAsia="Times New Roman" w:hAnsi="Times New Roman" w:cs="Times New Roman"/>
          <w:color w:val="000000"/>
          <w:sz w:val="24"/>
          <w:szCs w:val="24"/>
        </w:rPr>
        <w:t>Canavesio</w:t>
      </w:r>
      <w:proofErr w:type="spellEnd"/>
      <w:r w:rsidRPr="000C67E9">
        <w:rPr>
          <w:rFonts w:ascii="Times New Roman" w:eastAsia="Times New Roman" w:hAnsi="Times New Roman" w:cs="Times New Roman"/>
          <w:color w:val="000000"/>
          <w:sz w:val="24"/>
          <w:szCs w:val="24"/>
        </w:rPr>
        <w:t xml:space="preserve">, Y. (2014) Reward –system effect (BAS) rating, left hemispheric “unbalance” (alpha band oscillations) and decisional impairments in drug addiction &amp; </w:t>
      </w:r>
      <w:proofErr w:type="spellStart"/>
      <w:r w:rsidRPr="000C67E9">
        <w:rPr>
          <w:rFonts w:ascii="Times New Roman" w:eastAsia="Times New Roman" w:hAnsi="Times New Roman" w:cs="Times New Roman"/>
          <w:color w:val="000000"/>
          <w:sz w:val="24"/>
          <w:szCs w:val="24"/>
        </w:rPr>
        <w:t>Canavesio</w:t>
      </w:r>
      <w:proofErr w:type="spellEnd"/>
      <w:r w:rsidRPr="000C67E9">
        <w:rPr>
          <w:rFonts w:ascii="Times New Roman" w:eastAsia="Times New Roman" w:hAnsi="Times New Roman" w:cs="Times New Roman"/>
          <w:color w:val="000000"/>
          <w:sz w:val="24"/>
          <w:szCs w:val="24"/>
        </w:rPr>
        <w:t xml:space="preserve">, Y. (2014). Reward –system effect (BAS) rating, left hemispheric “unbalance” (alpha band oscillations) and decisional impairments in drug addiction. </w:t>
      </w:r>
      <w:r w:rsidRPr="000C67E9">
        <w:rPr>
          <w:rFonts w:ascii="Times New Roman" w:eastAsia="Times New Roman" w:hAnsi="Times New Roman" w:cs="Times New Roman"/>
          <w:i/>
          <w:color w:val="000000"/>
          <w:sz w:val="24"/>
          <w:szCs w:val="24"/>
        </w:rPr>
        <w:t>Addictive Behaviors</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39,</w:t>
      </w:r>
      <w:r w:rsidRPr="000C67E9">
        <w:rPr>
          <w:rFonts w:ascii="Times New Roman" w:eastAsia="Times New Roman" w:hAnsi="Times New Roman" w:cs="Times New Roman"/>
          <w:color w:val="000000"/>
          <w:sz w:val="24"/>
          <w:szCs w:val="24"/>
        </w:rPr>
        <w:t xml:space="preserve"> 1026-1032.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10.1016/j.addbeh.2014.02.007.</w:t>
      </w:r>
    </w:p>
    <w:p w14:paraId="4606726D"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lastRenderedPageBreak/>
        <w:t xml:space="preserve">Ballard, M., </w:t>
      </w:r>
      <w:proofErr w:type="spellStart"/>
      <w:r w:rsidRPr="000C67E9">
        <w:rPr>
          <w:rFonts w:ascii="Times New Roman" w:eastAsia="Times New Roman" w:hAnsi="Times New Roman" w:cs="Times New Roman"/>
          <w:color w:val="000000"/>
          <w:sz w:val="24"/>
          <w:szCs w:val="24"/>
        </w:rPr>
        <w:t>Weafer</w:t>
      </w:r>
      <w:proofErr w:type="spellEnd"/>
      <w:r w:rsidRPr="000C67E9">
        <w:rPr>
          <w:rFonts w:ascii="Times New Roman" w:eastAsia="Times New Roman" w:hAnsi="Times New Roman" w:cs="Times New Roman"/>
          <w:color w:val="000000"/>
          <w:sz w:val="24"/>
          <w:szCs w:val="24"/>
        </w:rPr>
        <w:t xml:space="preserve">, J., Gallo, D., &amp; de Wit, H. (2015). Effects of acute methamphetamine on emotional memory formation in humans: Encoding vs Consolidation. </w:t>
      </w:r>
      <w:proofErr w:type="spellStart"/>
      <w:r w:rsidRPr="000C67E9">
        <w:rPr>
          <w:rFonts w:ascii="Times New Roman" w:eastAsia="Times New Roman" w:hAnsi="Times New Roman" w:cs="Times New Roman"/>
          <w:i/>
          <w:color w:val="000000"/>
          <w:sz w:val="24"/>
          <w:szCs w:val="24"/>
        </w:rPr>
        <w:t>PlosOne</w:t>
      </w:r>
      <w:proofErr w:type="spellEnd"/>
      <w:r w:rsidRPr="000C67E9">
        <w:rPr>
          <w:rFonts w:ascii="Times New Roman" w:eastAsia="Times New Roman" w:hAnsi="Times New Roman" w:cs="Times New Roman"/>
          <w:i/>
          <w:color w:val="000000"/>
          <w:sz w:val="24"/>
          <w:szCs w:val="24"/>
        </w:rPr>
        <w:t>.</w:t>
      </w:r>
      <w:r w:rsidRPr="000C67E9">
        <w:rPr>
          <w:rFonts w:ascii="Times New Roman" w:eastAsia="Times New Roman" w:hAnsi="Times New Roman" w:cs="Times New Roman"/>
          <w:color w:val="000000"/>
          <w:sz w:val="24"/>
          <w:szCs w:val="24"/>
        </w:rPr>
        <w:t xml:space="preserve">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10.1371/journal.pone.0117062</w:t>
      </w:r>
    </w:p>
    <w:p w14:paraId="0060A91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Bell, R., </w:t>
      </w:r>
      <w:proofErr w:type="spellStart"/>
      <w:r w:rsidRPr="000C67E9">
        <w:rPr>
          <w:rFonts w:ascii="Times New Roman" w:eastAsia="Times New Roman" w:hAnsi="Times New Roman" w:cs="Times New Roman"/>
          <w:color w:val="000000"/>
          <w:sz w:val="24"/>
          <w:szCs w:val="24"/>
        </w:rPr>
        <w:t>Garavan</w:t>
      </w:r>
      <w:proofErr w:type="spellEnd"/>
      <w:r w:rsidRPr="000C67E9">
        <w:rPr>
          <w:rFonts w:ascii="Times New Roman" w:eastAsia="Times New Roman" w:hAnsi="Times New Roman" w:cs="Times New Roman"/>
          <w:color w:val="000000"/>
          <w:sz w:val="24"/>
          <w:szCs w:val="24"/>
        </w:rPr>
        <w:t xml:space="preserve">, H., &amp; Foxe, J. (2014). Neural correlates of craving and impulsivity in abstinent former cocaine and methamphetamine users: Toward biomarkers of relapse risk. </w:t>
      </w:r>
      <w:r w:rsidRPr="000C67E9">
        <w:rPr>
          <w:rFonts w:ascii="Times New Roman" w:eastAsia="Times New Roman" w:hAnsi="Times New Roman" w:cs="Times New Roman"/>
          <w:i/>
          <w:color w:val="000000"/>
          <w:sz w:val="24"/>
          <w:szCs w:val="24"/>
        </w:rPr>
        <w:t>Neuropharmacology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85,</w:t>
      </w:r>
      <w:r w:rsidRPr="000C67E9">
        <w:rPr>
          <w:rFonts w:ascii="Times New Roman" w:eastAsia="Times New Roman" w:hAnsi="Times New Roman" w:cs="Times New Roman"/>
          <w:color w:val="000000"/>
          <w:sz w:val="24"/>
          <w:szCs w:val="24"/>
        </w:rPr>
        <w:t xml:space="preserve"> 461-470.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10.1016/neuropharm.2014.05.011</w:t>
      </w:r>
    </w:p>
    <w:p w14:paraId="1743F455" w14:textId="0489ED23"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Becker, J., Perry, A., &amp; </w:t>
      </w:r>
      <w:proofErr w:type="spellStart"/>
      <w:r w:rsidRPr="000C67E9">
        <w:rPr>
          <w:rFonts w:ascii="Times New Roman" w:eastAsia="Times New Roman" w:hAnsi="Times New Roman" w:cs="Times New Roman"/>
          <w:color w:val="000000"/>
          <w:sz w:val="24"/>
          <w:szCs w:val="24"/>
        </w:rPr>
        <w:t>Westenbroek</w:t>
      </w:r>
      <w:proofErr w:type="spellEnd"/>
      <w:r w:rsidRPr="000C67E9">
        <w:rPr>
          <w:rFonts w:ascii="Times New Roman" w:eastAsia="Times New Roman" w:hAnsi="Times New Roman" w:cs="Times New Roman"/>
          <w:color w:val="000000"/>
          <w:sz w:val="24"/>
          <w:szCs w:val="24"/>
        </w:rPr>
        <w:t xml:space="preserve">, C. (2012). Sex differences in the neural mechanisms mediating addiction: A new synthesis and hypothesis. </w:t>
      </w:r>
      <w:r w:rsidRPr="000C67E9">
        <w:rPr>
          <w:rFonts w:ascii="Times New Roman" w:eastAsia="Times New Roman" w:hAnsi="Times New Roman" w:cs="Times New Roman"/>
          <w:i/>
          <w:color w:val="000000"/>
          <w:sz w:val="24"/>
          <w:szCs w:val="24"/>
        </w:rPr>
        <w:t>Biological Sex Differences,</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w:t>
      </w:r>
      <w:r w:rsidRPr="000C67E9">
        <w:rPr>
          <w:rFonts w:ascii="Times New Roman" w:eastAsia="Times New Roman" w:hAnsi="Times New Roman" w:cs="Times New Roman"/>
          <w:color w:val="000000"/>
          <w:sz w:val="24"/>
          <w:szCs w:val="24"/>
        </w:rPr>
        <w:t xml:space="preserve"> 1-53.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10.1186/2042-6410-3-14</w:t>
      </w:r>
    </w:p>
    <w:p w14:paraId="3A5B044C" w14:textId="70301119" w:rsidR="00A046F6" w:rsidRPr="000C67E9" w:rsidRDefault="00A046F6" w:rsidP="00B0570A">
      <w:pPr>
        <w:tabs>
          <w:tab w:val="left" w:pos="3375"/>
        </w:tabs>
        <w:spacing w:line="480" w:lineRule="auto"/>
        <w:ind w:left="720" w:hanging="360"/>
        <w:rPr>
          <w:rFonts w:ascii="Times New Roman" w:hAnsi="Times New Roman" w:cs="Times New Roman"/>
          <w:sz w:val="24"/>
          <w:szCs w:val="24"/>
        </w:rPr>
      </w:pPr>
      <w:proofErr w:type="spellStart"/>
      <w:r>
        <w:rPr>
          <w:rFonts w:ascii="Times New Roman" w:hAnsi="Times New Roman" w:cs="Times New Roman"/>
          <w:sz w:val="24"/>
          <w:szCs w:val="24"/>
        </w:rPr>
        <w:t>Bersoff</w:t>
      </w:r>
      <w:proofErr w:type="spellEnd"/>
      <w:r>
        <w:rPr>
          <w:rFonts w:ascii="Times New Roman" w:hAnsi="Times New Roman" w:cs="Times New Roman"/>
          <w:sz w:val="24"/>
          <w:szCs w:val="24"/>
        </w:rPr>
        <w:t>, D. (2008). Ethical Conflicts in Psychology. 4</w:t>
      </w:r>
      <w:r w:rsidRPr="002956B6">
        <w:rPr>
          <w:rFonts w:ascii="Times New Roman" w:hAnsi="Times New Roman" w:cs="Times New Roman"/>
          <w:sz w:val="24"/>
          <w:szCs w:val="24"/>
          <w:vertAlign w:val="superscript"/>
        </w:rPr>
        <w:t>th</w:t>
      </w:r>
      <w:r>
        <w:rPr>
          <w:rFonts w:ascii="Times New Roman" w:hAnsi="Times New Roman" w:cs="Times New Roman"/>
          <w:sz w:val="24"/>
          <w:szCs w:val="24"/>
        </w:rPr>
        <w:t xml:space="preserve"> Edition. American Psychology Association. Washington, D.C.</w:t>
      </w:r>
    </w:p>
    <w:p w14:paraId="250128F7"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Bickel, W., Yi, R., </w:t>
      </w:r>
      <w:proofErr w:type="spellStart"/>
      <w:r w:rsidRPr="000C67E9">
        <w:rPr>
          <w:rFonts w:ascii="Times New Roman" w:eastAsia="Times New Roman" w:hAnsi="Times New Roman" w:cs="Times New Roman"/>
          <w:color w:val="000000"/>
          <w:sz w:val="24"/>
          <w:szCs w:val="24"/>
        </w:rPr>
        <w:t>Landes</w:t>
      </w:r>
      <w:proofErr w:type="spellEnd"/>
      <w:r w:rsidRPr="000C67E9">
        <w:rPr>
          <w:rFonts w:ascii="Times New Roman" w:eastAsia="Times New Roman" w:hAnsi="Times New Roman" w:cs="Times New Roman"/>
          <w:color w:val="000000"/>
          <w:sz w:val="24"/>
          <w:szCs w:val="24"/>
        </w:rPr>
        <w:t xml:space="preserve">, R., Hill, </w:t>
      </w:r>
      <w:proofErr w:type="spellStart"/>
      <w:proofErr w:type="gramStart"/>
      <w:r w:rsidRPr="000C67E9">
        <w:rPr>
          <w:rFonts w:ascii="Times New Roman" w:eastAsia="Times New Roman" w:hAnsi="Times New Roman" w:cs="Times New Roman"/>
          <w:color w:val="000000"/>
          <w:sz w:val="24"/>
          <w:szCs w:val="24"/>
        </w:rPr>
        <w:t>P.,..</w:t>
      </w:r>
      <w:proofErr w:type="gramEnd"/>
      <w:r w:rsidRPr="000C67E9">
        <w:rPr>
          <w:rFonts w:ascii="Times New Roman" w:eastAsia="Times New Roman" w:hAnsi="Times New Roman" w:cs="Times New Roman"/>
          <w:color w:val="000000"/>
          <w:sz w:val="24"/>
          <w:szCs w:val="24"/>
        </w:rPr>
        <w:t>Baxter</w:t>
      </w:r>
      <w:proofErr w:type="spellEnd"/>
      <w:r w:rsidRPr="000C67E9">
        <w:rPr>
          <w:rFonts w:ascii="Times New Roman" w:eastAsia="Times New Roman" w:hAnsi="Times New Roman" w:cs="Times New Roman"/>
          <w:color w:val="000000"/>
          <w:sz w:val="24"/>
          <w:szCs w:val="24"/>
        </w:rPr>
        <w:t xml:space="preserve">, C. (2011). Remember the future: Working memory training decreases delay discounting among stimulant addicts. </w:t>
      </w:r>
      <w:r w:rsidRPr="000C67E9">
        <w:rPr>
          <w:rFonts w:ascii="Times New Roman" w:eastAsia="Times New Roman" w:hAnsi="Times New Roman" w:cs="Times New Roman"/>
          <w:i/>
          <w:color w:val="000000"/>
          <w:sz w:val="24"/>
          <w:szCs w:val="24"/>
        </w:rPr>
        <w:t>Biological Psychiatry,</w:t>
      </w:r>
      <w:r w:rsidRPr="000C67E9">
        <w:rPr>
          <w:rFonts w:ascii="Times New Roman" w:eastAsia="Times New Roman" w:hAnsi="Times New Roman" w:cs="Times New Roman"/>
          <w:color w:val="000000"/>
          <w:sz w:val="24"/>
          <w:szCs w:val="24"/>
        </w:rPr>
        <w:t xml:space="preserve"> 69: 260-265.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10.1016/j.biopsyc.2010.08.01</w:t>
      </w:r>
    </w:p>
    <w:p w14:paraId="4A1FEAFA" w14:textId="77777777" w:rsidR="004E086D" w:rsidRDefault="000C67E9" w:rsidP="00B0570A">
      <w:pPr>
        <w:tabs>
          <w:tab w:val="left" w:pos="3375"/>
        </w:tabs>
        <w:spacing w:line="480" w:lineRule="auto"/>
        <w:ind w:left="720" w:hanging="360"/>
        <w:rPr>
          <w:rFonts w:ascii="Times New Roman" w:eastAsia="Times New Roman" w:hAnsi="Times New Roman" w:cs="Times New Roman"/>
          <w:color w:val="000000"/>
          <w:sz w:val="24"/>
          <w:szCs w:val="24"/>
        </w:rPr>
      </w:pPr>
      <w:proofErr w:type="spellStart"/>
      <w:r w:rsidRPr="000C67E9">
        <w:rPr>
          <w:rFonts w:ascii="Times New Roman" w:eastAsia="Times New Roman" w:hAnsi="Times New Roman" w:cs="Times New Roman"/>
          <w:color w:val="000000"/>
          <w:sz w:val="24"/>
          <w:szCs w:val="24"/>
        </w:rPr>
        <w:t>Bobzean</w:t>
      </w:r>
      <w:proofErr w:type="spellEnd"/>
      <w:r w:rsidRPr="000C67E9">
        <w:rPr>
          <w:rFonts w:ascii="Times New Roman" w:eastAsia="Times New Roman" w:hAnsi="Times New Roman" w:cs="Times New Roman"/>
          <w:color w:val="000000"/>
          <w:sz w:val="24"/>
          <w:szCs w:val="24"/>
        </w:rPr>
        <w:t xml:space="preserve">, S., </w:t>
      </w:r>
      <w:proofErr w:type="spellStart"/>
      <w:r w:rsidRPr="000C67E9">
        <w:rPr>
          <w:rFonts w:ascii="Times New Roman" w:eastAsia="Times New Roman" w:hAnsi="Times New Roman" w:cs="Times New Roman"/>
          <w:color w:val="000000"/>
          <w:sz w:val="24"/>
          <w:szCs w:val="24"/>
        </w:rPr>
        <w:t>Denobrega</w:t>
      </w:r>
      <w:proofErr w:type="spellEnd"/>
      <w:r w:rsidRPr="000C67E9">
        <w:rPr>
          <w:rFonts w:ascii="Times New Roman" w:eastAsia="Times New Roman" w:hAnsi="Times New Roman" w:cs="Times New Roman"/>
          <w:color w:val="000000"/>
          <w:sz w:val="24"/>
          <w:szCs w:val="24"/>
        </w:rPr>
        <w:t xml:space="preserve">, A., &amp; </w:t>
      </w:r>
      <w:proofErr w:type="spellStart"/>
      <w:r w:rsidRPr="000C67E9">
        <w:rPr>
          <w:rFonts w:ascii="Times New Roman" w:eastAsia="Times New Roman" w:hAnsi="Times New Roman" w:cs="Times New Roman"/>
          <w:color w:val="000000"/>
          <w:sz w:val="24"/>
          <w:szCs w:val="24"/>
        </w:rPr>
        <w:t>Perotti</w:t>
      </w:r>
      <w:proofErr w:type="spellEnd"/>
      <w:r w:rsidRPr="000C67E9">
        <w:rPr>
          <w:rFonts w:ascii="Times New Roman" w:eastAsia="Times New Roman" w:hAnsi="Times New Roman" w:cs="Times New Roman"/>
          <w:color w:val="000000"/>
          <w:sz w:val="24"/>
          <w:szCs w:val="24"/>
        </w:rPr>
        <w:t xml:space="preserve">, L. (2014) Sex differences in the neurobiology of drug addiction. </w:t>
      </w:r>
      <w:r w:rsidRPr="000C67E9">
        <w:rPr>
          <w:rFonts w:ascii="Times New Roman" w:eastAsia="Times New Roman" w:hAnsi="Times New Roman" w:cs="Times New Roman"/>
          <w:i/>
          <w:color w:val="000000"/>
          <w:sz w:val="24"/>
          <w:szCs w:val="24"/>
        </w:rPr>
        <w:t>Journal of Experimental Neurology</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259,</w:t>
      </w:r>
      <w:r w:rsidRPr="000C67E9">
        <w:rPr>
          <w:rFonts w:ascii="Times New Roman" w:eastAsia="Times New Roman" w:hAnsi="Times New Roman" w:cs="Times New Roman"/>
          <w:color w:val="000000"/>
          <w:sz w:val="24"/>
          <w:szCs w:val="24"/>
        </w:rPr>
        <w:t xml:space="preserve"> 64-74.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w:t>
      </w:r>
    </w:p>
    <w:p w14:paraId="019BC27D" w14:textId="2C88F1DB" w:rsidR="004E086D" w:rsidRPr="000C67E9" w:rsidRDefault="000C67E9" w:rsidP="00EE46F0">
      <w:pPr>
        <w:tabs>
          <w:tab w:val="left" w:pos="3375"/>
        </w:tabs>
        <w:spacing w:line="480" w:lineRule="auto"/>
        <w:ind w:left="720" w:hanging="720"/>
        <w:rPr>
          <w:rFonts w:ascii="Times New Roman" w:hAnsi="Times New Roman" w:cs="Times New Roman"/>
          <w:sz w:val="24"/>
          <w:szCs w:val="24"/>
        </w:rPr>
      </w:pPr>
      <w:r w:rsidRPr="000C67E9">
        <w:rPr>
          <w:rFonts w:ascii="Times New Roman" w:eastAsia="Times New Roman" w:hAnsi="Times New Roman" w:cs="Times New Roman"/>
          <w:color w:val="000000"/>
          <w:sz w:val="24"/>
          <w:szCs w:val="24"/>
        </w:rPr>
        <w:t xml:space="preserve"> </w:t>
      </w:r>
      <w:proofErr w:type="spellStart"/>
      <w:r w:rsidR="004E086D">
        <w:rPr>
          <w:rFonts w:ascii="Times New Roman" w:hAnsi="Times New Roman" w:cs="Times New Roman"/>
          <w:sz w:val="24"/>
          <w:szCs w:val="24"/>
        </w:rPr>
        <w:t>Brorson</w:t>
      </w:r>
      <w:proofErr w:type="spellEnd"/>
      <w:r w:rsidR="004E086D">
        <w:rPr>
          <w:rFonts w:ascii="Times New Roman" w:hAnsi="Times New Roman" w:cs="Times New Roman"/>
          <w:sz w:val="24"/>
          <w:szCs w:val="24"/>
        </w:rPr>
        <w:t xml:space="preserve">, H., </w:t>
      </w:r>
      <w:proofErr w:type="spellStart"/>
      <w:r w:rsidR="004E086D">
        <w:rPr>
          <w:rFonts w:ascii="Times New Roman" w:hAnsi="Times New Roman" w:cs="Times New Roman"/>
          <w:sz w:val="24"/>
          <w:szCs w:val="24"/>
        </w:rPr>
        <w:t>Arnevik</w:t>
      </w:r>
      <w:proofErr w:type="spellEnd"/>
      <w:r w:rsidR="004E086D">
        <w:rPr>
          <w:rFonts w:ascii="Times New Roman" w:hAnsi="Times New Roman" w:cs="Times New Roman"/>
          <w:sz w:val="24"/>
          <w:szCs w:val="24"/>
        </w:rPr>
        <w:t>, E., Rand-</w:t>
      </w:r>
      <w:proofErr w:type="spellStart"/>
      <w:r w:rsidR="004E086D">
        <w:rPr>
          <w:rFonts w:ascii="Times New Roman" w:hAnsi="Times New Roman" w:cs="Times New Roman"/>
          <w:sz w:val="24"/>
          <w:szCs w:val="24"/>
        </w:rPr>
        <w:t>Hendriksen</w:t>
      </w:r>
      <w:proofErr w:type="spellEnd"/>
      <w:r w:rsidR="004E086D">
        <w:rPr>
          <w:rFonts w:ascii="Times New Roman" w:hAnsi="Times New Roman" w:cs="Times New Roman"/>
          <w:sz w:val="24"/>
          <w:szCs w:val="24"/>
        </w:rPr>
        <w:t xml:space="preserve">, K., &amp; </w:t>
      </w:r>
      <w:proofErr w:type="spellStart"/>
      <w:r w:rsidR="004E086D">
        <w:rPr>
          <w:rFonts w:ascii="Times New Roman" w:hAnsi="Times New Roman" w:cs="Times New Roman"/>
          <w:sz w:val="24"/>
          <w:szCs w:val="24"/>
        </w:rPr>
        <w:t>Duckert</w:t>
      </w:r>
      <w:proofErr w:type="spellEnd"/>
      <w:r w:rsidR="004E086D">
        <w:rPr>
          <w:rFonts w:ascii="Times New Roman" w:hAnsi="Times New Roman" w:cs="Times New Roman"/>
          <w:sz w:val="24"/>
          <w:szCs w:val="24"/>
        </w:rPr>
        <w:t xml:space="preserve">, F. (2013). Drop-out from </w:t>
      </w:r>
      <w:proofErr w:type="spellStart"/>
      <w:r w:rsidR="004E086D">
        <w:rPr>
          <w:rFonts w:ascii="Times New Roman" w:hAnsi="Times New Roman" w:cs="Times New Roman"/>
          <w:sz w:val="24"/>
          <w:szCs w:val="24"/>
        </w:rPr>
        <w:t>addction</w:t>
      </w:r>
      <w:proofErr w:type="spellEnd"/>
      <w:r w:rsidR="004E086D">
        <w:rPr>
          <w:rFonts w:ascii="Times New Roman" w:hAnsi="Times New Roman" w:cs="Times New Roman"/>
          <w:sz w:val="24"/>
          <w:szCs w:val="24"/>
        </w:rPr>
        <w:t xml:space="preserve"> treatment: a systematic review of risk factors. Clinical Psychology Review, 33, 1010-24.</w:t>
      </w:r>
      <w:r w:rsidR="00A208A7">
        <w:rPr>
          <w:rFonts w:ascii="Times New Roman" w:hAnsi="Times New Roman" w:cs="Times New Roman"/>
          <w:sz w:val="24"/>
          <w:szCs w:val="24"/>
        </w:rPr>
        <w:t xml:space="preserve"> </w:t>
      </w:r>
      <w:proofErr w:type="spellStart"/>
      <w:r w:rsidR="00A208A7">
        <w:rPr>
          <w:rFonts w:ascii="Times New Roman" w:hAnsi="Times New Roman" w:cs="Times New Roman"/>
          <w:sz w:val="24"/>
          <w:szCs w:val="24"/>
        </w:rPr>
        <w:t>doi</w:t>
      </w:r>
      <w:proofErr w:type="spellEnd"/>
      <w:r w:rsidR="00A208A7">
        <w:rPr>
          <w:rFonts w:ascii="Times New Roman" w:hAnsi="Times New Roman" w:cs="Times New Roman"/>
          <w:sz w:val="24"/>
          <w:szCs w:val="24"/>
        </w:rPr>
        <w:t>: 10.1016/j.cpr.2013.07.007</w:t>
      </w:r>
    </w:p>
    <w:p w14:paraId="1E64A67A" w14:textId="0B586ECD"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Bureau of Justice (2015). Women and the drug war. Retrieved from </w:t>
      </w:r>
      <w:hyperlink r:id="rId9">
        <w:r w:rsidRPr="000C67E9">
          <w:rPr>
            <w:rFonts w:ascii="Times New Roman" w:eastAsia="Times New Roman" w:hAnsi="Times New Roman" w:cs="Times New Roman"/>
            <w:color w:val="0000FF"/>
            <w:sz w:val="24"/>
            <w:szCs w:val="24"/>
            <w:u w:val="single"/>
          </w:rPr>
          <w:t>http://www.drugwarfacts.org</w:t>
        </w:r>
      </w:hyperlink>
      <w:r w:rsidRPr="000C67E9">
        <w:rPr>
          <w:rFonts w:ascii="Times New Roman" w:eastAsia="Times New Roman" w:hAnsi="Times New Roman" w:cs="Times New Roman"/>
          <w:color w:val="000000"/>
          <w:sz w:val="24"/>
          <w:szCs w:val="24"/>
        </w:rPr>
        <w:t xml:space="preserve"> </w:t>
      </w:r>
    </w:p>
    <w:p w14:paraId="2BAAD903" w14:textId="6FE5F6E7" w:rsidR="00A208A7" w:rsidRPr="000C67E9" w:rsidRDefault="00103A81" w:rsidP="00A208A7">
      <w:pPr>
        <w:spacing w:after="0" w:line="480" w:lineRule="auto"/>
        <w:ind w:left="720" w:hanging="720"/>
        <w:rPr>
          <w:rFonts w:ascii="Times New Roman" w:eastAsia="Times New Roman" w:hAnsi="Times New Roman" w:cs="Times New Roman"/>
          <w:color w:val="000000"/>
          <w:sz w:val="24"/>
          <w:szCs w:val="24"/>
        </w:rPr>
      </w:pPr>
      <w:proofErr w:type="spellStart"/>
      <w:r w:rsidRPr="00716EFD">
        <w:rPr>
          <w:rFonts w:ascii="Times New Roman" w:hAnsi="Times New Roman" w:cs="Times New Roman"/>
          <w:sz w:val="24"/>
          <w:szCs w:val="24"/>
        </w:rPr>
        <w:lastRenderedPageBreak/>
        <w:t>Carvalho</w:t>
      </w:r>
      <w:proofErr w:type="spellEnd"/>
      <w:r w:rsidRPr="00716EFD">
        <w:rPr>
          <w:rFonts w:ascii="Times New Roman" w:hAnsi="Times New Roman" w:cs="Times New Roman"/>
          <w:sz w:val="24"/>
          <w:szCs w:val="24"/>
        </w:rPr>
        <w:t>,</w:t>
      </w:r>
      <w:r>
        <w:rPr>
          <w:rFonts w:ascii="Times New Roman" w:hAnsi="Times New Roman" w:cs="Times New Roman"/>
          <w:sz w:val="24"/>
          <w:szCs w:val="24"/>
        </w:rPr>
        <w:t xml:space="preserve"> J., Ready, R., Malloy, P., &amp; Grace, J. (2013).  Confirmatory factor analysis of the Frontal Systems Behavior Scale (</w:t>
      </w:r>
      <w:proofErr w:type="spellStart"/>
      <w:r>
        <w:rPr>
          <w:rFonts w:ascii="Times New Roman" w:hAnsi="Times New Roman" w:cs="Times New Roman"/>
          <w:sz w:val="24"/>
          <w:szCs w:val="24"/>
        </w:rPr>
        <w:t>FrSBE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Assessment. 20, </w:t>
      </w:r>
      <w:r w:rsidRPr="00943FDA">
        <w:rPr>
          <w:rFonts w:ascii="Times New Roman" w:hAnsi="Times New Roman" w:cs="Times New Roman"/>
          <w:sz w:val="24"/>
          <w:szCs w:val="24"/>
        </w:rPr>
        <w:t>632-64</w:t>
      </w:r>
      <w:r>
        <w:rPr>
          <w:rFonts w:ascii="Times New Roman" w:hAnsi="Times New Roman" w:cs="Times New Roman"/>
          <w:sz w:val="24"/>
          <w:szCs w:val="24"/>
        </w:rPr>
        <w:t>1</w:t>
      </w:r>
      <w:r w:rsidRPr="00943FDA">
        <w:rPr>
          <w:rFonts w:ascii="Times New Roman" w:hAnsi="Times New Roman" w:cs="Times New Roman"/>
          <w:sz w:val="24"/>
          <w:szCs w:val="24"/>
        </w:rPr>
        <w:t xml:space="preserve">. </w:t>
      </w:r>
      <w:r>
        <w:rPr>
          <w:rFonts w:ascii="Times New Roman" w:hAnsi="Times New Roman" w:cs="Times New Roman"/>
          <w:sz w:val="24"/>
          <w:szCs w:val="24"/>
        </w:rPr>
        <w:t>d</w:t>
      </w:r>
      <w:r w:rsidRPr="00943FDA">
        <w:rPr>
          <w:rFonts w:ascii="Times New Roman" w:hAnsi="Times New Roman" w:cs="Times New Roman"/>
          <w:sz w:val="24"/>
          <w:szCs w:val="24"/>
        </w:rPr>
        <w:t>oi.</w:t>
      </w:r>
      <w:r w:rsidR="00A208A7" w:rsidRPr="000C67E9">
        <w:rPr>
          <w:rFonts w:ascii="Times New Roman" w:eastAsia="Times New Roman" w:hAnsi="Times New Roman" w:cs="Times New Roman"/>
          <w:color w:val="000000"/>
          <w:sz w:val="24"/>
          <w:szCs w:val="24"/>
        </w:rPr>
        <w:t xml:space="preserve">10.1016/jexperneurol.2014.01.022 </w:t>
      </w:r>
    </w:p>
    <w:p w14:paraId="5A9F60E6" w14:textId="55E39EE2" w:rsidR="00103A81" w:rsidRPr="000C67E9" w:rsidRDefault="00103A81" w:rsidP="000C67E9">
      <w:pPr>
        <w:spacing w:after="0" w:line="480" w:lineRule="auto"/>
        <w:ind w:left="720" w:hanging="720"/>
        <w:rPr>
          <w:rFonts w:ascii="Calibri" w:eastAsia="Calibri" w:hAnsi="Calibri" w:cs="Calibri"/>
          <w:color w:val="000000"/>
        </w:rPr>
      </w:pPr>
    </w:p>
    <w:p w14:paraId="09FBFF5A" w14:textId="77777777" w:rsidR="00AD0379" w:rsidRDefault="000C67E9" w:rsidP="000C67E9">
      <w:pPr>
        <w:spacing w:after="0" w:line="480" w:lineRule="auto"/>
        <w:ind w:left="720" w:hanging="720"/>
        <w:rPr>
          <w:rFonts w:ascii="Times New Roman" w:eastAsia="Times New Roman" w:hAnsi="Times New Roman" w:cs="Times New Roman"/>
          <w:color w:val="0000FF"/>
          <w:u w:val="single"/>
        </w:rPr>
      </w:pPr>
      <w:r w:rsidRPr="000C67E9">
        <w:rPr>
          <w:rFonts w:ascii="Times New Roman" w:eastAsia="Times New Roman" w:hAnsi="Times New Roman" w:cs="Times New Roman"/>
          <w:color w:val="000000"/>
          <w:sz w:val="24"/>
          <w:szCs w:val="24"/>
        </w:rPr>
        <w:t xml:space="preserve">Centers for Disease Control (2010). Unintentional drug poisoning in the United States. Retrieved from </w:t>
      </w:r>
      <w:hyperlink r:id="rId10">
        <w:r w:rsidRPr="000C67E9">
          <w:rPr>
            <w:rFonts w:ascii="Times New Roman" w:eastAsia="Times New Roman" w:hAnsi="Times New Roman" w:cs="Times New Roman"/>
            <w:color w:val="0000FF"/>
            <w:u w:val="single"/>
          </w:rPr>
          <w:t>http://www.cdc.gov/homeandrecreationalsafety/pdf/poison-issue-brief.pdf</w:t>
        </w:r>
      </w:hyperlink>
    </w:p>
    <w:p w14:paraId="165369A5" w14:textId="3F1185DB" w:rsidR="000C67E9" w:rsidRPr="000C67E9" w:rsidRDefault="00AD0379" w:rsidP="00A208A7">
      <w:pPr>
        <w:tabs>
          <w:tab w:val="left" w:pos="3375"/>
        </w:tabs>
        <w:spacing w:line="480" w:lineRule="auto"/>
        <w:ind w:left="720" w:hanging="720"/>
        <w:rPr>
          <w:rFonts w:ascii="Times New Roman" w:hAnsi="Times New Roman" w:cs="Times New Roman"/>
          <w:sz w:val="24"/>
          <w:szCs w:val="24"/>
        </w:rPr>
      </w:pPr>
      <w:proofErr w:type="spellStart"/>
      <w:r w:rsidRPr="00716EFD">
        <w:rPr>
          <w:rFonts w:ascii="Times New Roman" w:hAnsi="Times New Roman" w:cs="Times New Roman"/>
          <w:sz w:val="24"/>
          <w:szCs w:val="24"/>
        </w:rPr>
        <w:t>Carvalho</w:t>
      </w:r>
      <w:proofErr w:type="spellEnd"/>
      <w:r w:rsidRPr="00716EFD">
        <w:rPr>
          <w:rFonts w:ascii="Times New Roman" w:hAnsi="Times New Roman" w:cs="Times New Roman"/>
          <w:sz w:val="24"/>
          <w:szCs w:val="24"/>
        </w:rPr>
        <w:t>,</w:t>
      </w:r>
      <w:r>
        <w:rPr>
          <w:rFonts w:ascii="Times New Roman" w:hAnsi="Times New Roman" w:cs="Times New Roman"/>
          <w:sz w:val="24"/>
          <w:szCs w:val="24"/>
        </w:rPr>
        <w:t xml:space="preserve"> J., Ready, R., Malloy, P., &amp; Grace, J. (2013).  Confirmatory factor analysis of the Frontal Systems Behavior Scale (</w:t>
      </w:r>
      <w:proofErr w:type="spellStart"/>
      <w:r>
        <w:rPr>
          <w:rFonts w:ascii="Times New Roman" w:hAnsi="Times New Roman" w:cs="Times New Roman"/>
          <w:sz w:val="24"/>
          <w:szCs w:val="24"/>
        </w:rPr>
        <w:t>FrSBE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Assessment. 20, </w:t>
      </w:r>
      <w:r w:rsidRPr="00943FDA">
        <w:rPr>
          <w:rFonts w:ascii="Times New Roman" w:hAnsi="Times New Roman" w:cs="Times New Roman"/>
          <w:sz w:val="24"/>
          <w:szCs w:val="24"/>
        </w:rPr>
        <w:t>632-64</w:t>
      </w:r>
      <w:r>
        <w:rPr>
          <w:rFonts w:ascii="Times New Roman" w:hAnsi="Times New Roman" w:cs="Times New Roman"/>
          <w:sz w:val="24"/>
          <w:szCs w:val="24"/>
        </w:rPr>
        <w:t>1</w:t>
      </w:r>
      <w:r w:rsidRPr="00943FDA">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943FDA">
        <w:rPr>
          <w:rFonts w:ascii="Times New Roman" w:hAnsi="Times New Roman" w:cs="Times New Roman"/>
          <w:sz w:val="24"/>
          <w:szCs w:val="24"/>
        </w:rPr>
        <w:t>oi</w:t>
      </w:r>
      <w:proofErr w:type="spellEnd"/>
      <w:r w:rsidRPr="00943FDA">
        <w:rPr>
          <w:rFonts w:ascii="Times New Roman" w:hAnsi="Times New Roman" w:cs="Times New Roman"/>
          <w:sz w:val="24"/>
          <w:szCs w:val="24"/>
        </w:rPr>
        <w:t>.</w:t>
      </w:r>
      <w:r>
        <w:rPr>
          <w:rFonts w:ascii="Times New Roman" w:hAnsi="Times New Roman" w:cs="Times New Roman"/>
          <w:i/>
          <w:sz w:val="24"/>
          <w:szCs w:val="24"/>
        </w:rPr>
        <w:t xml:space="preserve"> </w:t>
      </w:r>
      <w:r w:rsidRPr="00943FDA">
        <w:rPr>
          <w:rFonts w:ascii="Times New Roman" w:hAnsi="Times New Roman" w:cs="Times New Roman"/>
          <w:sz w:val="24"/>
          <w:szCs w:val="24"/>
        </w:rPr>
        <w:t>10.</w:t>
      </w:r>
      <w:r>
        <w:rPr>
          <w:rFonts w:ascii="Times New Roman" w:hAnsi="Times New Roman" w:cs="Times New Roman"/>
          <w:sz w:val="24"/>
          <w:szCs w:val="24"/>
        </w:rPr>
        <w:t>1170/1073191113492845.</w:t>
      </w:r>
      <w:hyperlink r:id="rId11"/>
    </w:p>
    <w:p w14:paraId="190891D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Du, J., Huang, D., Zhao, M., &amp; </w:t>
      </w:r>
      <w:proofErr w:type="spellStart"/>
      <w:r w:rsidRPr="000C67E9">
        <w:rPr>
          <w:rFonts w:ascii="Times New Roman" w:eastAsia="Times New Roman" w:hAnsi="Times New Roman" w:cs="Times New Roman"/>
          <w:color w:val="000000"/>
          <w:sz w:val="24"/>
          <w:szCs w:val="24"/>
        </w:rPr>
        <w:t>Hser</w:t>
      </w:r>
      <w:proofErr w:type="spellEnd"/>
      <w:r w:rsidRPr="000C67E9">
        <w:rPr>
          <w:rFonts w:ascii="Times New Roman" w:eastAsia="Times New Roman" w:hAnsi="Times New Roman" w:cs="Times New Roman"/>
          <w:color w:val="000000"/>
          <w:sz w:val="24"/>
          <w:szCs w:val="24"/>
        </w:rPr>
        <w:t xml:space="preserve">, Y. (2013). Drug-abusing offenders with co-morbid mental disorders: Gender differences in problem severity, treatment participation, and recidivism. </w:t>
      </w:r>
      <w:r w:rsidRPr="000C67E9">
        <w:rPr>
          <w:rFonts w:ascii="Times New Roman" w:eastAsia="Times New Roman" w:hAnsi="Times New Roman" w:cs="Times New Roman"/>
          <w:i/>
          <w:color w:val="000000"/>
          <w:sz w:val="24"/>
          <w:szCs w:val="24"/>
        </w:rPr>
        <w:t>Biomed Environmental Science,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26</w:t>
      </w:r>
      <w:r w:rsidRPr="000C67E9">
        <w:rPr>
          <w:rFonts w:ascii="Times New Roman" w:eastAsia="Times New Roman" w:hAnsi="Times New Roman" w:cs="Times New Roman"/>
          <w:color w:val="000000"/>
          <w:sz w:val="24"/>
          <w:szCs w:val="24"/>
        </w:rPr>
        <w:t xml:space="preserve">, 32-39.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10.3967/0895-3988.2013.01.004</w:t>
      </w:r>
    </w:p>
    <w:p w14:paraId="78CEE593"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Everitt</w:t>
      </w:r>
      <w:proofErr w:type="spellEnd"/>
      <w:r w:rsidRPr="000C67E9">
        <w:rPr>
          <w:rFonts w:ascii="Times New Roman" w:eastAsia="Times New Roman" w:hAnsi="Times New Roman" w:cs="Times New Roman"/>
          <w:color w:val="000000"/>
          <w:sz w:val="24"/>
          <w:szCs w:val="24"/>
        </w:rPr>
        <w:t xml:space="preserve">, B. (2014). Neural and psychological mechanisms underlying compulsive drug seeking habits and drug memories-indications for novel treatment of addiction. </w:t>
      </w:r>
      <w:r w:rsidRPr="000C67E9">
        <w:rPr>
          <w:rFonts w:ascii="Times New Roman" w:eastAsia="Times New Roman" w:hAnsi="Times New Roman" w:cs="Times New Roman"/>
          <w:i/>
          <w:color w:val="000000"/>
          <w:sz w:val="24"/>
          <w:szCs w:val="24"/>
        </w:rPr>
        <w:t>European Journal of Neuroscience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1,</w:t>
      </w:r>
      <w:r w:rsidRPr="000C67E9">
        <w:rPr>
          <w:rFonts w:ascii="Times New Roman" w:eastAsia="Times New Roman" w:hAnsi="Times New Roman" w:cs="Times New Roman"/>
          <w:color w:val="000000"/>
          <w:sz w:val="24"/>
          <w:szCs w:val="24"/>
        </w:rPr>
        <w:t xml:space="preserve"> 1-20.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10.111/ejn.12644</w:t>
      </w:r>
    </w:p>
    <w:p w14:paraId="344A32C3" w14:textId="01E655BB" w:rsidR="000C67E9" w:rsidRDefault="000C67E9" w:rsidP="000C67E9">
      <w:pPr>
        <w:spacing w:after="0" w:line="480" w:lineRule="auto"/>
        <w:ind w:left="720" w:hanging="720"/>
        <w:rPr>
          <w:rFonts w:ascii="Times New Roman" w:eastAsia="Times New Roman" w:hAnsi="Times New Roman" w:cs="Times New Roman"/>
          <w:color w:val="000000"/>
          <w:sz w:val="24"/>
          <w:szCs w:val="24"/>
        </w:rPr>
      </w:pPr>
      <w:proofErr w:type="spellStart"/>
      <w:r w:rsidRPr="000C67E9">
        <w:rPr>
          <w:rFonts w:ascii="Times New Roman" w:eastAsia="Times New Roman" w:hAnsi="Times New Roman" w:cs="Times New Roman"/>
          <w:color w:val="000000"/>
          <w:sz w:val="24"/>
          <w:szCs w:val="24"/>
        </w:rPr>
        <w:t>Balconi</w:t>
      </w:r>
      <w:proofErr w:type="spellEnd"/>
      <w:r w:rsidRPr="000C67E9">
        <w:rPr>
          <w:rFonts w:ascii="Times New Roman" w:eastAsia="Times New Roman" w:hAnsi="Times New Roman" w:cs="Times New Roman"/>
          <w:color w:val="000000"/>
          <w:sz w:val="24"/>
          <w:szCs w:val="24"/>
        </w:rPr>
        <w:t xml:space="preserve">, M., </w:t>
      </w:r>
      <w:proofErr w:type="spellStart"/>
      <w:r w:rsidRPr="000C67E9">
        <w:rPr>
          <w:rFonts w:ascii="Times New Roman" w:eastAsia="Times New Roman" w:hAnsi="Times New Roman" w:cs="Times New Roman"/>
          <w:color w:val="000000"/>
          <w:sz w:val="24"/>
          <w:szCs w:val="24"/>
        </w:rPr>
        <w:t>Finnocchario</w:t>
      </w:r>
      <w:proofErr w:type="spellEnd"/>
      <w:r w:rsidRPr="000C67E9">
        <w:rPr>
          <w:rFonts w:ascii="Times New Roman" w:eastAsia="Times New Roman" w:hAnsi="Times New Roman" w:cs="Times New Roman"/>
          <w:color w:val="000000"/>
          <w:sz w:val="24"/>
          <w:szCs w:val="24"/>
        </w:rPr>
        <w:t xml:space="preserve">, R., &amp; </w:t>
      </w:r>
      <w:proofErr w:type="spellStart"/>
      <w:r w:rsidRPr="000C67E9">
        <w:rPr>
          <w:rFonts w:ascii="Times New Roman" w:eastAsia="Times New Roman" w:hAnsi="Times New Roman" w:cs="Times New Roman"/>
          <w:color w:val="000000"/>
          <w:sz w:val="24"/>
          <w:szCs w:val="24"/>
        </w:rPr>
        <w:t>Canavesio</w:t>
      </w:r>
      <w:proofErr w:type="spellEnd"/>
      <w:r w:rsidRPr="000C67E9">
        <w:rPr>
          <w:rFonts w:ascii="Times New Roman" w:eastAsia="Times New Roman" w:hAnsi="Times New Roman" w:cs="Times New Roman"/>
          <w:color w:val="000000"/>
          <w:sz w:val="24"/>
          <w:szCs w:val="24"/>
        </w:rPr>
        <w:t xml:space="preserve">, Y. (2014) Reward –system effect (BAS) rating, left hemispheric “unbalance” (alpha band oscillations) and decisional impairments in drug addiction. </w:t>
      </w:r>
    </w:p>
    <w:p w14:paraId="7C739FF3" w14:textId="445BCE50" w:rsidR="00344289" w:rsidRPr="000C67E9" w:rsidRDefault="00344289" w:rsidP="00A208A7">
      <w:pPr>
        <w:tabs>
          <w:tab w:val="left" w:pos="3375"/>
        </w:tabs>
        <w:spacing w:line="480" w:lineRule="auto"/>
        <w:rPr>
          <w:rFonts w:ascii="Times New Roman" w:hAnsi="Times New Roman" w:cs="Times New Roman"/>
          <w:sz w:val="24"/>
          <w:szCs w:val="24"/>
        </w:rPr>
      </w:pPr>
      <w:proofErr w:type="spellStart"/>
      <w:r w:rsidRPr="00F93F83">
        <w:rPr>
          <w:rFonts w:ascii="Times New Roman" w:hAnsi="Times New Roman" w:cs="Times New Roman"/>
          <w:sz w:val="24"/>
          <w:szCs w:val="24"/>
        </w:rPr>
        <w:t>Fogelson</w:t>
      </w:r>
      <w:proofErr w:type="spellEnd"/>
      <w:r w:rsidRPr="00F93F83">
        <w:rPr>
          <w:rFonts w:ascii="Times New Roman" w:hAnsi="Times New Roman" w:cs="Times New Roman"/>
          <w:sz w:val="24"/>
          <w:szCs w:val="24"/>
        </w:rPr>
        <w:t xml:space="preserve">, S. &amp; </w:t>
      </w:r>
      <w:proofErr w:type="spellStart"/>
      <w:r w:rsidRPr="00F93F83">
        <w:rPr>
          <w:rFonts w:ascii="Times New Roman" w:hAnsi="Times New Roman" w:cs="Times New Roman"/>
          <w:sz w:val="24"/>
          <w:szCs w:val="24"/>
        </w:rPr>
        <w:t>Schluntz</w:t>
      </w:r>
      <w:proofErr w:type="spellEnd"/>
      <w:r w:rsidRPr="00F93F83">
        <w:rPr>
          <w:rFonts w:ascii="Times New Roman" w:hAnsi="Times New Roman" w:cs="Times New Roman"/>
          <w:sz w:val="24"/>
          <w:szCs w:val="24"/>
        </w:rPr>
        <w:t>, R</w:t>
      </w:r>
      <w:r w:rsidRPr="00245FC9">
        <w:rPr>
          <w:rFonts w:ascii="Times New Roman" w:hAnsi="Times New Roman" w:cs="Times New Roman"/>
          <w:sz w:val="24"/>
          <w:szCs w:val="24"/>
        </w:rPr>
        <w:t xml:space="preserve">. (2016). Exploring the </w:t>
      </w:r>
      <w:proofErr w:type="spellStart"/>
      <w:r w:rsidRPr="00245FC9">
        <w:rPr>
          <w:rFonts w:ascii="Times New Roman" w:hAnsi="Times New Roman" w:cs="Times New Roman"/>
          <w:sz w:val="24"/>
          <w:szCs w:val="24"/>
        </w:rPr>
        <w:t>Stroop</w:t>
      </w:r>
      <w:proofErr w:type="spellEnd"/>
      <w:r w:rsidRPr="00245FC9">
        <w:rPr>
          <w:rFonts w:ascii="Times New Roman" w:hAnsi="Times New Roman" w:cs="Times New Roman"/>
          <w:sz w:val="24"/>
          <w:szCs w:val="24"/>
        </w:rPr>
        <w:t xml:space="preserve"> Effect.</w:t>
      </w:r>
      <w:r>
        <w:rPr>
          <w:rFonts w:ascii="Times New Roman" w:hAnsi="Times New Roman" w:cs="Times New Roman"/>
          <w:sz w:val="24"/>
          <w:szCs w:val="24"/>
        </w:rPr>
        <w:t xml:space="preserve"> Inquiry Science with Dartmouth. http://www.ithaca.edu/faculty/stephens/stroopi.html</w:t>
      </w:r>
    </w:p>
    <w:p w14:paraId="1D8A2E25" w14:textId="4E118B81" w:rsidR="000C67E9" w:rsidRDefault="000C67E9" w:rsidP="000C67E9">
      <w:pPr>
        <w:spacing w:after="0" w:line="480" w:lineRule="auto"/>
        <w:ind w:left="720" w:hanging="720"/>
        <w:rPr>
          <w:rFonts w:ascii="Times New Roman" w:eastAsia="Times New Roman" w:hAnsi="Times New Roman" w:cs="Times New Roman"/>
          <w:color w:val="000000"/>
          <w:sz w:val="24"/>
          <w:szCs w:val="24"/>
        </w:rPr>
      </w:pPr>
      <w:proofErr w:type="spellStart"/>
      <w:r w:rsidRPr="000C67E9">
        <w:rPr>
          <w:rFonts w:ascii="Times New Roman" w:eastAsia="Times New Roman" w:hAnsi="Times New Roman" w:cs="Times New Roman"/>
          <w:color w:val="000000"/>
          <w:sz w:val="24"/>
          <w:szCs w:val="24"/>
        </w:rPr>
        <w:t>Fridberg</w:t>
      </w:r>
      <w:proofErr w:type="spellEnd"/>
      <w:r w:rsidRPr="000C67E9">
        <w:rPr>
          <w:rFonts w:ascii="Times New Roman" w:eastAsia="Times New Roman" w:hAnsi="Times New Roman" w:cs="Times New Roman"/>
          <w:color w:val="000000"/>
          <w:sz w:val="24"/>
          <w:szCs w:val="24"/>
        </w:rPr>
        <w:t xml:space="preserve">, D., </w:t>
      </w:r>
      <w:proofErr w:type="spellStart"/>
      <w:r w:rsidRPr="000C67E9">
        <w:rPr>
          <w:rFonts w:ascii="Times New Roman" w:eastAsia="Times New Roman" w:hAnsi="Times New Roman" w:cs="Times New Roman"/>
          <w:color w:val="000000"/>
          <w:sz w:val="24"/>
          <w:szCs w:val="24"/>
        </w:rPr>
        <w:t>Gerst</w:t>
      </w:r>
      <w:proofErr w:type="spellEnd"/>
      <w:r w:rsidRPr="000C67E9">
        <w:rPr>
          <w:rFonts w:ascii="Times New Roman" w:eastAsia="Times New Roman" w:hAnsi="Times New Roman" w:cs="Times New Roman"/>
          <w:color w:val="000000"/>
          <w:sz w:val="24"/>
          <w:szCs w:val="24"/>
        </w:rPr>
        <w:t xml:space="preserve">, K. &amp; Finn, P. (2013) Effects of working memory load, a history of conduct disorder and sex on decision making in substance dependent individuals.  </w:t>
      </w:r>
      <w:r w:rsidRPr="000C67E9">
        <w:rPr>
          <w:rFonts w:ascii="Times New Roman" w:eastAsia="Times New Roman" w:hAnsi="Times New Roman" w:cs="Times New Roman"/>
          <w:i/>
          <w:color w:val="000000"/>
          <w:sz w:val="24"/>
          <w:szCs w:val="24"/>
        </w:rPr>
        <w:t xml:space="preserve">Journal of </w:t>
      </w:r>
      <w:r w:rsidRPr="000C67E9">
        <w:rPr>
          <w:rFonts w:ascii="Times New Roman" w:eastAsia="Times New Roman" w:hAnsi="Times New Roman" w:cs="Times New Roman"/>
          <w:i/>
          <w:color w:val="000000"/>
          <w:sz w:val="24"/>
          <w:szCs w:val="24"/>
        </w:rPr>
        <w:lastRenderedPageBreak/>
        <w:t>Drug and Alcohol Dependence</w:t>
      </w:r>
      <w:r w:rsidRPr="000C67E9">
        <w:rPr>
          <w:rFonts w:ascii="Times New Roman" w:eastAsia="Times New Roman" w:hAnsi="Times New Roman" w:cs="Times New Roman"/>
          <w:color w:val="000000"/>
          <w:sz w:val="24"/>
          <w:szCs w:val="24"/>
        </w:rPr>
        <w:t xml:space="preserve">, </w:t>
      </w:r>
      <w:proofErr w:type="spellStart"/>
      <w:r w:rsidRPr="000C67E9">
        <w:rPr>
          <w:rFonts w:ascii="Times New Roman" w:eastAsia="Times New Roman" w:hAnsi="Times New Roman" w:cs="Times New Roman"/>
          <w:color w:val="000000"/>
          <w:sz w:val="24"/>
          <w:szCs w:val="24"/>
        </w:rPr>
        <w:t>Woicik</w:t>
      </w:r>
      <w:proofErr w:type="spellEnd"/>
      <w:r w:rsidRPr="000C67E9">
        <w:rPr>
          <w:rFonts w:ascii="Times New Roman" w:eastAsia="Times New Roman" w:hAnsi="Times New Roman" w:cs="Times New Roman"/>
          <w:color w:val="000000"/>
          <w:sz w:val="24"/>
          <w:szCs w:val="24"/>
        </w:rPr>
        <w:t xml:space="preserve">, P., Urban, C., Alia-Klein, N., Henry, A., Maloney, T., </w:t>
      </w:r>
      <w:proofErr w:type="spellStart"/>
      <w:r w:rsidRPr="000C67E9">
        <w:rPr>
          <w:rFonts w:ascii="Times New Roman" w:eastAsia="Times New Roman" w:hAnsi="Times New Roman" w:cs="Times New Roman"/>
          <w:color w:val="000000"/>
          <w:sz w:val="24"/>
          <w:szCs w:val="24"/>
        </w:rPr>
        <w:t>Telang</w:t>
      </w:r>
      <w:proofErr w:type="spellEnd"/>
      <w:r w:rsidRPr="000C67E9">
        <w:rPr>
          <w:rFonts w:ascii="Times New Roman" w:eastAsia="Times New Roman" w:hAnsi="Times New Roman" w:cs="Times New Roman"/>
          <w:color w:val="000000"/>
          <w:sz w:val="24"/>
          <w:szCs w:val="24"/>
        </w:rPr>
        <w:t xml:space="preserve">, F. Gene-Jack, </w:t>
      </w:r>
      <w:proofErr w:type="gramStart"/>
      <w:r w:rsidRPr="000C67E9">
        <w:rPr>
          <w:rFonts w:ascii="Times New Roman" w:eastAsia="Times New Roman" w:hAnsi="Times New Roman" w:cs="Times New Roman"/>
          <w:color w:val="000000"/>
          <w:sz w:val="24"/>
          <w:szCs w:val="24"/>
        </w:rPr>
        <w:t>W.,…</w:t>
      </w:r>
      <w:proofErr w:type="gramEnd"/>
      <w:r w:rsidRPr="000C67E9">
        <w:rPr>
          <w:rFonts w:ascii="Times New Roman" w:eastAsia="Times New Roman" w:hAnsi="Times New Roman" w:cs="Times New Roman"/>
          <w:color w:val="000000"/>
          <w:sz w:val="24"/>
          <w:szCs w:val="24"/>
        </w:rPr>
        <w:t>Goldstein, R. (2011</w:t>
      </w:r>
      <w:r w:rsidRPr="000C67E9">
        <w:rPr>
          <w:rFonts w:ascii="Times New Roman" w:eastAsia="Times New Roman" w:hAnsi="Times New Roman" w:cs="Times New Roman"/>
          <w:i/>
          <w:color w:val="000000"/>
          <w:sz w:val="24"/>
          <w:szCs w:val="24"/>
        </w:rPr>
        <w:t>133</w:t>
      </w:r>
      <w:r w:rsidRPr="000C67E9">
        <w:rPr>
          <w:rFonts w:ascii="Times New Roman" w:eastAsia="Times New Roman" w:hAnsi="Times New Roman" w:cs="Times New Roman"/>
          <w:color w:val="000000"/>
          <w:sz w:val="24"/>
          <w:szCs w:val="24"/>
        </w:rPr>
        <w:t xml:space="preserve">, 3-18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10.1016/jdrugaldep.2013.08.014</w:t>
      </w:r>
    </w:p>
    <w:p w14:paraId="1221B3C6" w14:textId="44A46D7D" w:rsidR="009D6A07" w:rsidRPr="000C67E9" w:rsidRDefault="009D6A07" w:rsidP="000F0CD8">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Garcia-Perez, M. (2012). Statistical conclusion validity: some common threats and simple remedies. </w:t>
      </w:r>
      <w:r w:rsidRPr="00F93F83">
        <w:rPr>
          <w:rFonts w:ascii="Times New Roman" w:hAnsi="Times New Roman" w:cs="Times New Roman"/>
          <w:i/>
          <w:sz w:val="24"/>
          <w:szCs w:val="24"/>
        </w:rPr>
        <w:t>Frontiers in Psychology</w:t>
      </w:r>
      <w:r w:rsidRPr="00F93F83">
        <w:rPr>
          <w:rFonts w:ascii="Times New Roman" w:hAnsi="Times New Roman" w:cs="Times New Roman"/>
          <w:sz w:val="24"/>
          <w:szCs w:val="24"/>
        </w:rPr>
        <w:t xml:space="preserve">. </w:t>
      </w:r>
      <w:r w:rsidRPr="00245FC9">
        <w:rPr>
          <w:rFonts w:ascii="Times New Roman" w:hAnsi="Times New Roman" w:cs="Times New Roman"/>
          <w:sz w:val="24"/>
          <w:szCs w:val="24"/>
        </w:rPr>
        <w:t xml:space="preserve">3.1-15. </w:t>
      </w:r>
      <w:proofErr w:type="spellStart"/>
      <w:r w:rsidRPr="00245FC9">
        <w:rPr>
          <w:rFonts w:ascii="Times New Roman" w:hAnsi="Times New Roman" w:cs="Times New Roman"/>
          <w:sz w:val="24"/>
          <w:szCs w:val="24"/>
        </w:rPr>
        <w:t>doi</w:t>
      </w:r>
      <w:proofErr w:type="spellEnd"/>
      <w:r w:rsidRPr="00245FC9">
        <w:rPr>
          <w:rFonts w:ascii="Times New Roman" w:hAnsi="Times New Roman" w:cs="Times New Roman"/>
          <w:sz w:val="24"/>
          <w:szCs w:val="24"/>
        </w:rPr>
        <w:t>: 10.3389/fpsyg.2012.00325</w:t>
      </w:r>
    </w:p>
    <w:p w14:paraId="591909F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Goldstein, R., &amp; </w:t>
      </w:r>
      <w:proofErr w:type="spellStart"/>
      <w:r w:rsidRPr="000C67E9">
        <w:rPr>
          <w:rFonts w:ascii="Times New Roman" w:eastAsia="Times New Roman" w:hAnsi="Times New Roman" w:cs="Times New Roman"/>
          <w:color w:val="000000"/>
          <w:sz w:val="24"/>
          <w:szCs w:val="24"/>
        </w:rPr>
        <w:t>Volkow</w:t>
      </w:r>
      <w:proofErr w:type="spellEnd"/>
      <w:r w:rsidRPr="000C67E9">
        <w:rPr>
          <w:rFonts w:ascii="Times New Roman" w:eastAsia="Times New Roman" w:hAnsi="Times New Roman" w:cs="Times New Roman"/>
          <w:color w:val="000000"/>
          <w:sz w:val="24"/>
          <w:szCs w:val="24"/>
        </w:rPr>
        <w:t xml:space="preserve">, N. (2011). Dysfunction of the prefrontal cortex in addiction: Neuroimaging findings and clinical implications. </w:t>
      </w:r>
      <w:r w:rsidRPr="000C67E9">
        <w:rPr>
          <w:rFonts w:ascii="Times New Roman" w:eastAsia="Times New Roman" w:hAnsi="Times New Roman" w:cs="Times New Roman"/>
          <w:i/>
          <w:color w:val="000000"/>
          <w:sz w:val="24"/>
          <w:szCs w:val="24"/>
        </w:rPr>
        <w:t>National Review of Neuroscience,</w:t>
      </w:r>
      <w:r w:rsidRPr="000C67E9">
        <w:rPr>
          <w:rFonts w:ascii="Times New Roman" w:eastAsia="Times New Roman" w:hAnsi="Times New Roman" w:cs="Times New Roman"/>
          <w:color w:val="000000"/>
          <w:sz w:val="24"/>
          <w:szCs w:val="24"/>
        </w:rPr>
        <w:t xml:space="preserve"> 11, 652-669. doi:10.1038/</w:t>
      </w:r>
      <w:proofErr w:type="spellStart"/>
      <w:r w:rsidRPr="000C67E9">
        <w:rPr>
          <w:rFonts w:ascii="Times New Roman" w:eastAsia="Times New Roman" w:hAnsi="Times New Roman" w:cs="Times New Roman"/>
          <w:color w:val="000000"/>
          <w:sz w:val="24"/>
          <w:szCs w:val="24"/>
        </w:rPr>
        <w:t>nrn</w:t>
      </w:r>
      <w:proofErr w:type="spellEnd"/>
      <w:r w:rsidRPr="000C67E9">
        <w:rPr>
          <w:rFonts w:ascii="Times New Roman" w:eastAsia="Times New Roman" w:hAnsi="Times New Roman" w:cs="Times New Roman"/>
          <w:color w:val="000000"/>
          <w:sz w:val="24"/>
          <w:szCs w:val="24"/>
        </w:rPr>
        <w:t>/3119</w:t>
      </w:r>
    </w:p>
    <w:p w14:paraId="30A068B4"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Gonzales, R., Mooney, L. &amp; Rawson, R. (2010). The methamphetamine problem in the United States. Annual Review of Public Health, 31, 385-398. </w:t>
      </w:r>
    </w:p>
    <w:p w14:paraId="14DD93A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Gould, T. (2010). Addiction and cocaine and methamphetamine. Addiction Science and Clinical Practice. Retrieved from </w:t>
      </w:r>
      <w:hyperlink r:id="rId12">
        <w:r w:rsidRPr="000C67E9">
          <w:rPr>
            <w:rFonts w:ascii="Times New Roman" w:eastAsia="Times New Roman" w:hAnsi="Times New Roman" w:cs="Times New Roman"/>
            <w:color w:val="0000FF"/>
            <w:sz w:val="24"/>
            <w:szCs w:val="24"/>
            <w:u w:val="single"/>
          </w:rPr>
          <w:t>http://www.ncbi.nlm.nih.gov/pmc/articles/</w:t>
        </w:r>
      </w:hyperlink>
      <w:r w:rsidRPr="000C67E9">
        <w:rPr>
          <w:rFonts w:ascii="Times New Roman" w:eastAsia="Times New Roman" w:hAnsi="Times New Roman" w:cs="Times New Roman"/>
          <w:color w:val="000000"/>
          <w:sz w:val="24"/>
          <w:szCs w:val="24"/>
        </w:rPr>
        <w:t xml:space="preserve"> </w:t>
      </w:r>
    </w:p>
    <w:p w14:paraId="1376A52C" w14:textId="25BB975D"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Greenfield, S., Black, S., Lawson, K., &amp; Brady, K. (2010). Substance abuse in women. </w:t>
      </w:r>
      <w:r w:rsidRPr="000C67E9">
        <w:rPr>
          <w:rFonts w:ascii="Times New Roman" w:eastAsia="Times New Roman" w:hAnsi="Times New Roman" w:cs="Times New Roman"/>
          <w:i/>
          <w:color w:val="000000"/>
          <w:sz w:val="24"/>
          <w:szCs w:val="24"/>
        </w:rPr>
        <w:t>Psychiatric Clinicians North America</w:t>
      </w:r>
      <w:r w:rsidRPr="000C67E9">
        <w:rPr>
          <w:rFonts w:ascii="Times New Roman" w:eastAsia="Times New Roman" w:hAnsi="Times New Roman" w:cs="Times New Roman"/>
          <w:color w:val="000000"/>
          <w:sz w:val="24"/>
          <w:szCs w:val="24"/>
        </w:rPr>
        <w:t xml:space="preserve">. 33, 339-355.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10.1016/j.psc.2010.01.004</w:t>
      </w:r>
    </w:p>
    <w:p w14:paraId="28AA83A8" w14:textId="4FC24D0E" w:rsidR="00B5610F" w:rsidRPr="000C67E9" w:rsidRDefault="00B5610F" w:rsidP="00EE46F0">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Greenfield, S., A. Brooks, A., Gordon, S., Green, C, </w:t>
      </w:r>
      <w:proofErr w:type="spellStart"/>
      <w:r>
        <w:rPr>
          <w:rFonts w:ascii="Times New Roman" w:hAnsi="Times New Roman" w:cs="Times New Roman"/>
          <w:sz w:val="24"/>
          <w:szCs w:val="24"/>
        </w:rPr>
        <w:t>Kropp</w:t>
      </w:r>
      <w:proofErr w:type="spellEnd"/>
      <w:r>
        <w:rPr>
          <w:rFonts w:ascii="Times New Roman" w:hAnsi="Times New Roman" w:cs="Times New Roman"/>
          <w:sz w:val="24"/>
          <w:szCs w:val="24"/>
        </w:rPr>
        <w:t>, F., McHugh, K., …</w:t>
      </w:r>
      <w:proofErr w:type="spellStart"/>
      <w:r>
        <w:rPr>
          <w:rFonts w:ascii="Times New Roman" w:hAnsi="Times New Roman" w:cs="Times New Roman"/>
          <w:sz w:val="24"/>
          <w:szCs w:val="24"/>
        </w:rPr>
        <w:t>Miele</w:t>
      </w:r>
      <w:proofErr w:type="spellEnd"/>
      <w:r>
        <w:rPr>
          <w:rFonts w:ascii="Times New Roman" w:hAnsi="Times New Roman" w:cs="Times New Roman"/>
          <w:sz w:val="24"/>
          <w:szCs w:val="24"/>
        </w:rPr>
        <w:t xml:space="preserve">, G. (2007). Substance abuse treatment entry, retention, and outcome in women: A review of the literature.  </w:t>
      </w:r>
      <w:r w:rsidRPr="00275B43">
        <w:rPr>
          <w:rFonts w:ascii="Times New Roman" w:hAnsi="Times New Roman" w:cs="Times New Roman"/>
          <w:i/>
          <w:sz w:val="24"/>
          <w:szCs w:val="24"/>
        </w:rPr>
        <w:t>Drug, Alcohol Dependence. 86</w:t>
      </w:r>
      <w:r>
        <w:rPr>
          <w:rFonts w:ascii="Times New Roman" w:hAnsi="Times New Roman" w:cs="Times New Roman"/>
          <w:sz w:val="24"/>
          <w:szCs w:val="24"/>
        </w:rPr>
        <w:t xml:space="preserve">, 1-21.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10.1016/j.drugalcdep.2006.05.012</w:t>
      </w:r>
    </w:p>
    <w:p w14:paraId="49AB363E" w14:textId="558D4337"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Gregory R. (2011). Psychological Testing: History, Principles and Applications. 6th Ed. Allyn &amp; Bacon. Boston, MA. </w:t>
      </w:r>
    </w:p>
    <w:p w14:paraId="6699237F" w14:textId="77777777" w:rsidR="00852BC0" w:rsidRDefault="00852BC0" w:rsidP="00CB3509">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Hagen, E., </w:t>
      </w:r>
      <w:proofErr w:type="spellStart"/>
      <w:r>
        <w:rPr>
          <w:rFonts w:ascii="Times New Roman" w:hAnsi="Times New Roman" w:cs="Times New Roman"/>
          <w:sz w:val="24"/>
          <w:szCs w:val="24"/>
        </w:rPr>
        <w:t>Erga</w:t>
      </w:r>
      <w:proofErr w:type="spellEnd"/>
      <w:r>
        <w:rPr>
          <w:rFonts w:ascii="Times New Roman" w:hAnsi="Times New Roman" w:cs="Times New Roman"/>
          <w:sz w:val="24"/>
          <w:szCs w:val="24"/>
        </w:rPr>
        <w:t xml:space="preserve">, A, Hagen, P., </w:t>
      </w:r>
      <w:proofErr w:type="spellStart"/>
      <w:r>
        <w:rPr>
          <w:rFonts w:ascii="Times New Roman" w:hAnsi="Times New Roman" w:cs="Times New Roman"/>
          <w:sz w:val="24"/>
          <w:szCs w:val="24"/>
        </w:rPr>
        <w:t>Nesvag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w:t>
      </w:r>
      <w:proofErr w:type="spellStart"/>
      <w:r>
        <w:rPr>
          <w:rFonts w:ascii="Times New Roman" w:hAnsi="Times New Roman" w:cs="Times New Roman"/>
          <w:sz w:val="24"/>
          <w:szCs w:val="24"/>
        </w:rPr>
        <w:t>Mckay</w:t>
      </w:r>
      <w:proofErr w:type="spellEnd"/>
      <w:proofErr w:type="gramEnd"/>
      <w:r>
        <w:rPr>
          <w:rFonts w:ascii="Times New Roman" w:hAnsi="Times New Roman" w:cs="Times New Roman"/>
          <w:sz w:val="24"/>
          <w:szCs w:val="24"/>
        </w:rPr>
        <w:t xml:space="preserve">, J., </w:t>
      </w:r>
      <w:proofErr w:type="spellStart"/>
      <w:r>
        <w:rPr>
          <w:rFonts w:ascii="Times New Roman" w:hAnsi="Times New Roman" w:cs="Times New Roman"/>
          <w:sz w:val="24"/>
          <w:szCs w:val="24"/>
        </w:rPr>
        <w:t>Lundervold</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Walderhaug</w:t>
      </w:r>
      <w:proofErr w:type="spellEnd"/>
      <w:r>
        <w:rPr>
          <w:rFonts w:ascii="Times New Roman" w:hAnsi="Times New Roman" w:cs="Times New Roman"/>
          <w:sz w:val="24"/>
          <w:szCs w:val="24"/>
        </w:rPr>
        <w:t xml:space="preserve">, E. (2016). Assessment of executive function in patients with substance use disorder: A comparison of Inventory and Performance-Based Assessment.   </w:t>
      </w:r>
      <w:r w:rsidRPr="00A00CDB">
        <w:rPr>
          <w:rFonts w:ascii="Times New Roman" w:hAnsi="Times New Roman" w:cs="Times New Roman"/>
          <w:i/>
          <w:sz w:val="24"/>
          <w:szCs w:val="24"/>
        </w:rPr>
        <w:t>Journal of Substance Abuse Treatment</w:t>
      </w:r>
      <w:r>
        <w:rPr>
          <w:rFonts w:ascii="Times New Roman" w:hAnsi="Times New Roman" w:cs="Times New Roman"/>
          <w:sz w:val="24"/>
          <w:szCs w:val="24"/>
        </w:rPr>
        <w:t xml:space="preserve">. 66. 1-8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w:t>
      </w:r>
      <w:r w:rsidRPr="00F93F83">
        <w:rPr>
          <w:rFonts w:ascii="Times New Roman" w:hAnsi="Times New Roman" w:cs="Times New Roman"/>
          <w:sz w:val="24"/>
          <w:szCs w:val="24"/>
        </w:rPr>
        <w:t>10.1016/j.jsat.2016.02.010</w:t>
      </w:r>
    </w:p>
    <w:p w14:paraId="27587DCF" w14:textId="77777777" w:rsidR="00852BC0" w:rsidRPr="000C67E9" w:rsidRDefault="00852BC0" w:rsidP="000C67E9">
      <w:pPr>
        <w:spacing w:after="0" w:line="480" w:lineRule="auto"/>
        <w:ind w:left="720" w:hanging="720"/>
        <w:rPr>
          <w:rFonts w:ascii="Calibri" w:eastAsia="Calibri" w:hAnsi="Calibri" w:cs="Calibri"/>
          <w:color w:val="000000"/>
        </w:rPr>
      </w:pPr>
    </w:p>
    <w:p w14:paraId="484CB746" w14:textId="4B2FDDB5"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Hart, C., Marvin, C., Silver, R., &amp; Smith, E. (2012). Is neurocognitive functioning impaired in methamphetamine use? </w:t>
      </w:r>
      <w:proofErr w:type="spellStart"/>
      <w:r w:rsidRPr="000C67E9">
        <w:rPr>
          <w:rFonts w:ascii="Times New Roman" w:eastAsia="Times New Roman" w:hAnsi="Times New Roman" w:cs="Times New Roman"/>
          <w:i/>
          <w:color w:val="000000"/>
          <w:sz w:val="24"/>
          <w:szCs w:val="24"/>
        </w:rPr>
        <w:t>Neuropyschopharmacology</w:t>
      </w:r>
      <w:proofErr w:type="spellEnd"/>
      <w:r w:rsidRPr="000C67E9">
        <w:rPr>
          <w:rFonts w:ascii="Times New Roman" w:eastAsia="Times New Roman" w:hAnsi="Times New Roman" w:cs="Times New Roman"/>
          <w:i/>
          <w:color w:val="000000"/>
          <w:sz w:val="24"/>
          <w:szCs w:val="24"/>
        </w:rPr>
        <w:t>,</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37,</w:t>
      </w:r>
      <w:r w:rsidRPr="000C67E9">
        <w:rPr>
          <w:rFonts w:ascii="Times New Roman" w:eastAsia="Times New Roman" w:hAnsi="Times New Roman" w:cs="Times New Roman"/>
          <w:color w:val="000000"/>
          <w:sz w:val="24"/>
          <w:szCs w:val="24"/>
        </w:rPr>
        <w:t xml:space="preserve"> 586-608.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10.1038/npp.2011.276</w:t>
      </w:r>
    </w:p>
    <w:p w14:paraId="065940A6" w14:textId="579451EF" w:rsidR="005518CF" w:rsidRPr="000C67E9" w:rsidRDefault="005518CF" w:rsidP="00103A81">
      <w:pPr>
        <w:tabs>
          <w:tab w:val="left" w:pos="3375"/>
        </w:tabs>
        <w:spacing w:line="480" w:lineRule="auto"/>
        <w:ind w:left="720" w:hanging="720"/>
        <w:rPr>
          <w:rFonts w:ascii="Times New Roman" w:hAnsi="Times New Roman" w:cs="Times New Roman"/>
          <w:sz w:val="24"/>
          <w:szCs w:val="24"/>
        </w:rPr>
      </w:pPr>
      <w:proofErr w:type="spellStart"/>
      <w:r w:rsidRPr="00716EFD">
        <w:rPr>
          <w:rFonts w:ascii="Times New Roman" w:hAnsi="Times New Roman" w:cs="Times New Roman"/>
          <w:sz w:val="24"/>
          <w:szCs w:val="24"/>
        </w:rPr>
        <w:t>Jardin</w:t>
      </w:r>
      <w:proofErr w:type="spellEnd"/>
      <w:r w:rsidRPr="00716EFD">
        <w:rPr>
          <w:rFonts w:ascii="Times New Roman" w:hAnsi="Times New Roman" w:cs="Times New Roman"/>
          <w:sz w:val="24"/>
          <w:szCs w:val="24"/>
        </w:rPr>
        <w:t xml:space="preserve"> </w:t>
      </w:r>
      <w:r w:rsidRPr="00B07333">
        <w:rPr>
          <w:rFonts w:ascii="Times New Roman" w:hAnsi="Times New Roman" w:cs="Times New Roman"/>
          <w:sz w:val="24"/>
          <w:szCs w:val="24"/>
        </w:rPr>
        <w:t>de Paula,</w:t>
      </w:r>
      <w:r>
        <w:rPr>
          <w:rFonts w:ascii="Times New Roman" w:hAnsi="Times New Roman" w:cs="Times New Roman"/>
          <w:sz w:val="24"/>
          <w:szCs w:val="24"/>
        </w:rPr>
        <w:t xml:space="preserve"> J., Pacheco Cunha </w:t>
      </w:r>
      <w:proofErr w:type="spellStart"/>
      <w:r>
        <w:rPr>
          <w:rFonts w:ascii="Times New Roman" w:hAnsi="Times New Roman" w:cs="Times New Roman"/>
          <w:sz w:val="24"/>
          <w:szCs w:val="24"/>
        </w:rPr>
        <w:t>Melo</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Nicolato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Nunees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Moraes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Aprecida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Bicalho</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Cavalheiro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Hamdan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Fernandes</w:t>
      </w:r>
      <w:proofErr w:type="spellEnd"/>
      <w:r>
        <w:rPr>
          <w:rFonts w:ascii="Times New Roman" w:hAnsi="Times New Roman" w:cs="Times New Roman"/>
          <w:sz w:val="24"/>
          <w:szCs w:val="24"/>
        </w:rPr>
        <w:t xml:space="preserve"> Malloy-</w:t>
      </w:r>
      <w:proofErr w:type="spellStart"/>
      <w:r>
        <w:rPr>
          <w:rFonts w:ascii="Times New Roman" w:hAnsi="Times New Roman" w:cs="Times New Roman"/>
          <w:sz w:val="24"/>
          <w:szCs w:val="24"/>
        </w:rPr>
        <w:t>Diniz</w:t>
      </w:r>
      <w:proofErr w:type="spellEnd"/>
      <w:r>
        <w:rPr>
          <w:rFonts w:ascii="Times New Roman" w:hAnsi="Times New Roman" w:cs="Times New Roman"/>
          <w:sz w:val="24"/>
          <w:szCs w:val="24"/>
        </w:rPr>
        <w:t xml:space="preserve">, L. (2011). </w:t>
      </w:r>
      <w:r w:rsidRPr="00144249">
        <w:rPr>
          <w:rFonts w:ascii="Times New Roman" w:hAnsi="Times New Roman" w:cs="Times New Roman"/>
          <w:i/>
          <w:sz w:val="24"/>
          <w:szCs w:val="24"/>
        </w:rPr>
        <w:t>Reliability and construct validity of the Rey-Auditory Verbal Learning Test in Brazilian elders</w:t>
      </w:r>
      <w:r>
        <w:rPr>
          <w:rFonts w:ascii="Times New Roman" w:hAnsi="Times New Roman" w:cs="Times New Roman"/>
          <w:sz w:val="24"/>
          <w:szCs w:val="24"/>
        </w:rPr>
        <w:t xml:space="preserve">. Rev. </w:t>
      </w:r>
      <w:proofErr w:type="spellStart"/>
      <w:r>
        <w:rPr>
          <w:rFonts w:ascii="Times New Roman" w:hAnsi="Times New Roman" w:cs="Times New Roman"/>
          <w:sz w:val="24"/>
          <w:szCs w:val="24"/>
        </w:rPr>
        <w:t>Psiq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39, 19-23</w:t>
      </w:r>
    </w:p>
    <w:p w14:paraId="421FCE99"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Kennedy, A., Epstein, D. Phillips, K., &amp; Preston, K. (2013). Sex differences in cocaine and methamphetamine/heroin users: drug-use triggers and craving in daily life. </w:t>
      </w:r>
      <w:r w:rsidRPr="000C67E9">
        <w:rPr>
          <w:rFonts w:ascii="Times New Roman" w:eastAsia="Times New Roman" w:hAnsi="Times New Roman" w:cs="Times New Roman"/>
          <w:i/>
          <w:color w:val="000000"/>
          <w:sz w:val="24"/>
          <w:szCs w:val="24"/>
        </w:rPr>
        <w:t xml:space="preserve">Drug and Alcohol Dependency, 2, </w:t>
      </w:r>
      <w:r w:rsidRPr="000C67E9">
        <w:rPr>
          <w:rFonts w:ascii="Times New Roman" w:eastAsia="Times New Roman" w:hAnsi="Times New Roman" w:cs="Times New Roman"/>
          <w:color w:val="000000"/>
          <w:sz w:val="24"/>
          <w:szCs w:val="24"/>
        </w:rPr>
        <w:t xml:space="preserve">29-37. </w:t>
      </w:r>
      <w:proofErr w:type="gramStart"/>
      <w:r w:rsidRPr="000C67E9">
        <w:rPr>
          <w:rFonts w:ascii="Times New Roman" w:eastAsia="Times New Roman" w:hAnsi="Times New Roman" w:cs="Times New Roman"/>
          <w:color w:val="000000"/>
          <w:sz w:val="24"/>
          <w:szCs w:val="24"/>
        </w:rPr>
        <w:t>doi:10.1016/j.drugalcdep</w:t>
      </w:r>
      <w:proofErr w:type="gramEnd"/>
      <w:r w:rsidRPr="000C67E9">
        <w:rPr>
          <w:rFonts w:ascii="Times New Roman" w:eastAsia="Times New Roman" w:hAnsi="Times New Roman" w:cs="Times New Roman"/>
          <w:color w:val="000000"/>
          <w:sz w:val="24"/>
          <w:szCs w:val="24"/>
        </w:rPr>
        <w:t>.2012.12.025</w:t>
      </w:r>
    </w:p>
    <w:p w14:paraId="5945991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Kennedy, A., Gross, R., Ely, T., Drexler, K., &amp; Kilts, C. (2014). Clinical correlates of attentional bias to drug cues associated with cocaine dependence. (2014). </w:t>
      </w:r>
      <w:r w:rsidRPr="000C67E9">
        <w:rPr>
          <w:rFonts w:ascii="Times New Roman" w:eastAsia="Times New Roman" w:hAnsi="Times New Roman" w:cs="Times New Roman"/>
          <w:i/>
          <w:color w:val="000000"/>
          <w:sz w:val="24"/>
          <w:szCs w:val="24"/>
        </w:rPr>
        <w:t xml:space="preserve">The American Journal on Addictions.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10.1111/j.1521-0391 Online.</w:t>
      </w:r>
    </w:p>
    <w:p w14:paraId="5E0E5168"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Kerstetter</w:t>
      </w:r>
      <w:proofErr w:type="spellEnd"/>
      <w:r w:rsidRPr="000C67E9">
        <w:rPr>
          <w:rFonts w:ascii="Times New Roman" w:eastAsia="Times New Roman" w:hAnsi="Times New Roman" w:cs="Times New Roman"/>
          <w:color w:val="000000"/>
          <w:sz w:val="24"/>
          <w:szCs w:val="24"/>
        </w:rPr>
        <w:t xml:space="preserve">, K., </w:t>
      </w:r>
      <w:proofErr w:type="spellStart"/>
      <w:r w:rsidRPr="000C67E9">
        <w:rPr>
          <w:rFonts w:ascii="Times New Roman" w:eastAsia="Times New Roman" w:hAnsi="Times New Roman" w:cs="Times New Roman"/>
          <w:color w:val="000000"/>
          <w:sz w:val="24"/>
          <w:szCs w:val="24"/>
        </w:rPr>
        <w:t>Zu</w:t>
      </w:r>
      <w:proofErr w:type="spellEnd"/>
      <w:r w:rsidRPr="000C67E9">
        <w:rPr>
          <w:rFonts w:ascii="Times New Roman" w:eastAsia="Times New Roman" w:hAnsi="Times New Roman" w:cs="Times New Roman"/>
          <w:color w:val="000000"/>
          <w:sz w:val="24"/>
          <w:szCs w:val="24"/>
        </w:rPr>
        <w:t xml:space="preserve">-in, S., </w:t>
      </w:r>
      <w:proofErr w:type="spellStart"/>
      <w:r w:rsidRPr="000C67E9">
        <w:rPr>
          <w:rFonts w:ascii="Times New Roman" w:eastAsia="Times New Roman" w:hAnsi="Times New Roman" w:cs="Times New Roman"/>
          <w:color w:val="000000"/>
          <w:sz w:val="24"/>
          <w:szCs w:val="24"/>
        </w:rPr>
        <w:t>Ettenberg</w:t>
      </w:r>
      <w:proofErr w:type="spellEnd"/>
      <w:r w:rsidRPr="000C67E9">
        <w:rPr>
          <w:rFonts w:ascii="Times New Roman" w:eastAsia="Times New Roman" w:hAnsi="Times New Roman" w:cs="Times New Roman"/>
          <w:color w:val="000000"/>
          <w:sz w:val="24"/>
          <w:szCs w:val="24"/>
        </w:rPr>
        <w:t xml:space="preserve">, A., &amp; </w:t>
      </w:r>
      <w:proofErr w:type="spellStart"/>
      <w:r w:rsidRPr="000C67E9">
        <w:rPr>
          <w:rFonts w:ascii="Times New Roman" w:eastAsia="Times New Roman" w:hAnsi="Times New Roman" w:cs="Times New Roman"/>
          <w:color w:val="000000"/>
          <w:sz w:val="24"/>
          <w:szCs w:val="24"/>
        </w:rPr>
        <w:t>Kippin</w:t>
      </w:r>
      <w:proofErr w:type="spellEnd"/>
      <w:r w:rsidRPr="000C67E9">
        <w:rPr>
          <w:rFonts w:ascii="Times New Roman" w:eastAsia="Times New Roman" w:hAnsi="Times New Roman" w:cs="Times New Roman"/>
          <w:color w:val="000000"/>
          <w:sz w:val="24"/>
          <w:szCs w:val="24"/>
        </w:rPr>
        <w:t xml:space="preserve">, T. (2013). Sex and estrous cycle differences in cocaine and methamphetamine-induced approach-avoidance conflict. </w:t>
      </w:r>
      <w:r w:rsidRPr="000C67E9">
        <w:rPr>
          <w:rFonts w:ascii="Times New Roman" w:eastAsia="Times New Roman" w:hAnsi="Times New Roman" w:cs="Times New Roman"/>
          <w:i/>
          <w:color w:val="000000"/>
          <w:sz w:val="24"/>
          <w:szCs w:val="24"/>
        </w:rPr>
        <w:t>Addiction Biology, 18,</w:t>
      </w:r>
      <w:r w:rsidRPr="000C67E9">
        <w:rPr>
          <w:rFonts w:ascii="Times New Roman" w:eastAsia="Times New Roman" w:hAnsi="Times New Roman" w:cs="Times New Roman"/>
          <w:color w:val="000000"/>
          <w:sz w:val="24"/>
          <w:szCs w:val="24"/>
        </w:rPr>
        <w:t xml:space="preserve"> 222-229.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10.1111/j.1369-100.</w:t>
      </w:r>
      <w:proofErr w:type="gramStart"/>
      <w:r w:rsidRPr="000C67E9">
        <w:rPr>
          <w:rFonts w:ascii="Times New Roman" w:eastAsia="Times New Roman" w:hAnsi="Times New Roman" w:cs="Times New Roman"/>
          <w:color w:val="000000"/>
          <w:sz w:val="24"/>
          <w:szCs w:val="24"/>
        </w:rPr>
        <w:t>2010.00292.x</w:t>
      </w:r>
      <w:proofErr w:type="gramEnd"/>
    </w:p>
    <w:p w14:paraId="6655E503"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Kiluk</w:t>
      </w:r>
      <w:proofErr w:type="spellEnd"/>
      <w:r w:rsidRPr="000C67E9">
        <w:rPr>
          <w:rFonts w:ascii="Times New Roman" w:eastAsia="Times New Roman" w:hAnsi="Times New Roman" w:cs="Times New Roman"/>
          <w:color w:val="000000"/>
          <w:sz w:val="24"/>
          <w:szCs w:val="24"/>
        </w:rPr>
        <w:t xml:space="preserve">, B., </w:t>
      </w:r>
      <w:proofErr w:type="spellStart"/>
      <w:r w:rsidRPr="000C67E9">
        <w:rPr>
          <w:rFonts w:ascii="Times New Roman" w:eastAsia="Times New Roman" w:hAnsi="Times New Roman" w:cs="Times New Roman"/>
          <w:color w:val="000000"/>
          <w:sz w:val="24"/>
          <w:szCs w:val="24"/>
        </w:rPr>
        <w:t>Nich</w:t>
      </w:r>
      <w:proofErr w:type="spellEnd"/>
      <w:r w:rsidRPr="000C67E9">
        <w:rPr>
          <w:rFonts w:ascii="Times New Roman" w:eastAsia="Times New Roman" w:hAnsi="Times New Roman" w:cs="Times New Roman"/>
          <w:color w:val="000000"/>
          <w:sz w:val="24"/>
          <w:szCs w:val="24"/>
        </w:rPr>
        <w:t xml:space="preserve">, C., &amp; Carroll, K. (2011). Relationship of cognitive function and the acquisition of coping skills in computer assisted treatment for substance use disorders. </w:t>
      </w:r>
      <w:r w:rsidRPr="000C67E9">
        <w:rPr>
          <w:rFonts w:ascii="Times New Roman" w:eastAsia="Times New Roman" w:hAnsi="Times New Roman" w:cs="Times New Roman"/>
          <w:i/>
          <w:color w:val="000000"/>
          <w:sz w:val="24"/>
          <w:szCs w:val="24"/>
        </w:rPr>
        <w:t xml:space="preserve">Drug and Alcohol Dependence, 114, </w:t>
      </w:r>
      <w:r w:rsidRPr="000C67E9">
        <w:rPr>
          <w:rFonts w:ascii="Times New Roman" w:eastAsia="Times New Roman" w:hAnsi="Times New Roman" w:cs="Times New Roman"/>
          <w:color w:val="000000"/>
          <w:sz w:val="24"/>
          <w:szCs w:val="24"/>
        </w:rPr>
        <w:t>169-176.</w:t>
      </w:r>
      <w:r w:rsidRPr="000C67E9">
        <w:rPr>
          <w:rFonts w:ascii="Times New Roman" w:eastAsia="Times New Roman" w:hAnsi="Times New Roman" w:cs="Times New Roman"/>
          <w:i/>
          <w:color w:val="000000"/>
          <w:sz w:val="24"/>
          <w:szCs w:val="24"/>
        </w:rPr>
        <w:t xml:space="preserve"> </w:t>
      </w:r>
      <w:r w:rsidRPr="000C67E9">
        <w:rPr>
          <w:rFonts w:ascii="Times New Roman" w:eastAsia="Times New Roman" w:hAnsi="Times New Roman" w:cs="Times New Roman"/>
          <w:color w:val="000000"/>
          <w:sz w:val="24"/>
          <w:szCs w:val="24"/>
        </w:rPr>
        <w:t>Doi:</w:t>
      </w:r>
      <w:proofErr w:type="gramStart"/>
      <w:r w:rsidRPr="000C67E9">
        <w:rPr>
          <w:rFonts w:ascii="Times New Roman" w:eastAsia="Times New Roman" w:hAnsi="Times New Roman" w:cs="Times New Roman"/>
          <w:color w:val="000000"/>
          <w:sz w:val="24"/>
          <w:szCs w:val="24"/>
        </w:rPr>
        <w:t>10:1016/j.drugalcdep</w:t>
      </w:r>
      <w:proofErr w:type="gramEnd"/>
      <w:r w:rsidRPr="000C67E9">
        <w:rPr>
          <w:rFonts w:ascii="Times New Roman" w:eastAsia="Times New Roman" w:hAnsi="Times New Roman" w:cs="Times New Roman"/>
          <w:color w:val="000000"/>
          <w:sz w:val="24"/>
          <w:szCs w:val="24"/>
        </w:rPr>
        <w:t>.2010.09.019</w:t>
      </w:r>
    </w:p>
    <w:p w14:paraId="083F82F4"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Koob</w:t>
      </w:r>
      <w:proofErr w:type="spellEnd"/>
      <w:r w:rsidRPr="000C67E9">
        <w:rPr>
          <w:rFonts w:ascii="Times New Roman" w:eastAsia="Times New Roman" w:hAnsi="Times New Roman" w:cs="Times New Roman"/>
          <w:color w:val="000000"/>
          <w:sz w:val="24"/>
          <w:szCs w:val="24"/>
        </w:rPr>
        <w:t xml:space="preserve"> G., &amp; </w:t>
      </w:r>
      <w:proofErr w:type="spellStart"/>
      <w:r w:rsidRPr="000C67E9">
        <w:rPr>
          <w:rFonts w:ascii="Times New Roman" w:eastAsia="Times New Roman" w:hAnsi="Times New Roman" w:cs="Times New Roman"/>
          <w:color w:val="000000"/>
          <w:sz w:val="24"/>
          <w:szCs w:val="24"/>
        </w:rPr>
        <w:t>Volkow</w:t>
      </w:r>
      <w:proofErr w:type="spellEnd"/>
      <w:r w:rsidRPr="000C67E9">
        <w:rPr>
          <w:rFonts w:ascii="Times New Roman" w:eastAsia="Times New Roman" w:hAnsi="Times New Roman" w:cs="Times New Roman"/>
          <w:color w:val="000000"/>
          <w:sz w:val="24"/>
          <w:szCs w:val="24"/>
        </w:rPr>
        <w:t xml:space="preserve">, N. (2010). </w:t>
      </w:r>
      <w:proofErr w:type="spellStart"/>
      <w:r w:rsidRPr="000C67E9">
        <w:rPr>
          <w:rFonts w:ascii="Times New Roman" w:eastAsia="Times New Roman" w:hAnsi="Times New Roman" w:cs="Times New Roman"/>
          <w:color w:val="000000"/>
          <w:sz w:val="24"/>
          <w:szCs w:val="24"/>
        </w:rPr>
        <w:t>Neurocircuitry</w:t>
      </w:r>
      <w:proofErr w:type="spellEnd"/>
      <w:r w:rsidRPr="000C67E9">
        <w:rPr>
          <w:rFonts w:ascii="Times New Roman" w:eastAsia="Times New Roman" w:hAnsi="Times New Roman" w:cs="Times New Roman"/>
          <w:color w:val="000000"/>
          <w:sz w:val="24"/>
          <w:szCs w:val="24"/>
        </w:rPr>
        <w:t xml:space="preserve"> of addiction. </w:t>
      </w:r>
      <w:r w:rsidRPr="000C67E9">
        <w:rPr>
          <w:rFonts w:ascii="Times New Roman" w:eastAsia="Times New Roman" w:hAnsi="Times New Roman" w:cs="Times New Roman"/>
          <w:i/>
          <w:color w:val="000000"/>
          <w:sz w:val="24"/>
          <w:szCs w:val="24"/>
        </w:rPr>
        <w:t>Neuropsychology, 35,</w:t>
      </w:r>
      <w:r w:rsidRPr="000C67E9">
        <w:rPr>
          <w:rFonts w:ascii="Times New Roman" w:eastAsia="Times New Roman" w:hAnsi="Times New Roman" w:cs="Times New Roman"/>
          <w:color w:val="000000"/>
          <w:sz w:val="24"/>
          <w:szCs w:val="24"/>
        </w:rPr>
        <w:t xml:space="preserve"> 217-238. doi:10.1038/npp.2009.110</w:t>
      </w:r>
    </w:p>
    <w:p w14:paraId="078F7C79"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lastRenderedPageBreak/>
        <w:t>Kornreich</w:t>
      </w:r>
      <w:proofErr w:type="spellEnd"/>
      <w:r w:rsidRPr="000C67E9">
        <w:rPr>
          <w:rFonts w:ascii="Times New Roman" w:eastAsia="Times New Roman" w:hAnsi="Times New Roman" w:cs="Times New Roman"/>
          <w:color w:val="000000"/>
          <w:sz w:val="24"/>
          <w:szCs w:val="24"/>
        </w:rPr>
        <w:t xml:space="preserve">, C., </w:t>
      </w:r>
      <w:proofErr w:type="spellStart"/>
      <w:r w:rsidRPr="000C67E9">
        <w:rPr>
          <w:rFonts w:ascii="Times New Roman" w:eastAsia="Times New Roman" w:hAnsi="Times New Roman" w:cs="Times New Roman"/>
          <w:color w:val="000000"/>
          <w:sz w:val="24"/>
          <w:szCs w:val="24"/>
        </w:rPr>
        <w:t>Delle-Vigne</w:t>
      </w:r>
      <w:proofErr w:type="spellEnd"/>
      <w:r w:rsidRPr="000C67E9">
        <w:rPr>
          <w:rFonts w:ascii="Times New Roman" w:eastAsia="Times New Roman" w:hAnsi="Times New Roman" w:cs="Times New Roman"/>
          <w:color w:val="000000"/>
          <w:sz w:val="24"/>
          <w:szCs w:val="24"/>
        </w:rPr>
        <w:t xml:space="preserve">, D., </w:t>
      </w:r>
      <w:proofErr w:type="spellStart"/>
      <w:r w:rsidRPr="000C67E9">
        <w:rPr>
          <w:rFonts w:ascii="Times New Roman" w:eastAsia="Times New Roman" w:hAnsi="Times New Roman" w:cs="Times New Roman"/>
          <w:color w:val="000000"/>
          <w:sz w:val="24"/>
          <w:szCs w:val="24"/>
        </w:rPr>
        <w:t>Campanella</w:t>
      </w:r>
      <w:proofErr w:type="spellEnd"/>
      <w:r w:rsidRPr="000C67E9">
        <w:rPr>
          <w:rFonts w:ascii="Times New Roman" w:eastAsia="Times New Roman" w:hAnsi="Times New Roman" w:cs="Times New Roman"/>
          <w:color w:val="000000"/>
          <w:sz w:val="24"/>
          <w:szCs w:val="24"/>
        </w:rPr>
        <w:t xml:space="preserve">, S., Noël, X., </w:t>
      </w:r>
      <w:proofErr w:type="spellStart"/>
      <w:r w:rsidRPr="000C67E9">
        <w:rPr>
          <w:rFonts w:ascii="Times New Roman" w:eastAsia="Times New Roman" w:hAnsi="Times New Roman" w:cs="Times New Roman"/>
          <w:color w:val="000000"/>
          <w:sz w:val="24"/>
          <w:szCs w:val="24"/>
        </w:rPr>
        <w:t>Papageorgiou</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C.,…</w:t>
      </w:r>
      <w:proofErr w:type="spellStart"/>
      <w:proofErr w:type="gramEnd"/>
      <w:r w:rsidRPr="000C67E9">
        <w:rPr>
          <w:rFonts w:ascii="Times New Roman" w:eastAsia="Times New Roman" w:hAnsi="Times New Roman" w:cs="Times New Roman"/>
          <w:color w:val="000000"/>
          <w:sz w:val="24"/>
          <w:szCs w:val="24"/>
        </w:rPr>
        <w:t>Ermer</w:t>
      </w:r>
      <w:proofErr w:type="spellEnd"/>
      <w:r w:rsidRPr="000C67E9">
        <w:rPr>
          <w:rFonts w:ascii="Times New Roman" w:eastAsia="Times New Roman" w:hAnsi="Times New Roman" w:cs="Times New Roman"/>
          <w:color w:val="000000"/>
          <w:sz w:val="24"/>
          <w:szCs w:val="24"/>
        </w:rPr>
        <w:t xml:space="preserve">, E. (2012). Conditional reasoning difficulties in </w:t>
      </w:r>
      <w:proofErr w:type="spellStart"/>
      <w:r w:rsidRPr="000C67E9">
        <w:rPr>
          <w:rFonts w:ascii="Times New Roman" w:eastAsia="Times New Roman" w:hAnsi="Times New Roman" w:cs="Times New Roman"/>
          <w:color w:val="000000"/>
          <w:sz w:val="24"/>
          <w:szCs w:val="24"/>
        </w:rPr>
        <w:t>polysubstance</w:t>
      </w:r>
      <w:proofErr w:type="spellEnd"/>
      <w:r w:rsidRPr="000C67E9">
        <w:rPr>
          <w:rFonts w:ascii="Times New Roman" w:eastAsia="Times New Roman" w:hAnsi="Times New Roman" w:cs="Times New Roman"/>
          <w:color w:val="000000"/>
          <w:sz w:val="24"/>
          <w:szCs w:val="24"/>
        </w:rPr>
        <w:t xml:space="preserve">-dependent patients. </w:t>
      </w:r>
      <w:r w:rsidRPr="000C67E9">
        <w:rPr>
          <w:rFonts w:ascii="Times New Roman" w:eastAsia="Times New Roman" w:hAnsi="Times New Roman" w:cs="Times New Roman"/>
          <w:i/>
          <w:color w:val="000000"/>
          <w:sz w:val="24"/>
          <w:szCs w:val="24"/>
        </w:rPr>
        <w:t xml:space="preserve">Psychology of Addictive Behaviors, 26, </w:t>
      </w:r>
      <w:r w:rsidRPr="000C67E9">
        <w:rPr>
          <w:rFonts w:ascii="Times New Roman" w:eastAsia="Times New Roman" w:hAnsi="Times New Roman" w:cs="Times New Roman"/>
          <w:color w:val="000000"/>
          <w:sz w:val="24"/>
          <w:szCs w:val="24"/>
        </w:rPr>
        <w:t xml:space="preserve">665-671.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10.1037/a0025841</w:t>
      </w:r>
    </w:p>
    <w:p w14:paraId="26A6D96B"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Lejuez</w:t>
      </w:r>
      <w:proofErr w:type="spellEnd"/>
      <w:r w:rsidRPr="000C67E9">
        <w:rPr>
          <w:rFonts w:ascii="Times New Roman" w:eastAsia="Times New Roman" w:hAnsi="Times New Roman" w:cs="Times New Roman"/>
          <w:color w:val="000000"/>
          <w:sz w:val="24"/>
          <w:szCs w:val="24"/>
        </w:rPr>
        <w:t xml:space="preserve">, C., </w:t>
      </w:r>
      <w:proofErr w:type="spellStart"/>
      <w:r w:rsidRPr="000C67E9">
        <w:rPr>
          <w:rFonts w:ascii="Times New Roman" w:eastAsia="Times New Roman" w:hAnsi="Times New Roman" w:cs="Times New Roman"/>
          <w:color w:val="000000"/>
          <w:sz w:val="24"/>
          <w:szCs w:val="24"/>
        </w:rPr>
        <w:t>Bornovalova</w:t>
      </w:r>
      <w:proofErr w:type="spellEnd"/>
      <w:r w:rsidRPr="000C67E9">
        <w:rPr>
          <w:rFonts w:ascii="Times New Roman" w:eastAsia="Times New Roman" w:hAnsi="Times New Roman" w:cs="Times New Roman"/>
          <w:color w:val="000000"/>
          <w:sz w:val="24"/>
          <w:szCs w:val="24"/>
        </w:rPr>
        <w:t xml:space="preserve">, M., Reynolds, E., Daughters, S., &amp; Cronin, J. (2007). Risk factors in the relationship between gender and crack/cocaine and methamphetamine. </w:t>
      </w:r>
      <w:r w:rsidRPr="000C67E9">
        <w:rPr>
          <w:rFonts w:ascii="Times New Roman" w:eastAsia="Times New Roman" w:hAnsi="Times New Roman" w:cs="Times New Roman"/>
          <w:i/>
          <w:color w:val="000000"/>
          <w:sz w:val="24"/>
          <w:szCs w:val="24"/>
        </w:rPr>
        <w:t>Experimental and Clinical Psychopharmacology. 15,</w:t>
      </w:r>
      <w:r w:rsidRPr="000C67E9">
        <w:rPr>
          <w:rFonts w:ascii="Times New Roman" w:eastAsia="Times New Roman" w:hAnsi="Times New Roman" w:cs="Times New Roman"/>
          <w:color w:val="000000"/>
          <w:sz w:val="24"/>
          <w:szCs w:val="24"/>
        </w:rPr>
        <w:t xml:space="preserve"> 165-175.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10.1037/1064-1297.15.2.165</w:t>
      </w:r>
    </w:p>
    <w:p w14:paraId="69EF9ED5"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Lester, B., &amp; Lagasse, L. (2010). Children of addicted women.  </w:t>
      </w:r>
      <w:r w:rsidRPr="000C67E9">
        <w:rPr>
          <w:rFonts w:ascii="Times New Roman" w:eastAsia="Times New Roman" w:hAnsi="Times New Roman" w:cs="Times New Roman"/>
          <w:i/>
          <w:color w:val="000000"/>
          <w:sz w:val="24"/>
          <w:szCs w:val="24"/>
        </w:rPr>
        <w:t xml:space="preserve">Journal of Addictive Diseases, 29, </w:t>
      </w:r>
      <w:r w:rsidRPr="000C67E9">
        <w:rPr>
          <w:rFonts w:ascii="Times New Roman" w:eastAsia="Times New Roman" w:hAnsi="Times New Roman" w:cs="Times New Roman"/>
          <w:color w:val="000000"/>
          <w:sz w:val="24"/>
          <w:szCs w:val="24"/>
        </w:rPr>
        <w:t xml:space="preserve">259-276.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10.1080/10550881003684921</w:t>
      </w:r>
    </w:p>
    <w:p w14:paraId="28AD3DBA"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Luo, X., Zhang, S., Hu, S., </w:t>
      </w:r>
      <w:proofErr w:type="spellStart"/>
      <w:r w:rsidRPr="000C67E9">
        <w:rPr>
          <w:rFonts w:ascii="Times New Roman" w:eastAsia="Times New Roman" w:hAnsi="Times New Roman" w:cs="Times New Roman"/>
          <w:color w:val="000000"/>
          <w:sz w:val="24"/>
          <w:szCs w:val="24"/>
        </w:rPr>
        <w:t>Bednarski</w:t>
      </w:r>
      <w:proofErr w:type="spellEnd"/>
      <w:r w:rsidRPr="000C67E9">
        <w:rPr>
          <w:rFonts w:ascii="Times New Roman" w:eastAsia="Times New Roman" w:hAnsi="Times New Roman" w:cs="Times New Roman"/>
          <w:color w:val="000000"/>
          <w:sz w:val="24"/>
          <w:szCs w:val="24"/>
        </w:rPr>
        <w:t xml:space="preserve">, S., Erdman, E., Farr, O., </w:t>
      </w:r>
      <w:proofErr w:type="spellStart"/>
      <w:r w:rsidRPr="000C67E9">
        <w:rPr>
          <w:rFonts w:ascii="Times New Roman" w:eastAsia="Times New Roman" w:hAnsi="Times New Roman" w:cs="Times New Roman"/>
          <w:color w:val="000000"/>
          <w:sz w:val="24"/>
          <w:szCs w:val="24"/>
        </w:rPr>
        <w:t>Singha</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R.,…</w:t>
      </w:r>
      <w:proofErr w:type="gramEnd"/>
      <w:r w:rsidRPr="000C67E9">
        <w:rPr>
          <w:rFonts w:ascii="Times New Roman" w:eastAsia="Times New Roman" w:hAnsi="Times New Roman" w:cs="Times New Roman"/>
          <w:color w:val="000000"/>
          <w:sz w:val="24"/>
          <w:szCs w:val="24"/>
        </w:rPr>
        <w:t xml:space="preserve"> Li, C. (2013). Error processing and gender-shared and specific neural predictors of relapse in cocaine and methamphetamine dependence. </w:t>
      </w:r>
      <w:r w:rsidRPr="000C67E9">
        <w:rPr>
          <w:rFonts w:ascii="Times New Roman" w:eastAsia="Times New Roman" w:hAnsi="Times New Roman" w:cs="Times New Roman"/>
          <w:i/>
          <w:color w:val="000000"/>
          <w:sz w:val="24"/>
          <w:szCs w:val="24"/>
        </w:rPr>
        <w:t>Brain, 4,</w:t>
      </w:r>
      <w:r w:rsidRPr="000C67E9">
        <w:rPr>
          <w:rFonts w:ascii="Times New Roman" w:eastAsia="Times New Roman" w:hAnsi="Times New Roman" w:cs="Times New Roman"/>
          <w:color w:val="000000"/>
          <w:sz w:val="24"/>
          <w:szCs w:val="24"/>
        </w:rPr>
        <w:t xml:space="preserve"> 1231-1244.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101093/brain/aw1040</w:t>
      </w:r>
    </w:p>
    <w:p w14:paraId="1925D51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Mahoney, J., R. </w:t>
      </w:r>
      <w:proofErr w:type="spellStart"/>
      <w:r w:rsidRPr="000C67E9">
        <w:rPr>
          <w:rFonts w:ascii="Times New Roman" w:eastAsia="Times New Roman" w:hAnsi="Times New Roman" w:cs="Times New Roman"/>
          <w:color w:val="000000"/>
          <w:sz w:val="24"/>
          <w:szCs w:val="24"/>
        </w:rPr>
        <w:t>Hawkina</w:t>
      </w:r>
      <w:proofErr w:type="spellEnd"/>
      <w:r w:rsidRPr="000C67E9">
        <w:rPr>
          <w:rFonts w:ascii="Times New Roman" w:eastAsia="Times New Roman" w:hAnsi="Times New Roman" w:cs="Times New Roman"/>
          <w:color w:val="000000"/>
          <w:sz w:val="24"/>
          <w:szCs w:val="24"/>
        </w:rPr>
        <w:t xml:space="preserve">, R. De </w:t>
      </w:r>
      <w:proofErr w:type="spellStart"/>
      <w:r w:rsidRPr="000C67E9">
        <w:rPr>
          <w:rFonts w:ascii="Times New Roman" w:eastAsia="Times New Roman" w:hAnsi="Times New Roman" w:cs="Times New Roman"/>
          <w:color w:val="000000"/>
          <w:sz w:val="24"/>
          <w:szCs w:val="24"/>
        </w:rPr>
        <w:t>LaGarza</w:t>
      </w:r>
      <w:proofErr w:type="spellEnd"/>
      <w:r w:rsidRPr="000C67E9">
        <w:rPr>
          <w:rFonts w:ascii="Times New Roman" w:eastAsia="Times New Roman" w:hAnsi="Times New Roman" w:cs="Times New Roman"/>
          <w:color w:val="000000"/>
          <w:sz w:val="24"/>
          <w:szCs w:val="24"/>
        </w:rPr>
        <w:t xml:space="preserve">, A. </w:t>
      </w:r>
      <w:proofErr w:type="spellStart"/>
      <w:r w:rsidRPr="000C67E9">
        <w:rPr>
          <w:rFonts w:ascii="Times New Roman" w:eastAsia="Times New Roman" w:hAnsi="Times New Roman" w:cs="Times New Roman"/>
          <w:color w:val="000000"/>
          <w:sz w:val="24"/>
          <w:szCs w:val="24"/>
        </w:rPr>
        <w:t>Kalechstein</w:t>
      </w:r>
      <w:proofErr w:type="spellEnd"/>
      <w:r w:rsidRPr="000C67E9">
        <w:rPr>
          <w:rFonts w:ascii="Times New Roman" w:eastAsia="Times New Roman" w:hAnsi="Times New Roman" w:cs="Times New Roman"/>
          <w:color w:val="000000"/>
          <w:sz w:val="24"/>
          <w:szCs w:val="24"/>
        </w:rPr>
        <w:t xml:space="preserve">, &amp; Newton, T. (2010) Relationship between gender and psychotic symptoms in cocaine and methamphetamine-dependent addicts. </w:t>
      </w:r>
      <w:r w:rsidRPr="000C67E9">
        <w:rPr>
          <w:rFonts w:ascii="Times New Roman" w:eastAsia="Times New Roman" w:hAnsi="Times New Roman" w:cs="Times New Roman"/>
          <w:i/>
          <w:color w:val="000000"/>
          <w:sz w:val="24"/>
          <w:szCs w:val="24"/>
        </w:rPr>
        <w:t>Gender Medicine Journal, 7,</w:t>
      </w:r>
      <w:r w:rsidRPr="000C67E9">
        <w:rPr>
          <w:rFonts w:ascii="Times New Roman" w:eastAsia="Times New Roman" w:hAnsi="Times New Roman" w:cs="Times New Roman"/>
          <w:color w:val="000000"/>
          <w:sz w:val="24"/>
          <w:szCs w:val="24"/>
        </w:rPr>
        <w:t xml:space="preserve"> 414-421.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10.1016/j.genm.2010.09.003</w:t>
      </w:r>
    </w:p>
    <w:p w14:paraId="5B6BFED6" w14:textId="77777777" w:rsidR="000C67E9" w:rsidRPr="000C67E9" w:rsidRDefault="000C67E9" w:rsidP="000C67E9">
      <w:pPr>
        <w:tabs>
          <w:tab w:val="left" w:pos="630"/>
        </w:tabs>
        <w:spacing w:after="0" w:line="480" w:lineRule="auto"/>
        <w:ind w:left="720" w:hanging="45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Mehrjerdi</w:t>
      </w:r>
      <w:proofErr w:type="spellEnd"/>
      <w:r w:rsidRPr="000C67E9">
        <w:rPr>
          <w:rFonts w:ascii="Times New Roman" w:eastAsia="Times New Roman" w:hAnsi="Times New Roman" w:cs="Times New Roman"/>
          <w:color w:val="000000"/>
          <w:sz w:val="24"/>
          <w:szCs w:val="24"/>
        </w:rPr>
        <w:t xml:space="preserve">, Z., </w:t>
      </w:r>
      <w:proofErr w:type="spellStart"/>
      <w:r w:rsidRPr="000C67E9">
        <w:rPr>
          <w:rFonts w:ascii="Times New Roman" w:eastAsia="Times New Roman" w:hAnsi="Times New Roman" w:cs="Times New Roman"/>
          <w:color w:val="000000"/>
          <w:sz w:val="24"/>
          <w:szCs w:val="24"/>
        </w:rPr>
        <w:t>Tasnin</w:t>
      </w:r>
      <w:proofErr w:type="spellEnd"/>
      <w:r w:rsidRPr="000C67E9">
        <w:rPr>
          <w:rFonts w:ascii="Times New Roman" w:eastAsia="Times New Roman" w:hAnsi="Times New Roman" w:cs="Times New Roman"/>
          <w:color w:val="000000"/>
          <w:sz w:val="24"/>
          <w:szCs w:val="24"/>
        </w:rPr>
        <w:t xml:space="preserve">, F. &amp; </w:t>
      </w:r>
      <w:proofErr w:type="spellStart"/>
      <w:r w:rsidRPr="000C67E9">
        <w:rPr>
          <w:rFonts w:ascii="Times New Roman" w:eastAsia="Times New Roman" w:hAnsi="Times New Roman" w:cs="Times New Roman"/>
          <w:color w:val="000000"/>
          <w:sz w:val="24"/>
          <w:szCs w:val="24"/>
        </w:rPr>
        <w:t>Farahami</w:t>
      </w:r>
      <w:proofErr w:type="spellEnd"/>
      <w:r w:rsidRPr="000C67E9">
        <w:rPr>
          <w:rFonts w:ascii="Times New Roman" w:eastAsia="Times New Roman" w:hAnsi="Times New Roman" w:cs="Times New Roman"/>
          <w:color w:val="000000"/>
          <w:sz w:val="24"/>
          <w:szCs w:val="24"/>
        </w:rPr>
        <w:t xml:space="preserve">, L. (2010). Emotion-Cognition Interactions: A study of coping responses of methamphetamine dependent women. Neurocognitive Laboratory of Iranian National Center for Addiction Studies (INCAS). Retrieved from </w:t>
      </w:r>
      <w:hyperlink r:id="rId13">
        <w:r w:rsidRPr="000C67E9">
          <w:rPr>
            <w:rFonts w:ascii="Times New Roman" w:eastAsia="Times New Roman" w:hAnsi="Times New Roman" w:cs="Times New Roman"/>
            <w:color w:val="0000FF"/>
            <w:sz w:val="24"/>
            <w:szCs w:val="24"/>
            <w:u w:val="single"/>
          </w:rPr>
          <w:t>http://bcn.iums.ac.ir/files/site1/user_files_c424bc/godadmin-A-10-2-19-7151291.pdf</w:t>
        </w:r>
      </w:hyperlink>
      <w:hyperlink r:id="rId14"/>
    </w:p>
    <w:p w14:paraId="591C35C7" w14:textId="569F0C6F" w:rsidR="000C67E9" w:rsidRDefault="000C67E9" w:rsidP="000C67E9">
      <w:pPr>
        <w:tabs>
          <w:tab w:val="left" w:pos="3270"/>
        </w:tabs>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Moreno-Lopez, L., </w:t>
      </w:r>
      <w:proofErr w:type="spellStart"/>
      <w:r w:rsidRPr="000C67E9">
        <w:rPr>
          <w:rFonts w:ascii="Times New Roman" w:eastAsia="Times New Roman" w:hAnsi="Times New Roman" w:cs="Times New Roman"/>
          <w:color w:val="000000"/>
          <w:sz w:val="24"/>
          <w:szCs w:val="24"/>
        </w:rPr>
        <w:t>Stamatakis</w:t>
      </w:r>
      <w:proofErr w:type="spellEnd"/>
      <w:r w:rsidRPr="000C67E9">
        <w:rPr>
          <w:rFonts w:ascii="Times New Roman" w:eastAsia="Times New Roman" w:hAnsi="Times New Roman" w:cs="Times New Roman"/>
          <w:color w:val="000000"/>
          <w:sz w:val="24"/>
          <w:szCs w:val="24"/>
        </w:rPr>
        <w:t xml:space="preserve">, E., Fernandez-Serrano, M., Gomez-Rio, M., Rodriguez-Fernandez, A., Perez-Garcia, </w:t>
      </w:r>
      <w:proofErr w:type="gramStart"/>
      <w:r w:rsidRPr="000C67E9">
        <w:rPr>
          <w:rFonts w:ascii="Times New Roman" w:eastAsia="Times New Roman" w:hAnsi="Times New Roman" w:cs="Times New Roman"/>
          <w:color w:val="000000"/>
          <w:sz w:val="24"/>
          <w:szCs w:val="24"/>
        </w:rPr>
        <w:t>A.,…</w:t>
      </w:r>
      <w:proofErr w:type="spellStart"/>
      <w:proofErr w:type="gramEnd"/>
      <w:r w:rsidRPr="000C67E9">
        <w:rPr>
          <w:rFonts w:ascii="Times New Roman" w:eastAsia="Times New Roman" w:hAnsi="Times New Roman" w:cs="Times New Roman"/>
          <w:color w:val="000000"/>
          <w:sz w:val="24"/>
          <w:szCs w:val="24"/>
        </w:rPr>
        <w:t>Verdejo</w:t>
      </w:r>
      <w:proofErr w:type="spellEnd"/>
      <w:r w:rsidRPr="000C67E9">
        <w:rPr>
          <w:rFonts w:ascii="Times New Roman" w:eastAsia="Times New Roman" w:hAnsi="Times New Roman" w:cs="Times New Roman"/>
          <w:color w:val="000000"/>
          <w:sz w:val="24"/>
          <w:szCs w:val="24"/>
        </w:rPr>
        <w:t xml:space="preserve">-Garcia, A. (2012). Neural correlates of hot and cold executive functions in </w:t>
      </w:r>
      <w:proofErr w:type="spellStart"/>
      <w:r w:rsidRPr="000C67E9">
        <w:rPr>
          <w:rFonts w:ascii="Times New Roman" w:eastAsia="Times New Roman" w:hAnsi="Times New Roman" w:cs="Times New Roman"/>
          <w:color w:val="000000"/>
          <w:sz w:val="24"/>
          <w:szCs w:val="24"/>
        </w:rPr>
        <w:t>polysubstance</w:t>
      </w:r>
      <w:proofErr w:type="spellEnd"/>
      <w:r w:rsidRPr="000C67E9">
        <w:rPr>
          <w:rFonts w:ascii="Times New Roman" w:eastAsia="Times New Roman" w:hAnsi="Times New Roman" w:cs="Times New Roman"/>
          <w:color w:val="000000"/>
          <w:sz w:val="24"/>
          <w:szCs w:val="24"/>
        </w:rPr>
        <w:t xml:space="preserve"> addiction: association between neuropsychological performance and resting brain metabolism as measured by positron emission tomography. </w:t>
      </w:r>
      <w:r w:rsidRPr="000C67E9">
        <w:rPr>
          <w:rFonts w:ascii="Times New Roman" w:eastAsia="Times New Roman" w:hAnsi="Times New Roman" w:cs="Times New Roman"/>
          <w:i/>
          <w:color w:val="000000"/>
          <w:sz w:val="24"/>
          <w:szCs w:val="24"/>
        </w:rPr>
        <w:t>Psychiatry Residence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 xml:space="preserve">3, </w:t>
      </w:r>
      <w:r w:rsidRPr="000C67E9">
        <w:rPr>
          <w:rFonts w:ascii="Times New Roman" w:eastAsia="Times New Roman" w:hAnsi="Times New Roman" w:cs="Times New Roman"/>
          <w:color w:val="000000"/>
          <w:sz w:val="24"/>
          <w:szCs w:val="24"/>
        </w:rPr>
        <w:t>214-221.</w:t>
      </w:r>
    </w:p>
    <w:p w14:paraId="2EACEEDE" w14:textId="76E1A143" w:rsidR="001C2DD9" w:rsidRPr="000C67E9" w:rsidRDefault="001C2DD9" w:rsidP="00CB3509">
      <w:pPr>
        <w:tabs>
          <w:tab w:val="left" w:pos="3375"/>
        </w:tabs>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Morie</w:t>
      </w:r>
      <w:proofErr w:type="spellEnd"/>
      <w:r>
        <w:rPr>
          <w:rFonts w:ascii="Times New Roman" w:hAnsi="Times New Roman" w:cs="Times New Roman"/>
          <w:sz w:val="24"/>
          <w:szCs w:val="24"/>
        </w:rPr>
        <w:t xml:space="preserve">, K.P., De </w:t>
      </w:r>
      <w:proofErr w:type="spellStart"/>
      <w:r>
        <w:rPr>
          <w:rFonts w:ascii="Times New Roman" w:hAnsi="Times New Roman" w:cs="Times New Roman"/>
          <w:sz w:val="24"/>
          <w:szCs w:val="24"/>
        </w:rPr>
        <w:t>Snactis</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Garavan</w:t>
      </w:r>
      <w:proofErr w:type="spellEnd"/>
      <w:r>
        <w:rPr>
          <w:rFonts w:ascii="Times New Roman" w:hAnsi="Times New Roman" w:cs="Times New Roman"/>
          <w:sz w:val="24"/>
          <w:szCs w:val="24"/>
        </w:rPr>
        <w:t xml:space="preserve">, H. &amp; Foxe, J. (2014). Executive dysfunction and reward dysregulation: A high-density electrical mapping study in cocaine abusers. </w:t>
      </w:r>
      <w:r w:rsidRPr="00943FDA">
        <w:rPr>
          <w:rFonts w:ascii="Times New Roman" w:hAnsi="Times New Roman" w:cs="Times New Roman"/>
          <w:i/>
          <w:sz w:val="24"/>
          <w:szCs w:val="24"/>
        </w:rPr>
        <w:t>Neuropharmacology, 85,</w:t>
      </w:r>
      <w:r>
        <w:rPr>
          <w:rFonts w:ascii="Times New Roman" w:hAnsi="Times New Roman" w:cs="Times New Roman"/>
          <w:sz w:val="24"/>
          <w:szCs w:val="24"/>
        </w:rPr>
        <w:t xml:space="preserve"> 397-407. Doi:10.10</w:t>
      </w:r>
    </w:p>
    <w:p w14:paraId="2A47EB8F"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Najavits</w:t>
      </w:r>
      <w:proofErr w:type="spellEnd"/>
      <w:r w:rsidRPr="000C67E9">
        <w:rPr>
          <w:rFonts w:ascii="Times New Roman" w:eastAsia="Times New Roman" w:hAnsi="Times New Roman" w:cs="Times New Roman"/>
          <w:color w:val="000000"/>
          <w:sz w:val="24"/>
          <w:szCs w:val="24"/>
        </w:rPr>
        <w:t xml:space="preserve">, L., &amp; Lester, K. (2008). Gender differences in cocaine and methamphetamine dependence. </w:t>
      </w:r>
      <w:r w:rsidRPr="000C67E9">
        <w:rPr>
          <w:rFonts w:ascii="Times New Roman" w:eastAsia="Times New Roman" w:hAnsi="Times New Roman" w:cs="Times New Roman"/>
          <w:i/>
          <w:color w:val="000000"/>
          <w:sz w:val="24"/>
          <w:szCs w:val="24"/>
        </w:rPr>
        <w:t>Drug and Alcohol Dependence, 97</w:t>
      </w:r>
      <w:r w:rsidRPr="000C67E9">
        <w:rPr>
          <w:rFonts w:ascii="Times New Roman" w:eastAsia="Times New Roman" w:hAnsi="Times New Roman" w:cs="Times New Roman"/>
          <w:color w:val="000000"/>
          <w:sz w:val="24"/>
          <w:szCs w:val="24"/>
        </w:rPr>
        <w:t>, 190-194. doi:10.1016/drugalcdep.2008.04.012</w:t>
      </w:r>
    </w:p>
    <w:p w14:paraId="2424A5BE"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National Institute on Drug Abuse (2013). Scope of cocaine and methamphetamine use in the United States.  Retrieved from http:// </w:t>
      </w:r>
      <w:hyperlink r:id="rId15">
        <w:r w:rsidRPr="000C67E9">
          <w:rPr>
            <w:rFonts w:ascii="Times New Roman" w:eastAsia="Times New Roman" w:hAnsi="Times New Roman" w:cs="Times New Roman"/>
            <w:color w:val="0000FF"/>
            <w:sz w:val="24"/>
            <w:szCs w:val="24"/>
            <w:u w:val="single"/>
          </w:rPr>
          <w:t>www.drugabuse.gov</w:t>
        </w:r>
      </w:hyperlink>
    </w:p>
    <w:p w14:paraId="2CF726DE"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National Institute on Drug Abuse (2013). CTN-0031-A: Neurocognitive function, oxidative damage, and treatment outcomes in METH/cocaine abusers. Retrieved from http:// </w:t>
      </w:r>
      <w:r w:rsidRPr="000C67E9">
        <w:rPr>
          <w:rFonts w:ascii="Times New Roman" w:eastAsia="Times New Roman" w:hAnsi="Times New Roman" w:cs="Times New Roman"/>
          <w:color w:val="0000FF"/>
          <w:sz w:val="24"/>
          <w:szCs w:val="24"/>
          <w:u w:val="single"/>
        </w:rPr>
        <w:t>datashare.nida.nih.gov/protocols/nida-ctn-0031a</w:t>
      </w:r>
    </w:p>
    <w:p w14:paraId="209AD90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Nephew, B., &amp; </w:t>
      </w:r>
      <w:proofErr w:type="spellStart"/>
      <w:r w:rsidRPr="000C67E9">
        <w:rPr>
          <w:rFonts w:ascii="Times New Roman" w:eastAsia="Times New Roman" w:hAnsi="Times New Roman" w:cs="Times New Roman"/>
          <w:color w:val="000000"/>
          <w:sz w:val="24"/>
          <w:szCs w:val="24"/>
        </w:rPr>
        <w:t>Febo</w:t>
      </w:r>
      <w:proofErr w:type="spellEnd"/>
      <w:r w:rsidRPr="000C67E9">
        <w:rPr>
          <w:rFonts w:ascii="Times New Roman" w:eastAsia="Times New Roman" w:hAnsi="Times New Roman" w:cs="Times New Roman"/>
          <w:color w:val="000000"/>
          <w:sz w:val="24"/>
          <w:szCs w:val="24"/>
        </w:rPr>
        <w:t xml:space="preserve">, M. (2012). Effects of cocaine and methamphetamine on maternal behavior and neurochemistry. </w:t>
      </w:r>
      <w:r w:rsidRPr="000C67E9">
        <w:rPr>
          <w:rFonts w:ascii="Times New Roman" w:eastAsia="Times New Roman" w:hAnsi="Times New Roman" w:cs="Times New Roman"/>
          <w:i/>
          <w:color w:val="000000"/>
          <w:sz w:val="24"/>
          <w:szCs w:val="24"/>
        </w:rPr>
        <w:t>Current Neuropharmacology, 10</w:t>
      </w:r>
      <w:r w:rsidRPr="000C67E9">
        <w:rPr>
          <w:rFonts w:ascii="Times New Roman" w:eastAsia="Times New Roman" w:hAnsi="Times New Roman" w:cs="Times New Roman"/>
          <w:color w:val="000000"/>
          <w:sz w:val="24"/>
          <w:szCs w:val="24"/>
        </w:rPr>
        <w:t xml:space="preserve">, 53-63.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10:2174/157001570159127993622760</w:t>
      </w:r>
    </w:p>
    <w:p w14:paraId="6F83EAB4" w14:textId="77777777" w:rsidR="000C67E9" w:rsidRPr="000C67E9" w:rsidRDefault="000C67E9" w:rsidP="000C67E9">
      <w:pPr>
        <w:tabs>
          <w:tab w:val="right" w:pos="9360"/>
        </w:tabs>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Pinel</w:t>
      </w:r>
      <w:proofErr w:type="spellEnd"/>
      <w:r w:rsidRPr="000C67E9">
        <w:rPr>
          <w:rFonts w:ascii="Times New Roman" w:eastAsia="Times New Roman" w:hAnsi="Times New Roman" w:cs="Times New Roman"/>
          <w:color w:val="000000"/>
          <w:sz w:val="24"/>
          <w:szCs w:val="24"/>
        </w:rPr>
        <w:t>, J. (2011). Biopsychology (8th ed.). Boston: Allyn &amp; Bacon.</w:t>
      </w:r>
      <w:r w:rsidRPr="000C67E9">
        <w:rPr>
          <w:rFonts w:ascii="Times New Roman" w:eastAsia="Times New Roman" w:hAnsi="Times New Roman" w:cs="Times New Roman"/>
          <w:color w:val="000000"/>
          <w:sz w:val="24"/>
          <w:szCs w:val="24"/>
        </w:rPr>
        <w:tab/>
      </w:r>
    </w:p>
    <w:p w14:paraId="32CFF87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Potenza, M., Hong, K., </w:t>
      </w:r>
      <w:proofErr w:type="spellStart"/>
      <w:r w:rsidRPr="000C67E9">
        <w:rPr>
          <w:rFonts w:ascii="Times New Roman" w:eastAsia="Times New Roman" w:hAnsi="Times New Roman" w:cs="Times New Roman"/>
          <w:color w:val="000000"/>
          <w:sz w:val="24"/>
          <w:szCs w:val="24"/>
        </w:rPr>
        <w:t>Lacadie</w:t>
      </w:r>
      <w:proofErr w:type="spellEnd"/>
      <w:r w:rsidRPr="000C67E9">
        <w:rPr>
          <w:rFonts w:ascii="Times New Roman" w:eastAsia="Times New Roman" w:hAnsi="Times New Roman" w:cs="Times New Roman"/>
          <w:color w:val="000000"/>
          <w:sz w:val="24"/>
          <w:szCs w:val="24"/>
        </w:rPr>
        <w:t xml:space="preserve">, C, Fulbright, R., </w:t>
      </w:r>
      <w:proofErr w:type="spellStart"/>
      <w:r w:rsidRPr="000C67E9">
        <w:rPr>
          <w:rFonts w:ascii="Times New Roman" w:eastAsia="Times New Roman" w:hAnsi="Times New Roman" w:cs="Times New Roman"/>
          <w:color w:val="000000"/>
          <w:sz w:val="24"/>
          <w:szCs w:val="24"/>
        </w:rPr>
        <w:t>Tuit</w:t>
      </w:r>
      <w:proofErr w:type="spellEnd"/>
      <w:r w:rsidRPr="000C67E9">
        <w:rPr>
          <w:rFonts w:ascii="Times New Roman" w:eastAsia="Times New Roman" w:hAnsi="Times New Roman" w:cs="Times New Roman"/>
          <w:color w:val="000000"/>
          <w:sz w:val="24"/>
          <w:szCs w:val="24"/>
        </w:rPr>
        <w:t xml:space="preserve">, K., &amp; </w:t>
      </w:r>
      <w:proofErr w:type="spellStart"/>
      <w:r w:rsidRPr="000C67E9">
        <w:rPr>
          <w:rFonts w:ascii="Times New Roman" w:eastAsia="Times New Roman" w:hAnsi="Times New Roman" w:cs="Times New Roman"/>
          <w:color w:val="000000"/>
          <w:sz w:val="24"/>
          <w:szCs w:val="24"/>
        </w:rPr>
        <w:t>Singha</w:t>
      </w:r>
      <w:proofErr w:type="spellEnd"/>
      <w:r w:rsidRPr="000C67E9">
        <w:rPr>
          <w:rFonts w:ascii="Times New Roman" w:eastAsia="Times New Roman" w:hAnsi="Times New Roman" w:cs="Times New Roman"/>
          <w:color w:val="000000"/>
          <w:sz w:val="24"/>
          <w:szCs w:val="24"/>
        </w:rPr>
        <w:t xml:space="preserve">, R. (2012). Neural correlates of stress-induced drug cravings: influence of sex and cocaine and methamphetamine dependence. </w:t>
      </w:r>
      <w:r w:rsidRPr="000C67E9">
        <w:rPr>
          <w:rFonts w:ascii="Times New Roman" w:eastAsia="Times New Roman" w:hAnsi="Times New Roman" w:cs="Times New Roman"/>
          <w:i/>
          <w:color w:val="000000"/>
          <w:sz w:val="24"/>
          <w:szCs w:val="24"/>
        </w:rPr>
        <w:t>American Journal of Psychiatry, 169:</w:t>
      </w:r>
      <w:r w:rsidRPr="000C67E9">
        <w:rPr>
          <w:rFonts w:ascii="Times New Roman" w:eastAsia="Times New Roman" w:hAnsi="Times New Roman" w:cs="Times New Roman"/>
          <w:color w:val="000000"/>
          <w:sz w:val="24"/>
          <w:szCs w:val="24"/>
        </w:rPr>
        <w:t xml:space="preserve"> 217-238.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10.1176/app.ajp.2011.11020289</w:t>
      </w:r>
    </w:p>
    <w:p w14:paraId="6F7B0D65"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Potenza, M., </w:t>
      </w:r>
      <w:proofErr w:type="spellStart"/>
      <w:r w:rsidRPr="000C67E9">
        <w:rPr>
          <w:rFonts w:ascii="Times New Roman" w:eastAsia="Times New Roman" w:hAnsi="Times New Roman" w:cs="Times New Roman"/>
          <w:color w:val="000000"/>
          <w:sz w:val="24"/>
          <w:szCs w:val="24"/>
        </w:rPr>
        <w:t>Sofouoglu</w:t>
      </w:r>
      <w:proofErr w:type="spellEnd"/>
      <w:r w:rsidRPr="000C67E9">
        <w:rPr>
          <w:rFonts w:ascii="Times New Roman" w:eastAsia="Times New Roman" w:hAnsi="Times New Roman" w:cs="Times New Roman"/>
          <w:color w:val="000000"/>
          <w:sz w:val="24"/>
          <w:szCs w:val="24"/>
        </w:rPr>
        <w:t xml:space="preserve">, M., Carroll, K., </w:t>
      </w:r>
      <w:proofErr w:type="gramStart"/>
      <w:r w:rsidRPr="000C67E9">
        <w:rPr>
          <w:rFonts w:ascii="Times New Roman" w:eastAsia="Times New Roman" w:hAnsi="Times New Roman" w:cs="Times New Roman"/>
          <w:color w:val="000000"/>
          <w:sz w:val="24"/>
          <w:szCs w:val="24"/>
        </w:rPr>
        <w:t xml:space="preserve">&amp;  </w:t>
      </w:r>
      <w:proofErr w:type="spellStart"/>
      <w:r w:rsidRPr="000C67E9">
        <w:rPr>
          <w:rFonts w:ascii="Times New Roman" w:eastAsia="Times New Roman" w:hAnsi="Times New Roman" w:cs="Times New Roman"/>
          <w:color w:val="000000"/>
          <w:sz w:val="24"/>
          <w:szCs w:val="24"/>
        </w:rPr>
        <w:t>Rounsaville</w:t>
      </w:r>
      <w:proofErr w:type="spellEnd"/>
      <w:proofErr w:type="gramEnd"/>
      <w:r w:rsidRPr="000C67E9">
        <w:rPr>
          <w:rFonts w:ascii="Times New Roman" w:eastAsia="Times New Roman" w:hAnsi="Times New Roman" w:cs="Times New Roman"/>
          <w:color w:val="000000"/>
          <w:sz w:val="24"/>
          <w:szCs w:val="24"/>
        </w:rPr>
        <w:t xml:space="preserve">, B. (2011). Neuroscience and pharmacological treatments for addictions. Neuron, 69, 695-712. </w:t>
      </w:r>
      <w:proofErr w:type="gramStart"/>
      <w:r w:rsidRPr="000C67E9">
        <w:rPr>
          <w:rFonts w:ascii="Times New Roman" w:eastAsia="Times New Roman" w:hAnsi="Times New Roman" w:cs="Times New Roman"/>
          <w:color w:val="000000"/>
          <w:sz w:val="24"/>
          <w:szCs w:val="24"/>
        </w:rPr>
        <w:t>doi:10.1016/j.neuron</w:t>
      </w:r>
      <w:proofErr w:type="gramEnd"/>
      <w:r w:rsidRPr="000C67E9">
        <w:rPr>
          <w:rFonts w:ascii="Times New Roman" w:eastAsia="Times New Roman" w:hAnsi="Times New Roman" w:cs="Times New Roman"/>
          <w:color w:val="000000"/>
          <w:sz w:val="24"/>
          <w:szCs w:val="24"/>
        </w:rPr>
        <w:t>.2011.02.009</w:t>
      </w:r>
    </w:p>
    <w:p w14:paraId="5EBDCFAE"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lastRenderedPageBreak/>
        <w:t>Rusyniak</w:t>
      </w:r>
      <w:proofErr w:type="spellEnd"/>
      <w:r w:rsidRPr="000C67E9">
        <w:rPr>
          <w:rFonts w:ascii="Times New Roman" w:eastAsia="Times New Roman" w:hAnsi="Times New Roman" w:cs="Times New Roman"/>
          <w:color w:val="000000"/>
          <w:sz w:val="24"/>
          <w:szCs w:val="24"/>
        </w:rPr>
        <w:t xml:space="preserve">, D. (2011). Neurologic Manifestations of chronic methamphetamine abuse. </w:t>
      </w:r>
      <w:r w:rsidRPr="000C67E9">
        <w:rPr>
          <w:rFonts w:ascii="Times New Roman" w:eastAsia="Times New Roman" w:hAnsi="Times New Roman" w:cs="Times New Roman"/>
          <w:i/>
          <w:color w:val="000000"/>
          <w:sz w:val="24"/>
          <w:szCs w:val="24"/>
        </w:rPr>
        <w:t>Journal of Clinical Neurology, 29,</w:t>
      </w:r>
      <w:r w:rsidRPr="000C67E9">
        <w:rPr>
          <w:rFonts w:ascii="Times New Roman" w:eastAsia="Times New Roman" w:hAnsi="Times New Roman" w:cs="Times New Roman"/>
          <w:color w:val="000000"/>
          <w:sz w:val="24"/>
          <w:szCs w:val="24"/>
        </w:rPr>
        <w:t xml:space="preserve"> 641-655. </w:t>
      </w:r>
      <w:proofErr w:type="gramStart"/>
      <w:r w:rsidRPr="000C67E9">
        <w:rPr>
          <w:rFonts w:ascii="Times New Roman" w:eastAsia="Times New Roman" w:hAnsi="Times New Roman" w:cs="Times New Roman"/>
          <w:color w:val="000000"/>
          <w:sz w:val="24"/>
          <w:szCs w:val="24"/>
        </w:rPr>
        <w:t>doi:10.1016/j.ncl</w:t>
      </w:r>
      <w:proofErr w:type="gramEnd"/>
      <w:r w:rsidRPr="000C67E9">
        <w:rPr>
          <w:rFonts w:ascii="Times New Roman" w:eastAsia="Times New Roman" w:hAnsi="Times New Roman" w:cs="Times New Roman"/>
          <w:color w:val="000000"/>
          <w:sz w:val="24"/>
          <w:szCs w:val="24"/>
        </w:rPr>
        <w:t>.2011.05.004</w:t>
      </w:r>
    </w:p>
    <w:p w14:paraId="32D526F2"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Shrestha, R., </w:t>
      </w:r>
      <w:proofErr w:type="spellStart"/>
      <w:r w:rsidRPr="000C67E9">
        <w:rPr>
          <w:rFonts w:ascii="Times New Roman" w:eastAsia="Times New Roman" w:hAnsi="Times New Roman" w:cs="Times New Roman"/>
          <w:color w:val="000000"/>
          <w:sz w:val="24"/>
          <w:szCs w:val="24"/>
        </w:rPr>
        <w:t>Huedo</w:t>
      </w:r>
      <w:proofErr w:type="spellEnd"/>
      <w:r w:rsidRPr="000C67E9">
        <w:rPr>
          <w:rFonts w:ascii="Times New Roman" w:eastAsia="Times New Roman" w:hAnsi="Times New Roman" w:cs="Times New Roman"/>
          <w:color w:val="000000"/>
          <w:sz w:val="24"/>
          <w:szCs w:val="24"/>
        </w:rPr>
        <w:t xml:space="preserve">-Medina, T., </w:t>
      </w:r>
      <w:proofErr w:type="spellStart"/>
      <w:r w:rsidRPr="000C67E9">
        <w:rPr>
          <w:rFonts w:ascii="Times New Roman" w:eastAsia="Times New Roman" w:hAnsi="Times New Roman" w:cs="Times New Roman"/>
          <w:color w:val="000000"/>
          <w:sz w:val="24"/>
          <w:szCs w:val="24"/>
        </w:rPr>
        <w:t>Copenhaver</w:t>
      </w:r>
      <w:proofErr w:type="spellEnd"/>
      <w:r w:rsidRPr="000C67E9">
        <w:rPr>
          <w:rFonts w:ascii="Times New Roman" w:eastAsia="Times New Roman" w:hAnsi="Times New Roman" w:cs="Times New Roman"/>
          <w:color w:val="000000"/>
          <w:sz w:val="24"/>
          <w:szCs w:val="24"/>
        </w:rPr>
        <w:t xml:space="preserve">, M., (2015). Sex related differences in self-reported neurocognitive impairment among high-risk cocaine and methamphetamine users in methadone maintenance treatment program. </w:t>
      </w:r>
      <w:r w:rsidRPr="000C67E9">
        <w:rPr>
          <w:rFonts w:ascii="Times New Roman" w:eastAsia="Times New Roman" w:hAnsi="Times New Roman" w:cs="Times New Roman"/>
          <w:i/>
          <w:color w:val="000000"/>
          <w:sz w:val="24"/>
          <w:szCs w:val="24"/>
        </w:rPr>
        <w:t>Substance Abuse Research and Treatment, 1,</w:t>
      </w:r>
      <w:r w:rsidRPr="000C67E9">
        <w:rPr>
          <w:rFonts w:ascii="Times New Roman" w:eastAsia="Times New Roman" w:hAnsi="Times New Roman" w:cs="Times New Roman"/>
          <w:color w:val="000000"/>
          <w:sz w:val="24"/>
          <w:szCs w:val="24"/>
        </w:rPr>
        <w:t xml:space="preserve">17-24.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xml:space="preserve">: .4317/SART.S23332. </w:t>
      </w:r>
    </w:p>
    <w:p w14:paraId="3643D87F"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Spinella</w:t>
      </w:r>
      <w:proofErr w:type="spellEnd"/>
      <w:r w:rsidRPr="000C67E9">
        <w:rPr>
          <w:rFonts w:ascii="Times New Roman" w:eastAsia="Times New Roman" w:hAnsi="Times New Roman" w:cs="Times New Roman"/>
          <w:color w:val="000000"/>
          <w:sz w:val="24"/>
          <w:szCs w:val="24"/>
        </w:rPr>
        <w:t xml:space="preserve">, M. (2007). Normative data and a short form of the Barratt Impulsiveness Scale. </w:t>
      </w:r>
      <w:r w:rsidRPr="000C67E9">
        <w:rPr>
          <w:rFonts w:ascii="Times New Roman" w:eastAsia="Times New Roman" w:hAnsi="Times New Roman" w:cs="Times New Roman"/>
          <w:i/>
          <w:color w:val="000000"/>
          <w:sz w:val="24"/>
          <w:szCs w:val="24"/>
        </w:rPr>
        <w:t>International Journal of Neuroscience. 117</w:t>
      </w:r>
      <w:r w:rsidRPr="000C67E9">
        <w:rPr>
          <w:rFonts w:ascii="Times New Roman" w:eastAsia="Times New Roman" w:hAnsi="Times New Roman" w:cs="Times New Roman"/>
          <w:color w:val="000000"/>
          <w:sz w:val="24"/>
          <w:szCs w:val="24"/>
        </w:rPr>
        <w:t xml:space="preserve">: 359-368.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10.1080/00207450600588881</w:t>
      </w:r>
    </w:p>
    <w:p w14:paraId="63D55E05" w14:textId="74F4BA3E" w:rsidR="000C67E9" w:rsidRDefault="000C67E9" w:rsidP="000C67E9">
      <w:pPr>
        <w:spacing w:after="0" w:line="480" w:lineRule="auto"/>
        <w:ind w:left="720" w:hanging="720"/>
        <w:rPr>
          <w:rFonts w:ascii="Times New Roman" w:eastAsia="Times New Roman" w:hAnsi="Times New Roman" w:cs="Times New Roman"/>
          <w:color w:val="000000"/>
          <w:sz w:val="24"/>
          <w:szCs w:val="24"/>
        </w:rPr>
      </w:pPr>
      <w:r w:rsidRPr="000C67E9">
        <w:rPr>
          <w:rFonts w:ascii="Times New Roman" w:eastAsia="Times New Roman" w:hAnsi="Times New Roman" w:cs="Times New Roman"/>
          <w:color w:val="000000"/>
          <w:sz w:val="24"/>
          <w:szCs w:val="24"/>
        </w:rPr>
        <w:t xml:space="preserve">Streeter, C., </w:t>
      </w:r>
      <w:proofErr w:type="spellStart"/>
      <w:r w:rsidRPr="000C67E9">
        <w:rPr>
          <w:rFonts w:ascii="Times New Roman" w:eastAsia="Times New Roman" w:hAnsi="Times New Roman" w:cs="Times New Roman"/>
          <w:color w:val="000000"/>
          <w:sz w:val="24"/>
          <w:szCs w:val="24"/>
        </w:rPr>
        <w:t>Terhune</w:t>
      </w:r>
      <w:proofErr w:type="spellEnd"/>
      <w:r w:rsidRPr="000C67E9">
        <w:rPr>
          <w:rFonts w:ascii="Times New Roman" w:eastAsia="Times New Roman" w:hAnsi="Times New Roman" w:cs="Times New Roman"/>
          <w:color w:val="000000"/>
          <w:sz w:val="24"/>
          <w:szCs w:val="24"/>
        </w:rPr>
        <w:t xml:space="preserve">, D., Whitfield, T., Lang, A., </w:t>
      </w:r>
      <w:proofErr w:type="spellStart"/>
      <w:r w:rsidRPr="000C67E9">
        <w:rPr>
          <w:rFonts w:ascii="Times New Roman" w:eastAsia="Times New Roman" w:hAnsi="Times New Roman" w:cs="Times New Roman"/>
          <w:color w:val="000000"/>
          <w:sz w:val="24"/>
          <w:szCs w:val="24"/>
        </w:rPr>
        <w:t>Pellecchia</w:t>
      </w:r>
      <w:proofErr w:type="spellEnd"/>
      <w:r w:rsidRPr="000C67E9">
        <w:rPr>
          <w:rFonts w:ascii="Times New Roman" w:eastAsia="Times New Roman" w:hAnsi="Times New Roman" w:cs="Times New Roman"/>
          <w:color w:val="000000"/>
          <w:sz w:val="24"/>
          <w:szCs w:val="24"/>
        </w:rPr>
        <w:t xml:space="preserve">, G., </w:t>
      </w:r>
      <w:proofErr w:type="spellStart"/>
      <w:r w:rsidRPr="000C67E9">
        <w:rPr>
          <w:rFonts w:ascii="Times New Roman" w:eastAsia="Times New Roman" w:hAnsi="Times New Roman" w:cs="Times New Roman"/>
          <w:color w:val="000000"/>
          <w:sz w:val="24"/>
          <w:szCs w:val="24"/>
        </w:rPr>
        <w:t>Silveri</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M.,…</w:t>
      </w:r>
      <w:proofErr w:type="spellStart"/>
      <w:proofErr w:type="gramEnd"/>
      <w:r w:rsidRPr="000C67E9">
        <w:rPr>
          <w:rFonts w:ascii="Times New Roman" w:eastAsia="Times New Roman" w:hAnsi="Times New Roman" w:cs="Times New Roman"/>
          <w:color w:val="000000"/>
          <w:sz w:val="24"/>
          <w:szCs w:val="24"/>
        </w:rPr>
        <w:t>Strafella</w:t>
      </w:r>
      <w:proofErr w:type="spellEnd"/>
      <w:r w:rsidRPr="000C67E9">
        <w:rPr>
          <w:rFonts w:ascii="Times New Roman" w:eastAsia="Times New Roman" w:hAnsi="Times New Roman" w:cs="Times New Roman"/>
          <w:color w:val="000000"/>
          <w:sz w:val="24"/>
          <w:szCs w:val="24"/>
        </w:rPr>
        <w:t xml:space="preserve">, A. (2008). Performance on the </w:t>
      </w:r>
      <w:proofErr w:type="spellStart"/>
      <w:r w:rsidRPr="000C67E9">
        <w:rPr>
          <w:rFonts w:ascii="Times New Roman" w:eastAsia="Times New Roman" w:hAnsi="Times New Roman" w:cs="Times New Roman"/>
          <w:color w:val="000000"/>
          <w:sz w:val="24"/>
          <w:szCs w:val="24"/>
        </w:rPr>
        <w:t>Stroop</w:t>
      </w:r>
      <w:proofErr w:type="spellEnd"/>
      <w:r w:rsidRPr="000C67E9">
        <w:rPr>
          <w:rFonts w:ascii="Times New Roman" w:eastAsia="Times New Roman" w:hAnsi="Times New Roman" w:cs="Times New Roman"/>
          <w:color w:val="000000"/>
          <w:sz w:val="24"/>
          <w:szCs w:val="24"/>
        </w:rPr>
        <w:t xml:space="preserve"> predicts treatment compliance in cocaine-dependent individuals. </w:t>
      </w:r>
      <w:proofErr w:type="spellStart"/>
      <w:r w:rsidRPr="000C67E9">
        <w:rPr>
          <w:rFonts w:ascii="Times New Roman" w:eastAsia="Times New Roman" w:hAnsi="Times New Roman" w:cs="Times New Roman"/>
          <w:i/>
          <w:color w:val="000000"/>
          <w:sz w:val="24"/>
          <w:szCs w:val="24"/>
        </w:rPr>
        <w:t>Neuropsychopharmacology</w:t>
      </w:r>
      <w:proofErr w:type="spellEnd"/>
      <w:r w:rsidRPr="000C67E9">
        <w:rPr>
          <w:rFonts w:ascii="Times New Roman" w:eastAsia="Times New Roman" w:hAnsi="Times New Roman" w:cs="Times New Roman"/>
          <w:i/>
          <w:color w:val="000000"/>
          <w:sz w:val="24"/>
          <w:szCs w:val="24"/>
        </w:rPr>
        <w:t xml:space="preserve"> 33,</w:t>
      </w:r>
      <w:r w:rsidRPr="000C67E9">
        <w:rPr>
          <w:rFonts w:ascii="Times New Roman" w:eastAsia="Times New Roman" w:hAnsi="Times New Roman" w:cs="Times New Roman"/>
          <w:color w:val="000000"/>
          <w:sz w:val="24"/>
          <w:szCs w:val="24"/>
        </w:rPr>
        <w:t xml:space="preserve"> 827-836. Doi:</w:t>
      </w:r>
      <w:proofErr w:type="gramStart"/>
      <w:r w:rsidRPr="000C67E9">
        <w:rPr>
          <w:rFonts w:ascii="Times New Roman" w:eastAsia="Times New Roman" w:hAnsi="Times New Roman" w:cs="Times New Roman"/>
          <w:color w:val="000000"/>
          <w:sz w:val="24"/>
          <w:szCs w:val="24"/>
        </w:rPr>
        <w:t>10:1038/sj.npp</w:t>
      </w:r>
      <w:proofErr w:type="gramEnd"/>
      <w:r w:rsidRPr="000C67E9">
        <w:rPr>
          <w:rFonts w:ascii="Times New Roman" w:eastAsia="Times New Roman" w:hAnsi="Times New Roman" w:cs="Times New Roman"/>
          <w:color w:val="000000"/>
          <w:sz w:val="24"/>
          <w:szCs w:val="24"/>
        </w:rPr>
        <w:t>.13014</w:t>
      </w:r>
    </w:p>
    <w:p w14:paraId="6B99C6B2" w14:textId="35432207" w:rsidR="00F41209" w:rsidRPr="000C67E9" w:rsidRDefault="00F41209" w:rsidP="00103A81">
      <w:pPr>
        <w:tabs>
          <w:tab w:val="left" w:pos="3375"/>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Thakkar, K., </w:t>
      </w:r>
      <w:proofErr w:type="spellStart"/>
      <w:r>
        <w:rPr>
          <w:rFonts w:ascii="Times New Roman" w:hAnsi="Times New Roman" w:cs="Times New Roman"/>
          <w:sz w:val="24"/>
          <w:szCs w:val="24"/>
        </w:rPr>
        <w:t>Congdon</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Plodrack</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Sabb</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Edyhte</w:t>
      </w:r>
      <w:proofErr w:type="spellEnd"/>
      <w:r>
        <w:rPr>
          <w:rFonts w:ascii="Times New Roman" w:hAnsi="Times New Roman" w:cs="Times New Roman"/>
          <w:sz w:val="24"/>
          <w:szCs w:val="24"/>
        </w:rPr>
        <w:t>, L., …</w:t>
      </w:r>
      <w:proofErr w:type="spellStart"/>
      <w:r>
        <w:rPr>
          <w:rFonts w:ascii="Times New Roman" w:hAnsi="Times New Roman" w:cs="Times New Roman"/>
          <w:sz w:val="24"/>
          <w:szCs w:val="24"/>
        </w:rPr>
        <w:t>Bilder</w:t>
      </w:r>
      <w:proofErr w:type="spellEnd"/>
      <w:r>
        <w:rPr>
          <w:rFonts w:ascii="Times New Roman" w:hAnsi="Times New Roman" w:cs="Times New Roman"/>
          <w:sz w:val="24"/>
          <w:szCs w:val="24"/>
        </w:rPr>
        <w:t xml:space="preserve">, R. (2014). Women are more sensitive than men to prior trial events on the Stop Signal Task. </w:t>
      </w:r>
      <w:r w:rsidRPr="00AA1929">
        <w:rPr>
          <w:rFonts w:ascii="Times New Roman" w:hAnsi="Times New Roman" w:cs="Times New Roman"/>
          <w:i/>
          <w:sz w:val="24"/>
          <w:szCs w:val="24"/>
        </w:rPr>
        <w:t>British Journal of Psychology. 105</w:t>
      </w:r>
      <w:r w:rsidRPr="00443AAB">
        <w:rPr>
          <w:rFonts w:ascii="Times New Roman" w:hAnsi="Times New Roman" w:cs="Times New Roman"/>
          <w:sz w:val="24"/>
          <w:szCs w:val="24"/>
        </w:rPr>
        <w:t>(2). 254-272</w:t>
      </w:r>
      <w:r w:rsidRPr="00AA1929">
        <w:rPr>
          <w:rFonts w:ascii="Times New Roman" w:hAnsi="Times New Roman" w:cs="Times New Roman"/>
          <w:i/>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10.1111/bjop.12034.</w:t>
      </w:r>
    </w:p>
    <w:p w14:paraId="0B84D683"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Travis, T., </w:t>
      </w:r>
      <w:proofErr w:type="spellStart"/>
      <w:r w:rsidRPr="000C67E9">
        <w:rPr>
          <w:rFonts w:ascii="Times New Roman" w:eastAsia="Times New Roman" w:hAnsi="Times New Roman" w:cs="Times New Roman"/>
          <w:color w:val="000000"/>
          <w:sz w:val="24"/>
          <w:szCs w:val="24"/>
        </w:rPr>
        <w:t>LaRowe</w:t>
      </w:r>
      <w:proofErr w:type="spellEnd"/>
      <w:r w:rsidRPr="000C67E9">
        <w:rPr>
          <w:rFonts w:ascii="Times New Roman" w:eastAsia="Times New Roman" w:hAnsi="Times New Roman" w:cs="Times New Roman"/>
          <w:color w:val="000000"/>
          <w:sz w:val="24"/>
          <w:szCs w:val="24"/>
        </w:rPr>
        <w:t xml:space="preserve">, S., Homer, M., Herron, J., &amp; Malcolm, R. (2009). Measures of cognitive function as predictors of treatment outcomes for cocaine dependence. </w:t>
      </w:r>
      <w:r w:rsidRPr="000C67E9">
        <w:rPr>
          <w:rFonts w:ascii="Times New Roman" w:eastAsia="Times New Roman" w:hAnsi="Times New Roman" w:cs="Times New Roman"/>
          <w:i/>
          <w:color w:val="000000"/>
          <w:sz w:val="24"/>
          <w:szCs w:val="24"/>
        </w:rPr>
        <w:t>Journal of Substance Abuse Treatment, 37,</w:t>
      </w:r>
      <w:r w:rsidRPr="000C67E9">
        <w:rPr>
          <w:rFonts w:ascii="Times New Roman" w:eastAsia="Times New Roman" w:hAnsi="Times New Roman" w:cs="Times New Roman"/>
          <w:color w:val="000000"/>
          <w:sz w:val="24"/>
          <w:szCs w:val="24"/>
        </w:rPr>
        <w:t xml:space="preserve"> 328-334.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10.1016/j.jsat.2009.03.009</w:t>
      </w:r>
    </w:p>
    <w:p w14:paraId="02261A43"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Tull</w:t>
      </w:r>
      <w:proofErr w:type="spellEnd"/>
      <w:r w:rsidRPr="000C67E9">
        <w:rPr>
          <w:rFonts w:ascii="Times New Roman" w:eastAsia="Times New Roman" w:hAnsi="Times New Roman" w:cs="Times New Roman"/>
          <w:color w:val="000000"/>
          <w:sz w:val="24"/>
          <w:szCs w:val="24"/>
        </w:rPr>
        <w:t xml:space="preserve">, M., </w:t>
      </w:r>
      <w:proofErr w:type="spellStart"/>
      <w:r w:rsidRPr="000C67E9">
        <w:rPr>
          <w:rFonts w:ascii="Times New Roman" w:eastAsia="Times New Roman" w:hAnsi="Times New Roman" w:cs="Times New Roman"/>
          <w:color w:val="000000"/>
          <w:sz w:val="24"/>
          <w:szCs w:val="24"/>
        </w:rPr>
        <w:t>Gratz</w:t>
      </w:r>
      <w:proofErr w:type="spellEnd"/>
      <w:r w:rsidRPr="000C67E9">
        <w:rPr>
          <w:rFonts w:ascii="Times New Roman" w:eastAsia="Times New Roman" w:hAnsi="Times New Roman" w:cs="Times New Roman"/>
          <w:color w:val="000000"/>
          <w:sz w:val="24"/>
          <w:szCs w:val="24"/>
        </w:rPr>
        <w:t xml:space="preserve">, K., &amp; Weiss, N. (2011). Exploring associations between borderline personality disorder, crack/cocaine and methamphetamine dependence, gender, and risky sexual behavior among substance-dependent inpatients.  </w:t>
      </w:r>
      <w:r w:rsidRPr="000C67E9">
        <w:rPr>
          <w:rFonts w:ascii="Times New Roman" w:eastAsia="Times New Roman" w:hAnsi="Times New Roman" w:cs="Times New Roman"/>
          <w:i/>
          <w:color w:val="000000"/>
          <w:sz w:val="24"/>
          <w:szCs w:val="24"/>
        </w:rPr>
        <w:t>Personality Disorders: Theory, Research and Treatment, 2,</w:t>
      </w:r>
      <w:r w:rsidRPr="000C67E9">
        <w:rPr>
          <w:rFonts w:ascii="Times New Roman" w:eastAsia="Times New Roman" w:hAnsi="Times New Roman" w:cs="Times New Roman"/>
          <w:color w:val="000000"/>
          <w:sz w:val="24"/>
          <w:szCs w:val="24"/>
        </w:rPr>
        <w:t xml:space="preserve"> 209-219.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10.1007/s/10608-12-9490-3</w:t>
      </w:r>
    </w:p>
    <w:p w14:paraId="0ACA3870" w14:textId="77777777" w:rsidR="000C67E9" w:rsidRPr="000C67E9" w:rsidRDefault="000C67E9" w:rsidP="000C67E9">
      <w:pPr>
        <w:spacing w:after="0" w:line="480" w:lineRule="auto"/>
        <w:ind w:left="720" w:hanging="720"/>
        <w:rPr>
          <w:rFonts w:ascii="Calibri" w:eastAsia="Calibri" w:hAnsi="Calibri" w:cs="Calibri"/>
          <w:color w:val="000000"/>
        </w:rPr>
      </w:pPr>
      <w:r w:rsidRPr="000C67E9">
        <w:rPr>
          <w:rFonts w:ascii="Times New Roman" w:eastAsia="Times New Roman" w:hAnsi="Times New Roman" w:cs="Times New Roman"/>
          <w:color w:val="000000"/>
          <w:sz w:val="24"/>
          <w:szCs w:val="24"/>
        </w:rPr>
        <w:t xml:space="preserve">Van der </w:t>
      </w:r>
      <w:proofErr w:type="spellStart"/>
      <w:r w:rsidRPr="000C67E9">
        <w:rPr>
          <w:rFonts w:ascii="Times New Roman" w:eastAsia="Times New Roman" w:hAnsi="Times New Roman" w:cs="Times New Roman"/>
          <w:color w:val="000000"/>
          <w:sz w:val="24"/>
          <w:szCs w:val="24"/>
        </w:rPr>
        <w:t>Plas</w:t>
      </w:r>
      <w:proofErr w:type="spellEnd"/>
      <w:r w:rsidRPr="000C67E9">
        <w:rPr>
          <w:rFonts w:ascii="Times New Roman" w:eastAsia="Times New Roman" w:hAnsi="Times New Roman" w:cs="Times New Roman"/>
          <w:color w:val="000000"/>
          <w:sz w:val="24"/>
          <w:szCs w:val="24"/>
        </w:rPr>
        <w:t xml:space="preserve">, E., Crone, E., van den </w:t>
      </w:r>
      <w:proofErr w:type="spellStart"/>
      <w:r w:rsidRPr="000C67E9">
        <w:rPr>
          <w:rFonts w:ascii="Times New Roman" w:eastAsia="Times New Roman" w:hAnsi="Times New Roman" w:cs="Times New Roman"/>
          <w:color w:val="000000"/>
          <w:sz w:val="24"/>
          <w:szCs w:val="24"/>
        </w:rPr>
        <w:t>Wildenberg</w:t>
      </w:r>
      <w:proofErr w:type="spellEnd"/>
      <w:r w:rsidRPr="000C67E9">
        <w:rPr>
          <w:rFonts w:ascii="Times New Roman" w:eastAsia="Times New Roman" w:hAnsi="Times New Roman" w:cs="Times New Roman"/>
          <w:color w:val="000000"/>
          <w:sz w:val="24"/>
          <w:szCs w:val="24"/>
        </w:rPr>
        <w:t xml:space="preserve">, P., </w:t>
      </w:r>
      <w:proofErr w:type="spellStart"/>
      <w:r w:rsidRPr="000C67E9">
        <w:rPr>
          <w:rFonts w:ascii="Times New Roman" w:eastAsia="Times New Roman" w:hAnsi="Times New Roman" w:cs="Times New Roman"/>
          <w:color w:val="000000"/>
          <w:sz w:val="24"/>
          <w:szCs w:val="24"/>
        </w:rPr>
        <w:t>Tranel</w:t>
      </w:r>
      <w:proofErr w:type="spellEnd"/>
      <w:r w:rsidRPr="000C67E9">
        <w:rPr>
          <w:rFonts w:ascii="Times New Roman" w:eastAsia="Times New Roman" w:hAnsi="Times New Roman" w:cs="Times New Roman"/>
          <w:color w:val="000000"/>
          <w:sz w:val="24"/>
          <w:szCs w:val="24"/>
        </w:rPr>
        <w:t xml:space="preserve">, D., &amp; </w:t>
      </w:r>
      <w:proofErr w:type="spellStart"/>
      <w:r w:rsidRPr="000C67E9">
        <w:rPr>
          <w:rFonts w:ascii="Times New Roman" w:eastAsia="Times New Roman" w:hAnsi="Times New Roman" w:cs="Times New Roman"/>
          <w:color w:val="000000"/>
          <w:sz w:val="24"/>
          <w:szCs w:val="24"/>
        </w:rPr>
        <w:t>Bechara</w:t>
      </w:r>
      <w:proofErr w:type="spellEnd"/>
      <w:r w:rsidRPr="000C67E9">
        <w:rPr>
          <w:rFonts w:ascii="Times New Roman" w:eastAsia="Times New Roman" w:hAnsi="Times New Roman" w:cs="Times New Roman"/>
          <w:color w:val="000000"/>
          <w:sz w:val="24"/>
          <w:szCs w:val="24"/>
        </w:rPr>
        <w:t xml:space="preserve">, A. (2009). Executive control deficits in substance-dependent individuals: A comparison of alcohol, cocaine </w:t>
      </w:r>
      <w:r w:rsidRPr="000C67E9">
        <w:rPr>
          <w:rFonts w:ascii="Times New Roman" w:eastAsia="Times New Roman" w:hAnsi="Times New Roman" w:cs="Times New Roman"/>
          <w:color w:val="000000"/>
          <w:sz w:val="24"/>
          <w:szCs w:val="24"/>
        </w:rPr>
        <w:lastRenderedPageBreak/>
        <w:t xml:space="preserve">and methamphetamine, and methamphetamine of men and women. </w:t>
      </w:r>
      <w:r w:rsidRPr="000C67E9">
        <w:rPr>
          <w:rFonts w:ascii="Times New Roman" w:eastAsia="Times New Roman" w:hAnsi="Times New Roman" w:cs="Times New Roman"/>
          <w:i/>
          <w:color w:val="000000"/>
          <w:sz w:val="24"/>
          <w:szCs w:val="24"/>
        </w:rPr>
        <w:t>Journal of Clinical and Experimental Neuropsychology, 31</w:t>
      </w:r>
      <w:r w:rsidRPr="000C67E9">
        <w:rPr>
          <w:rFonts w:ascii="Times New Roman" w:eastAsia="Times New Roman" w:hAnsi="Times New Roman" w:cs="Times New Roman"/>
          <w:color w:val="000000"/>
          <w:sz w:val="24"/>
          <w:szCs w:val="24"/>
        </w:rPr>
        <w:t xml:space="preserve">,706-719.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10.1080/138003390802484797</w:t>
      </w:r>
    </w:p>
    <w:p w14:paraId="0AE3C7BB" w14:textId="77777777" w:rsidR="000C67E9" w:rsidRPr="000C67E9" w:rsidRDefault="000C67E9" w:rsidP="000C67E9">
      <w:pPr>
        <w:tabs>
          <w:tab w:val="left" w:pos="3828"/>
        </w:tabs>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Verdejo</w:t>
      </w:r>
      <w:proofErr w:type="spellEnd"/>
      <w:r w:rsidRPr="000C67E9">
        <w:rPr>
          <w:rFonts w:ascii="Times New Roman" w:eastAsia="Times New Roman" w:hAnsi="Times New Roman" w:cs="Times New Roman"/>
          <w:color w:val="000000"/>
          <w:sz w:val="24"/>
          <w:szCs w:val="24"/>
        </w:rPr>
        <w:t xml:space="preserve">-Garcia, A., </w:t>
      </w:r>
      <w:proofErr w:type="spellStart"/>
      <w:r w:rsidRPr="000C67E9">
        <w:rPr>
          <w:rFonts w:ascii="Times New Roman" w:eastAsia="Times New Roman" w:hAnsi="Times New Roman" w:cs="Times New Roman"/>
          <w:color w:val="000000"/>
          <w:sz w:val="24"/>
          <w:szCs w:val="24"/>
        </w:rPr>
        <w:t>Betanzos</w:t>
      </w:r>
      <w:proofErr w:type="spellEnd"/>
      <w:r w:rsidRPr="000C67E9">
        <w:rPr>
          <w:rFonts w:ascii="Times New Roman" w:eastAsia="Times New Roman" w:hAnsi="Times New Roman" w:cs="Times New Roman"/>
          <w:color w:val="000000"/>
          <w:sz w:val="24"/>
          <w:szCs w:val="24"/>
        </w:rPr>
        <w:t>-Espinosa, P., Lozano, O., Vergara-</w:t>
      </w:r>
      <w:proofErr w:type="spellStart"/>
      <w:r w:rsidRPr="000C67E9">
        <w:rPr>
          <w:rFonts w:ascii="Times New Roman" w:eastAsia="Times New Roman" w:hAnsi="Times New Roman" w:cs="Times New Roman"/>
          <w:color w:val="000000"/>
          <w:sz w:val="24"/>
          <w:szCs w:val="24"/>
        </w:rPr>
        <w:t>Moragues</w:t>
      </w:r>
      <w:proofErr w:type="spellEnd"/>
      <w:r w:rsidRPr="000C67E9">
        <w:rPr>
          <w:rFonts w:ascii="Times New Roman" w:eastAsia="Times New Roman" w:hAnsi="Times New Roman" w:cs="Times New Roman"/>
          <w:color w:val="000000"/>
          <w:sz w:val="24"/>
          <w:szCs w:val="24"/>
        </w:rPr>
        <w:t>, E., Gonzalez-</w:t>
      </w:r>
      <w:proofErr w:type="spellStart"/>
      <w:r w:rsidRPr="000C67E9">
        <w:rPr>
          <w:rFonts w:ascii="Times New Roman" w:eastAsia="Times New Roman" w:hAnsi="Times New Roman" w:cs="Times New Roman"/>
          <w:color w:val="000000"/>
          <w:sz w:val="24"/>
          <w:szCs w:val="24"/>
        </w:rPr>
        <w:t>Saiz</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F.,…</w:t>
      </w:r>
      <w:proofErr w:type="gramEnd"/>
      <w:r w:rsidRPr="000C67E9">
        <w:rPr>
          <w:rFonts w:ascii="Times New Roman" w:eastAsia="Times New Roman" w:hAnsi="Times New Roman" w:cs="Times New Roman"/>
          <w:color w:val="000000"/>
          <w:sz w:val="24"/>
          <w:szCs w:val="24"/>
        </w:rPr>
        <w:t xml:space="preserve">Perez-Garcia, M. (2013). Self-regulation and treatment retention in cocaine and methamphetamine dependent individuals: a longitudinal study. </w:t>
      </w:r>
      <w:r w:rsidRPr="000C67E9">
        <w:rPr>
          <w:rFonts w:ascii="Times New Roman" w:eastAsia="Times New Roman" w:hAnsi="Times New Roman" w:cs="Times New Roman"/>
          <w:i/>
          <w:color w:val="000000"/>
          <w:sz w:val="24"/>
          <w:szCs w:val="24"/>
        </w:rPr>
        <w:t xml:space="preserve">Drug and Alcohol Dependence, 130, </w:t>
      </w:r>
      <w:proofErr w:type="gramStart"/>
      <w:r w:rsidRPr="000C67E9">
        <w:rPr>
          <w:rFonts w:ascii="Times New Roman" w:eastAsia="Times New Roman" w:hAnsi="Times New Roman" w:cs="Times New Roman"/>
          <w:color w:val="000000"/>
          <w:sz w:val="24"/>
          <w:szCs w:val="24"/>
        </w:rPr>
        <w:t>30-37.doi:10.1016/j.drugalcdep</w:t>
      </w:r>
      <w:proofErr w:type="gramEnd"/>
      <w:r w:rsidRPr="000C67E9">
        <w:rPr>
          <w:rFonts w:ascii="Times New Roman" w:eastAsia="Times New Roman" w:hAnsi="Times New Roman" w:cs="Times New Roman"/>
          <w:color w:val="000000"/>
          <w:sz w:val="24"/>
          <w:szCs w:val="24"/>
        </w:rPr>
        <w:t>.2011.09.025</w:t>
      </w:r>
    </w:p>
    <w:p w14:paraId="5F720D64"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Volkow</w:t>
      </w:r>
      <w:proofErr w:type="spellEnd"/>
      <w:r w:rsidRPr="000C67E9">
        <w:rPr>
          <w:rFonts w:ascii="Times New Roman" w:eastAsia="Times New Roman" w:hAnsi="Times New Roman" w:cs="Times New Roman"/>
          <w:color w:val="000000"/>
          <w:sz w:val="24"/>
          <w:szCs w:val="24"/>
        </w:rPr>
        <w:t xml:space="preserve">, N., Fowler, Baler, R., &amp; Goldstein, R. (2011) Addiction: Pulling at the neural threads of society. </w:t>
      </w:r>
      <w:r w:rsidRPr="000C67E9">
        <w:rPr>
          <w:rFonts w:ascii="Times New Roman" w:eastAsia="Times New Roman" w:hAnsi="Times New Roman" w:cs="Times New Roman"/>
          <w:i/>
          <w:color w:val="000000"/>
          <w:sz w:val="24"/>
          <w:szCs w:val="24"/>
        </w:rPr>
        <w:t>Neuron 69,</w:t>
      </w:r>
      <w:r w:rsidRPr="000C67E9">
        <w:rPr>
          <w:rFonts w:ascii="Times New Roman" w:eastAsia="Times New Roman" w:hAnsi="Times New Roman" w:cs="Times New Roman"/>
          <w:color w:val="000000"/>
          <w:sz w:val="24"/>
          <w:szCs w:val="24"/>
        </w:rPr>
        <w:t xml:space="preserve"> 599-602. </w:t>
      </w:r>
      <w:proofErr w:type="gramStart"/>
      <w:r w:rsidRPr="000C67E9">
        <w:rPr>
          <w:rFonts w:ascii="Times New Roman" w:eastAsia="Times New Roman" w:hAnsi="Times New Roman" w:cs="Times New Roman"/>
          <w:color w:val="000000"/>
          <w:sz w:val="24"/>
          <w:szCs w:val="24"/>
        </w:rPr>
        <w:t>doi:10.1016/j.neuron</w:t>
      </w:r>
      <w:proofErr w:type="gramEnd"/>
      <w:r w:rsidRPr="000C67E9">
        <w:rPr>
          <w:rFonts w:ascii="Times New Roman" w:eastAsia="Times New Roman" w:hAnsi="Times New Roman" w:cs="Times New Roman"/>
          <w:color w:val="000000"/>
          <w:sz w:val="24"/>
          <w:szCs w:val="24"/>
        </w:rPr>
        <w:t>.2011.01.027</w:t>
      </w:r>
    </w:p>
    <w:p w14:paraId="35789650"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Volkow</w:t>
      </w:r>
      <w:proofErr w:type="spellEnd"/>
      <w:r w:rsidRPr="000C67E9">
        <w:rPr>
          <w:rFonts w:ascii="Times New Roman" w:eastAsia="Times New Roman" w:hAnsi="Times New Roman" w:cs="Times New Roman"/>
          <w:color w:val="000000"/>
          <w:sz w:val="24"/>
          <w:szCs w:val="24"/>
        </w:rPr>
        <w:t xml:space="preserve">, N., </w:t>
      </w:r>
      <w:proofErr w:type="spellStart"/>
      <w:r w:rsidRPr="000C67E9">
        <w:rPr>
          <w:rFonts w:ascii="Times New Roman" w:eastAsia="Times New Roman" w:hAnsi="Times New Roman" w:cs="Times New Roman"/>
          <w:color w:val="000000"/>
          <w:sz w:val="24"/>
          <w:szCs w:val="24"/>
        </w:rPr>
        <w:t>Tomasi</w:t>
      </w:r>
      <w:proofErr w:type="spellEnd"/>
      <w:r w:rsidRPr="000C67E9">
        <w:rPr>
          <w:rFonts w:ascii="Times New Roman" w:eastAsia="Times New Roman" w:hAnsi="Times New Roman" w:cs="Times New Roman"/>
          <w:color w:val="000000"/>
          <w:sz w:val="24"/>
          <w:szCs w:val="24"/>
        </w:rPr>
        <w:t xml:space="preserve">, D., Wang, G. J., Fowler, J., </w:t>
      </w:r>
      <w:proofErr w:type="spellStart"/>
      <w:r w:rsidRPr="000C67E9">
        <w:rPr>
          <w:rFonts w:ascii="Times New Roman" w:eastAsia="Times New Roman" w:hAnsi="Times New Roman" w:cs="Times New Roman"/>
          <w:color w:val="000000"/>
          <w:sz w:val="24"/>
          <w:szCs w:val="24"/>
        </w:rPr>
        <w:t>Telang</w:t>
      </w:r>
      <w:proofErr w:type="spellEnd"/>
      <w:r w:rsidRPr="000C67E9">
        <w:rPr>
          <w:rFonts w:ascii="Times New Roman" w:eastAsia="Times New Roman" w:hAnsi="Times New Roman" w:cs="Times New Roman"/>
          <w:color w:val="000000"/>
          <w:sz w:val="24"/>
          <w:szCs w:val="24"/>
        </w:rPr>
        <w:t xml:space="preserve">, F., &amp; Goldstein, R, (2011). Reduced metabolism in brain “Control Networks” following cocaine and methamphetamine-cues exposure in female cocaine and methamphetamine abusers. </w:t>
      </w:r>
      <w:proofErr w:type="spellStart"/>
      <w:r w:rsidRPr="000C67E9">
        <w:rPr>
          <w:rFonts w:ascii="Times New Roman" w:eastAsia="Times New Roman" w:hAnsi="Times New Roman" w:cs="Times New Roman"/>
          <w:i/>
          <w:color w:val="000000"/>
          <w:sz w:val="24"/>
          <w:szCs w:val="24"/>
        </w:rPr>
        <w:t>PLoSone</w:t>
      </w:r>
      <w:proofErr w:type="spellEnd"/>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2,</w:t>
      </w:r>
      <w:r w:rsidRPr="000C67E9">
        <w:rPr>
          <w:rFonts w:ascii="Times New Roman" w:eastAsia="Times New Roman" w:hAnsi="Times New Roman" w:cs="Times New Roman"/>
          <w:color w:val="000000"/>
          <w:sz w:val="24"/>
          <w:szCs w:val="24"/>
        </w:rPr>
        <w:t xml:space="preserve"> 1-9.doi: 10.1371/journal.pone.0016573</w:t>
      </w:r>
    </w:p>
    <w:p w14:paraId="6E2B5DF7"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Wetherington</w:t>
      </w:r>
      <w:proofErr w:type="spellEnd"/>
      <w:r w:rsidRPr="000C67E9">
        <w:rPr>
          <w:rFonts w:ascii="Times New Roman" w:eastAsia="Times New Roman" w:hAnsi="Times New Roman" w:cs="Times New Roman"/>
          <w:color w:val="000000"/>
          <w:sz w:val="24"/>
          <w:szCs w:val="24"/>
        </w:rPr>
        <w:t xml:space="preserve">, C. L. (2010). Sex differences and gonadal hormone influences in drug addiction and sexual behavior: Progress and possibilities. </w:t>
      </w:r>
      <w:r w:rsidRPr="000C67E9">
        <w:rPr>
          <w:rFonts w:ascii="Times New Roman" w:eastAsia="Times New Roman" w:hAnsi="Times New Roman" w:cs="Times New Roman"/>
          <w:i/>
          <w:color w:val="000000"/>
          <w:sz w:val="24"/>
          <w:szCs w:val="24"/>
        </w:rPr>
        <w:t>Hormones and Behavior, 58</w:t>
      </w:r>
      <w:r w:rsidRPr="000C67E9">
        <w:rPr>
          <w:rFonts w:ascii="Times New Roman" w:eastAsia="Times New Roman" w:hAnsi="Times New Roman" w:cs="Times New Roman"/>
          <w:color w:val="000000"/>
          <w:sz w:val="24"/>
          <w:szCs w:val="24"/>
        </w:rPr>
        <w:t xml:space="preserve">, 2-7.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10.1016/j.yhbeh.2010.03.004</w:t>
      </w:r>
    </w:p>
    <w:p w14:paraId="10C0C3F2" w14:textId="77777777" w:rsidR="000C67E9" w:rsidRPr="000C67E9" w:rsidRDefault="000C67E9" w:rsidP="000C67E9">
      <w:pPr>
        <w:tabs>
          <w:tab w:val="left" w:pos="1830"/>
        </w:tabs>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Winhusen</w:t>
      </w:r>
      <w:proofErr w:type="spellEnd"/>
      <w:r w:rsidRPr="000C67E9">
        <w:rPr>
          <w:rFonts w:ascii="Times New Roman" w:eastAsia="Times New Roman" w:hAnsi="Times New Roman" w:cs="Times New Roman"/>
          <w:color w:val="000000"/>
          <w:sz w:val="24"/>
          <w:szCs w:val="24"/>
        </w:rPr>
        <w:t xml:space="preserve">, T. (2013). An evaluation of neurocognitive function, oxidative damage and their associations with treatment outcomes for methamphetamine and cocaine dependent abusers. </w:t>
      </w:r>
      <w:hyperlink r:id="rId16">
        <w:r w:rsidRPr="000C67E9">
          <w:rPr>
            <w:rFonts w:ascii="Times New Roman" w:eastAsia="Times New Roman" w:hAnsi="Times New Roman" w:cs="Times New Roman"/>
            <w:color w:val="0000FF"/>
            <w:u w:val="single"/>
          </w:rPr>
          <w:t>https://datashare.nida.nih.gov/protocol/nida-csp-1026</w:t>
        </w:r>
      </w:hyperlink>
      <w:hyperlink r:id="rId17"/>
    </w:p>
    <w:p w14:paraId="4E29CE17"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Winhusen</w:t>
      </w:r>
      <w:proofErr w:type="spellEnd"/>
      <w:r w:rsidRPr="000C67E9">
        <w:rPr>
          <w:rFonts w:ascii="Times New Roman" w:eastAsia="Times New Roman" w:hAnsi="Times New Roman" w:cs="Times New Roman"/>
          <w:color w:val="000000"/>
          <w:sz w:val="24"/>
          <w:szCs w:val="24"/>
        </w:rPr>
        <w:t xml:space="preserve">, T, Lewis, D., </w:t>
      </w:r>
      <w:proofErr w:type="spellStart"/>
      <w:r w:rsidRPr="000C67E9">
        <w:rPr>
          <w:rFonts w:ascii="Times New Roman" w:eastAsia="Times New Roman" w:hAnsi="Times New Roman" w:cs="Times New Roman"/>
          <w:color w:val="000000"/>
          <w:sz w:val="24"/>
          <w:szCs w:val="24"/>
        </w:rPr>
        <w:t>Adinoff</w:t>
      </w:r>
      <w:proofErr w:type="spellEnd"/>
      <w:r w:rsidRPr="000C67E9">
        <w:rPr>
          <w:rFonts w:ascii="Times New Roman" w:eastAsia="Times New Roman" w:hAnsi="Times New Roman" w:cs="Times New Roman"/>
          <w:color w:val="000000"/>
          <w:sz w:val="24"/>
          <w:szCs w:val="24"/>
        </w:rPr>
        <w:t xml:space="preserve">, B., Brigham, G., </w:t>
      </w:r>
      <w:proofErr w:type="spellStart"/>
      <w:r w:rsidRPr="000C67E9">
        <w:rPr>
          <w:rFonts w:ascii="Times New Roman" w:eastAsia="Times New Roman" w:hAnsi="Times New Roman" w:cs="Times New Roman"/>
          <w:color w:val="000000"/>
          <w:sz w:val="24"/>
          <w:szCs w:val="24"/>
        </w:rPr>
        <w:t>Kropp</w:t>
      </w:r>
      <w:proofErr w:type="spellEnd"/>
      <w:r w:rsidRPr="000C67E9">
        <w:rPr>
          <w:rFonts w:ascii="Times New Roman" w:eastAsia="Times New Roman" w:hAnsi="Times New Roman" w:cs="Times New Roman"/>
          <w:color w:val="000000"/>
          <w:sz w:val="24"/>
          <w:szCs w:val="24"/>
        </w:rPr>
        <w:t xml:space="preserve">, F., Donovan, D., </w:t>
      </w:r>
      <w:proofErr w:type="spellStart"/>
      <w:r w:rsidRPr="000C67E9">
        <w:rPr>
          <w:rFonts w:ascii="Times New Roman" w:eastAsia="Times New Roman" w:hAnsi="Times New Roman" w:cs="Times New Roman"/>
          <w:color w:val="000000"/>
          <w:sz w:val="24"/>
          <w:szCs w:val="24"/>
        </w:rPr>
        <w:t>Searman</w:t>
      </w:r>
      <w:proofErr w:type="spellEnd"/>
      <w:r w:rsidRPr="000C67E9">
        <w:rPr>
          <w:rFonts w:ascii="Times New Roman" w:eastAsia="Times New Roman" w:hAnsi="Times New Roman" w:cs="Times New Roman"/>
          <w:color w:val="000000"/>
          <w:sz w:val="24"/>
          <w:szCs w:val="24"/>
        </w:rPr>
        <w:t xml:space="preserve">, </w:t>
      </w:r>
      <w:proofErr w:type="gramStart"/>
      <w:r w:rsidRPr="000C67E9">
        <w:rPr>
          <w:rFonts w:ascii="Times New Roman" w:eastAsia="Times New Roman" w:hAnsi="Times New Roman" w:cs="Times New Roman"/>
          <w:color w:val="000000"/>
          <w:sz w:val="24"/>
          <w:szCs w:val="24"/>
        </w:rPr>
        <w:t>C.,…</w:t>
      </w:r>
      <w:proofErr w:type="gramEnd"/>
      <w:r w:rsidRPr="000C67E9">
        <w:rPr>
          <w:rFonts w:ascii="Times New Roman" w:eastAsia="Times New Roman" w:hAnsi="Times New Roman" w:cs="Times New Roman"/>
          <w:color w:val="000000"/>
          <w:sz w:val="24"/>
          <w:szCs w:val="24"/>
        </w:rPr>
        <w:t>Jones, D. (2013). Impulsivity is associated with treatment non-completion in and methamphetamine-dependent patients</w:t>
      </w:r>
      <w:r w:rsidRPr="000C67E9">
        <w:rPr>
          <w:rFonts w:ascii="Times New Roman" w:eastAsia="Times New Roman" w:hAnsi="Times New Roman" w:cs="Times New Roman"/>
          <w:i/>
          <w:color w:val="000000"/>
          <w:sz w:val="24"/>
          <w:szCs w:val="24"/>
        </w:rPr>
        <w:t xml:space="preserve">, </w:t>
      </w:r>
      <w:r w:rsidRPr="000C67E9">
        <w:rPr>
          <w:rFonts w:ascii="Times New Roman" w:eastAsia="Times New Roman" w:hAnsi="Times New Roman" w:cs="Times New Roman"/>
          <w:color w:val="000000"/>
          <w:sz w:val="24"/>
          <w:szCs w:val="24"/>
        </w:rPr>
        <w:t xml:space="preserve">but differs in nature as a function of stimulant dependent diagnosis. </w:t>
      </w:r>
      <w:r w:rsidRPr="000C67E9">
        <w:rPr>
          <w:rFonts w:ascii="Times New Roman" w:eastAsia="Times New Roman" w:hAnsi="Times New Roman" w:cs="Times New Roman"/>
          <w:i/>
          <w:color w:val="000000"/>
          <w:sz w:val="24"/>
          <w:szCs w:val="24"/>
        </w:rPr>
        <w:t xml:space="preserve">Journal of Clinical Neurology 29, </w:t>
      </w:r>
      <w:r w:rsidRPr="000C67E9">
        <w:rPr>
          <w:rFonts w:ascii="Times New Roman" w:eastAsia="Times New Roman" w:hAnsi="Times New Roman" w:cs="Times New Roman"/>
          <w:color w:val="000000"/>
          <w:sz w:val="24"/>
          <w:szCs w:val="24"/>
        </w:rPr>
        <w:t xml:space="preserve">541-547.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10.1016/j.jsat.2012.12.005</w:t>
      </w:r>
    </w:p>
    <w:p w14:paraId="34D42485" w14:textId="77777777" w:rsidR="000C67E9" w:rsidRPr="000C67E9" w:rsidRDefault="000C67E9" w:rsidP="000C67E9">
      <w:pPr>
        <w:tabs>
          <w:tab w:val="left" w:pos="-270"/>
        </w:tabs>
        <w:spacing w:after="0" w:line="480" w:lineRule="auto"/>
        <w:ind w:left="720" w:hanging="81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lastRenderedPageBreak/>
        <w:t>Winhusen</w:t>
      </w:r>
      <w:proofErr w:type="spellEnd"/>
      <w:r w:rsidRPr="000C67E9">
        <w:rPr>
          <w:rFonts w:ascii="Times New Roman" w:eastAsia="Times New Roman" w:hAnsi="Times New Roman" w:cs="Times New Roman"/>
          <w:color w:val="000000"/>
          <w:sz w:val="24"/>
          <w:szCs w:val="24"/>
        </w:rPr>
        <w:t xml:space="preserve">, T., Walker, J., Brigham, G., Lewis, </w:t>
      </w:r>
      <w:proofErr w:type="gramStart"/>
      <w:r w:rsidRPr="000C67E9">
        <w:rPr>
          <w:rFonts w:ascii="Times New Roman" w:eastAsia="Times New Roman" w:hAnsi="Times New Roman" w:cs="Times New Roman"/>
          <w:color w:val="000000"/>
          <w:sz w:val="24"/>
          <w:szCs w:val="24"/>
        </w:rPr>
        <w:t>D,…</w:t>
      </w:r>
      <w:proofErr w:type="gramEnd"/>
      <w:r w:rsidRPr="000C67E9">
        <w:rPr>
          <w:rFonts w:ascii="Times New Roman" w:eastAsia="Times New Roman" w:hAnsi="Times New Roman" w:cs="Times New Roman"/>
          <w:color w:val="000000"/>
          <w:sz w:val="24"/>
          <w:szCs w:val="24"/>
        </w:rPr>
        <w:t xml:space="preserve">Somoza, E.(2013). Preliminary evaluation of a model of stimulant use, oxidative damage, and executive dysfunction. </w:t>
      </w:r>
      <w:r w:rsidRPr="000C67E9">
        <w:rPr>
          <w:rFonts w:ascii="Times New Roman" w:eastAsia="Times New Roman" w:hAnsi="Times New Roman" w:cs="Times New Roman"/>
          <w:i/>
          <w:color w:val="000000"/>
          <w:sz w:val="24"/>
          <w:szCs w:val="24"/>
        </w:rPr>
        <w:t>American Journal of Drug and Alcohol Abuse.</w:t>
      </w:r>
      <w:r w:rsidRPr="000C67E9">
        <w:rPr>
          <w:rFonts w:ascii="Times New Roman" w:eastAsia="Times New Roman" w:hAnsi="Times New Roman" w:cs="Times New Roman"/>
          <w:color w:val="000000"/>
          <w:sz w:val="24"/>
          <w:szCs w:val="24"/>
        </w:rPr>
        <w:t xml:space="preserve"> </w:t>
      </w:r>
      <w:r w:rsidRPr="000C67E9">
        <w:rPr>
          <w:rFonts w:ascii="Times New Roman" w:eastAsia="Times New Roman" w:hAnsi="Times New Roman" w:cs="Times New Roman"/>
          <w:i/>
          <w:color w:val="000000"/>
          <w:sz w:val="24"/>
          <w:szCs w:val="24"/>
        </w:rPr>
        <w:t xml:space="preserve">4, </w:t>
      </w:r>
      <w:r w:rsidRPr="000C67E9">
        <w:rPr>
          <w:rFonts w:ascii="Times New Roman" w:eastAsia="Times New Roman" w:hAnsi="Times New Roman" w:cs="Times New Roman"/>
          <w:color w:val="000000"/>
          <w:sz w:val="24"/>
          <w:szCs w:val="24"/>
        </w:rPr>
        <w:t>227-234.doi:10.3109/00952990.2013.79866</w:t>
      </w:r>
    </w:p>
    <w:p w14:paraId="4989C5D4" w14:textId="77777777" w:rsidR="000C67E9" w:rsidRPr="000C67E9" w:rsidRDefault="000C67E9" w:rsidP="000C67E9">
      <w:pPr>
        <w:spacing w:after="0" w:line="480" w:lineRule="auto"/>
        <w:ind w:left="720" w:hanging="720"/>
        <w:rPr>
          <w:rFonts w:ascii="Calibri" w:eastAsia="Calibri" w:hAnsi="Calibri" w:cs="Calibri"/>
          <w:color w:val="000000"/>
        </w:rPr>
      </w:pPr>
      <w:proofErr w:type="spellStart"/>
      <w:r w:rsidRPr="000C67E9">
        <w:rPr>
          <w:rFonts w:ascii="Times New Roman" w:eastAsia="Times New Roman" w:hAnsi="Times New Roman" w:cs="Times New Roman"/>
          <w:color w:val="000000"/>
          <w:sz w:val="24"/>
          <w:szCs w:val="24"/>
        </w:rPr>
        <w:t>Woicik</w:t>
      </w:r>
      <w:proofErr w:type="spellEnd"/>
      <w:r w:rsidRPr="000C67E9">
        <w:rPr>
          <w:rFonts w:ascii="Times New Roman" w:eastAsia="Times New Roman" w:hAnsi="Times New Roman" w:cs="Times New Roman"/>
          <w:color w:val="000000"/>
          <w:sz w:val="24"/>
          <w:szCs w:val="24"/>
        </w:rPr>
        <w:t xml:space="preserve">, P., Urban, C., Alia-Klein, N., Henry, A., Maloney, T., </w:t>
      </w:r>
      <w:proofErr w:type="spellStart"/>
      <w:r w:rsidRPr="000C67E9">
        <w:rPr>
          <w:rFonts w:ascii="Times New Roman" w:eastAsia="Times New Roman" w:hAnsi="Times New Roman" w:cs="Times New Roman"/>
          <w:color w:val="000000"/>
          <w:sz w:val="24"/>
          <w:szCs w:val="24"/>
        </w:rPr>
        <w:t>Telang</w:t>
      </w:r>
      <w:proofErr w:type="spellEnd"/>
      <w:r w:rsidRPr="000C67E9">
        <w:rPr>
          <w:rFonts w:ascii="Times New Roman" w:eastAsia="Times New Roman" w:hAnsi="Times New Roman" w:cs="Times New Roman"/>
          <w:color w:val="000000"/>
          <w:sz w:val="24"/>
          <w:szCs w:val="24"/>
        </w:rPr>
        <w:t xml:space="preserve">, F., Gene-Jack, </w:t>
      </w:r>
      <w:proofErr w:type="gramStart"/>
      <w:r w:rsidRPr="000C67E9">
        <w:rPr>
          <w:rFonts w:ascii="Times New Roman" w:eastAsia="Times New Roman" w:hAnsi="Times New Roman" w:cs="Times New Roman"/>
          <w:color w:val="000000"/>
          <w:sz w:val="24"/>
          <w:szCs w:val="24"/>
        </w:rPr>
        <w:t>W,…</w:t>
      </w:r>
      <w:proofErr w:type="gramEnd"/>
      <w:r w:rsidRPr="000C67E9">
        <w:rPr>
          <w:rFonts w:ascii="Times New Roman" w:eastAsia="Times New Roman" w:hAnsi="Times New Roman" w:cs="Times New Roman"/>
          <w:color w:val="000000"/>
          <w:sz w:val="24"/>
          <w:szCs w:val="24"/>
        </w:rPr>
        <w:t xml:space="preserve">Goldstein, R. (2011). A pattern of perseveration in cocaine addiction may reveal neurocognitive processes implicit in the Wisconsin Card Sorting Test.  </w:t>
      </w:r>
      <w:proofErr w:type="spellStart"/>
      <w:r w:rsidRPr="000C67E9">
        <w:rPr>
          <w:rFonts w:ascii="Times New Roman" w:eastAsia="Times New Roman" w:hAnsi="Times New Roman" w:cs="Times New Roman"/>
          <w:i/>
          <w:color w:val="000000"/>
          <w:sz w:val="24"/>
          <w:szCs w:val="24"/>
        </w:rPr>
        <w:t>Neuropsychologia</w:t>
      </w:r>
      <w:proofErr w:type="spellEnd"/>
      <w:r w:rsidRPr="000C67E9">
        <w:rPr>
          <w:rFonts w:ascii="Times New Roman" w:eastAsia="Times New Roman" w:hAnsi="Times New Roman" w:cs="Times New Roman"/>
          <w:i/>
          <w:color w:val="000000"/>
          <w:sz w:val="24"/>
          <w:szCs w:val="24"/>
        </w:rPr>
        <w:t>, 7,</w:t>
      </w:r>
      <w:r w:rsidRPr="000C67E9">
        <w:rPr>
          <w:rFonts w:ascii="Times New Roman" w:eastAsia="Times New Roman" w:hAnsi="Times New Roman" w:cs="Times New Roman"/>
          <w:color w:val="000000"/>
          <w:sz w:val="24"/>
          <w:szCs w:val="24"/>
        </w:rPr>
        <w:t xml:space="preserve"> 1660-1669. </w:t>
      </w:r>
      <w:proofErr w:type="spellStart"/>
      <w:r w:rsidRPr="000C67E9">
        <w:rPr>
          <w:rFonts w:ascii="Times New Roman" w:eastAsia="Times New Roman" w:hAnsi="Times New Roman" w:cs="Times New Roman"/>
          <w:color w:val="000000"/>
          <w:sz w:val="24"/>
          <w:szCs w:val="24"/>
        </w:rPr>
        <w:t>doi</w:t>
      </w:r>
      <w:proofErr w:type="spellEnd"/>
      <w:r w:rsidRPr="000C67E9">
        <w:rPr>
          <w:rFonts w:ascii="Times New Roman" w:eastAsia="Times New Roman" w:hAnsi="Times New Roman" w:cs="Times New Roman"/>
          <w:color w:val="000000"/>
          <w:sz w:val="24"/>
          <w:szCs w:val="24"/>
        </w:rPr>
        <w:t xml:space="preserve">: 10.1016/2011.02.037                          </w:t>
      </w:r>
    </w:p>
    <w:p w14:paraId="457722BE" w14:textId="77777777" w:rsidR="000C67E9" w:rsidRPr="000C67E9" w:rsidRDefault="000C67E9" w:rsidP="000C67E9">
      <w:pPr>
        <w:spacing w:after="0" w:line="480" w:lineRule="auto"/>
        <w:rPr>
          <w:rFonts w:ascii="Calibri" w:eastAsia="Calibri" w:hAnsi="Calibri" w:cs="Calibri"/>
          <w:color w:val="000000"/>
        </w:rPr>
      </w:pPr>
    </w:p>
    <w:p w14:paraId="067CACDE" w14:textId="77777777" w:rsidR="000C67E9" w:rsidRPr="000C67E9" w:rsidRDefault="000C67E9" w:rsidP="000C67E9">
      <w:pPr>
        <w:spacing w:after="0" w:line="480" w:lineRule="auto"/>
        <w:rPr>
          <w:rFonts w:ascii="Calibri" w:eastAsia="Calibri" w:hAnsi="Calibri" w:cs="Calibri"/>
          <w:color w:val="000000"/>
        </w:rPr>
      </w:pPr>
    </w:p>
    <w:p w14:paraId="78006BF4" w14:textId="77777777" w:rsidR="000C67E9" w:rsidRPr="000C67E9" w:rsidRDefault="000C67E9" w:rsidP="000C67E9">
      <w:pPr>
        <w:spacing w:after="0" w:line="480" w:lineRule="auto"/>
        <w:ind w:firstLine="720"/>
        <w:rPr>
          <w:rFonts w:ascii="Calibri" w:eastAsia="Calibri" w:hAnsi="Calibri" w:cs="Calibri"/>
          <w:color w:val="000000"/>
        </w:rPr>
      </w:pPr>
    </w:p>
    <w:p w14:paraId="433A6F65" w14:textId="77777777" w:rsidR="000C67E9" w:rsidRPr="000C67E9" w:rsidRDefault="000C67E9" w:rsidP="000C67E9">
      <w:pPr>
        <w:spacing w:after="0" w:line="480" w:lineRule="auto"/>
        <w:ind w:firstLine="720"/>
        <w:rPr>
          <w:rFonts w:ascii="Calibri" w:eastAsia="Calibri" w:hAnsi="Calibri" w:cs="Calibri"/>
          <w:color w:val="000000"/>
        </w:rPr>
      </w:pPr>
    </w:p>
    <w:p w14:paraId="33D043FE" w14:textId="77777777" w:rsidR="000C67E9" w:rsidRPr="000C67E9" w:rsidRDefault="000C67E9" w:rsidP="000C67E9">
      <w:pPr>
        <w:spacing w:after="160" w:line="259" w:lineRule="auto"/>
      </w:pPr>
    </w:p>
    <w:p w14:paraId="1F1A0DC1" w14:textId="2274D457" w:rsidR="00404502" w:rsidRDefault="00404502" w:rsidP="003943A3">
      <w:pPr>
        <w:tabs>
          <w:tab w:val="left" w:pos="3375"/>
        </w:tabs>
        <w:spacing w:line="480" w:lineRule="auto"/>
        <w:rPr>
          <w:rFonts w:ascii="Times New Roman" w:hAnsi="Times New Roman" w:cs="Times New Roman"/>
          <w:sz w:val="24"/>
          <w:szCs w:val="24"/>
        </w:rPr>
      </w:pPr>
    </w:p>
    <w:p w14:paraId="4FEF6A1D" w14:textId="463C697C" w:rsidR="00BA3DCC" w:rsidRPr="00FE28CD" w:rsidRDefault="00BA3DCC" w:rsidP="003943A3">
      <w:pPr>
        <w:tabs>
          <w:tab w:val="left" w:pos="3375"/>
        </w:tabs>
        <w:spacing w:line="480" w:lineRule="auto"/>
        <w:rPr>
          <w:rFonts w:ascii="Times New Roman" w:hAnsi="Times New Roman" w:cs="Times New Roman"/>
          <w:sz w:val="24"/>
          <w:szCs w:val="24"/>
        </w:rPr>
      </w:pPr>
    </w:p>
    <w:p w14:paraId="363CAF26" w14:textId="77777777" w:rsidR="003943A3" w:rsidRPr="00FE28CD" w:rsidRDefault="003943A3" w:rsidP="003943A3">
      <w:pPr>
        <w:spacing w:line="480" w:lineRule="auto"/>
        <w:rPr>
          <w:rFonts w:ascii="Times New Roman" w:hAnsi="Times New Roman" w:cs="Times New Roman"/>
          <w:sz w:val="24"/>
          <w:szCs w:val="24"/>
        </w:rPr>
      </w:pPr>
    </w:p>
    <w:p w14:paraId="5118137B" w14:textId="77777777" w:rsidR="003943A3" w:rsidRPr="00FE28CD" w:rsidRDefault="003943A3" w:rsidP="003943A3">
      <w:pPr>
        <w:spacing w:line="480" w:lineRule="auto"/>
        <w:rPr>
          <w:rFonts w:ascii="Times New Roman" w:hAnsi="Times New Roman" w:cs="Times New Roman"/>
          <w:sz w:val="24"/>
          <w:szCs w:val="24"/>
        </w:rPr>
      </w:pPr>
    </w:p>
    <w:p w14:paraId="23B024E3" w14:textId="77777777" w:rsidR="003943A3" w:rsidRPr="00FE28CD" w:rsidRDefault="003943A3" w:rsidP="003943A3">
      <w:pPr>
        <w:rPr>
          <w:rFonts w:ascii="Times New Roman" w:hAnsi="Times New Roman" w:cs="Times New Roman"/>
          <w:sz w:val="24"/>
          <w:szCs w:val="24"/>
        </w:rPr>
      </w:pPr>
    </w:p>
    <w:p w14:paraId="3783CBB7" w14:textId="77777777" w:rsidR="003943A3" w:rsidRPr="00FE28CD" w:rsidRDefault="003943A3" w:rsidP="003943A3">
      <w:pPr>
        <w:rPr>
          <w:rFonts w:ascii="Times New Roman" w:hAnsi="Times New Roman" w:cs="Times New Roman"/>
          <w:sz w:val="24"/>
          <w:szCs w:val="24"/>
        </w:rPr>
      </w:pPr>
    </w:p>
    <w:p w14:paraId="562B0E9C" w14:textId="77777777" w:rsidR="00E03241" w:rsidRDefault="00E03241"/>
    <w:sectPr w:rsidR="00E03241">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wendolyn Royal-Smith" w:date="2016-10-16T22:24:00Z" w:initials="GR">
    <w:p w14:paraId="2C845207" w14:textId="43485F77" w:rsidR="004802D8" w:rsidRDefault="004802D8">
      <w:pPr>
        <w:pStyle w:val="CommentText"/>
      </w:pPr>
      <w:r>
        <w:rPr>
          <w:rStyle w:val="CommentReference"/>
        </w:rPr>
        <w:annotationRef/>
      </w:r>
      <w:r>
        <w:t xml:space="preserve">Introduction </w:t>
      </w:r>
    </w:p>
  </w:comment>
  <w:comment w:id="1" w:author="Gwendolyn Royal-Smith" w:date="2016-10-17T01:02:00Z" w:initials="GR">
    <w:p w14:paraId="6850CF8D" w14:textId="5F056C69" w:rsidR="00D02721" w:rsidRDefault="00D02721">
      <w:pPr>
        <w:pStyle w:val="CommentText"/>
      </w:pPr>
      <w:r>
        <w:rPr>
          <w:rStyle w:val="CommentReference"/>
        </w:rPr>
        <w:annotationRef/>
      </w:r>
      <w:r>
        <w:t>Risk associated with treatment non-completion for females</w:t>
      </w:r>
    </w:p>
  </w:comment>
  <w:comment w:id="2" w:author="Gwendolyn Royal-Smith" w:date="2016-10-17T01:03:00Z" w:initials="GR">
    <w:p w14:paraId="0AB0D63A" w14:textId="75D3ED1E" w:rsidR="00D02721" w:rsidRDefault="00D02721">
      <w:pPr>
        <w:pStyle w:val="CommentText"/>
      </w:pPr>
      <w:r>
        <w:rPr>
          <w:rStyle w:val="CommentReference"/>
        </w:rPr>
        <w:annotationRef/>
      </w:r>
      <w:r>
        <w:t>Barriers to efficiency of treatment</w:t>
      </w:r>
    </w:p>
  </w:comment>
  <w:comment w:id="3" w:author="Gwendolyn Royal-Smith" w:date="2016-10-17T01:03:00Z" w:initials="GR">
    <w:p w14:paraId="30B6C498" w14:textId="175E5BD0" w:rsidR="00D02721" w:rsidRDefault="00D02721">
      <w:pPr>
        <w:pStyle w:val="CommentText"/>
      </w:pPr>
      <w:r>
        <w:rPr>
          <w:rStyle w:val="CommentReference"/>
        </w:rPr>
        <w:annotationRef/>
      </w:r>
      <w:r>
        <w:rPr>
          <w:rStyle w:val="CommentReference"/>
        </w:rPr>
        <w:t>Relationship between neuropsychological deficits and treatment non-completion for addicted females.</w:t>
      </w:r>
    </w:p>
  </w:comment>
  <w:comment w:id="4" w:author="Gwendolyn Royal-Smith" w:date="2016-10-17T01:04:00Z" w:initials="GR">
    <w:p w14:paraId="5C47B0A8" w14:textId="2F4F2D19" w:rsidR="00D02721" w:rsidRDefault="00D02721">
      <w:pPr>
        <w:pStyle w:val="CommentText"/>
      </w:pPr>
      <w:r>
        <w:rPr>
          <w:rStyle w:val="CommentReference"/>
        </w:rPr>
        <w:annotationRef/>
      </w:r>
      <w:r>
        <w:t>Rationale for neuropsychological deficits and treatment non-completion</w:t>
      </w:r>
    </w:p>
  </w:comment>
  <w:comment w:id="5" w:author="Microsoft Office User" w:date="2017-01-07T10:40:00Z" w:initials="Office">
    <w:p w14:paraId="3EF7F934" w14:textId="14EF6C79" w:rsidR="00444A9F" w:rsidRDefault="00444A9F">
      <w:pPr>
        <w:pStyle w:val="CommentText"/>
      </w:pPr>
      <w:r>
        <w:rPr>
          <w:rStyle w:val="CommentReference"/>
        </w:rPr>
        <w:annotationRef/>
      </w:r>
      <w:r>
        <w:t xml:space="preserve">Our stat-related background starts </w:t>
      </w:r>
      <w:proofErr w:type="gramStart"/>
      <w:r>
        <w:t>here..</w:t>
      </w:r>
      <w:proofErr w:type="gramEnd"/>
    </w:p>
  </w:comment>
  <w:comment w:id="6" w:author="Gwendolyn Royal-Smith" w:date="2016-10-16T22:25:00Z" w:initials="GR">
    <w:p w14:paraId="7B41EB22" w14:textId="55CA35E3" w:rsidR="004802D8" w:rsidRDefault="004802D8">
      <w:pPr>
        <w:pStyle w:val="CommentText"/>
      </w:pPr>
      <w:r>
        <w:rPr>
          <w:rStyle w:val="CommentReference"/>
        </w:rPr>
        <w:annotationRef/>
      </w:r>
      <w:r>
        <w:rPr>
          <w:rStyle w:val="CommentReference"/>
        </w:rPr>
        <w:t>Study Purpose</w:t>
      </w:r>
    </w:p>
  </w:comment>
  <w:comment w:id="7" w:author="Gwendolyn Royal-Smith" w:date="2016-10-16T22:29:00Z" w:initials="GR">
    <w:p w14:paraId="69A53A4B" w14:textId="6BA6BC9E" w:rsidR="00957364" w:rsidRDefault="00957364">
      <w:pPr>
        <w:pStyle w:val="CommentText"/>
      </w:pPr>
      <w:r>
        <w:rPr>
          <w:rStyle w:val="CommentReference"/>
        </w:rPr>
        <w:annotationRef/>
      </w:r>
      <w:r>
        <w:t>Research design and rationale</w:t>
      </w:r>
    </w:p>
  </w:comment>
  <w:comment w:id="8" w:author="Gwendolyn Royal-Smith" w:date="2016-10-16T22:29:00Z" w:initials="GR">
    <w:p w14:paraId="3EFEDB94" w14:textId="2FF3AD51" w:rsidR="00957364" w:rsidRDefault="00957364">
      <w:pPr>
        <w:pStyle w:val="CommentText"/>
      </w:pPr>
      <w:r>
        <w:rPr>
          <w:rStyle w:val="CommentReference"/>
        </w:rPr>
        <w:annotationRef/>
      </w:r>
      <w:r>
        <w:t>Outcome variable</w:t>
      </w:r>
    </w:p>
  </w:comment>
  <w:comment w:id="9" w:author="Gwendolyn Royal-Smith" w:date="2016-10-16T22:29:00Z" w:initials="GR">
    <w:p w14:paraId="65CE0592" w14:textId="4F64ABC1" w:rsidR="00081522" w:rsidRDefault="00081522">
      <w:pPr>
        <w:pStyle w:val="CommentText"/>
      </w:pPr>
      <w:r>
        <w:rPr>
          <w:rStyle w:val="CommentReference"/>
        </w:rPr>
        <w:annotationRef/>
      </w:r>
      <w:r>
        <w:t xml:space="preserve">Independent variables </w:t>
      </w:r>
    </w:p>
  </w:comment>
  <w:comment w:id="10" w:author="Gwendolyn Royal-Smith" w:date="2016-10-16T22:30:00Z" w:initials="GR">
    <w:p w14:paraId="1DA4CCF4" w14:textId="1E5B1AF6" w:rsidR="00081522" w:rsidRDefault="00081522">
      <w:pPr>
        <w:pStyle w:val="CommentText"/>
      </w:pPr>
      <w:r>
        <w:rPr>
          <w:rStyle w:val="CommentReference"/>
        </w:rPr>
        <w:annotationRef/>
      </w:r>
      <w:r>
        <w:t>Co-</w:t>
      </w:r>
      <w:proofErr w:type="spellStart"/>
      <w:r>
        <w:t>variates</w:t>
      </w:r>
      <w:proofErr w:type="spellEnd"/>
      <w:r>
        <w:t xml:space="preserve"> ---Neuropsychological tests</w:t>
      </w:r>
    </w:p>
  </w:comment>
  <w:comment w:id="11" w:author="Gwendolyn Royal-Smith" w:date="2016-10-16T22:31:00Z" w:initials="GR">
    <w:p w14:paraId="2214DE48" w14:textId="15E1B699" w:rsidR="00081522" w:rsidRDefault="00081522">
      <w:pPr>
        <w:pStyle w:val="CommentText"/>
      </w:pPr>
      <w:r>
        <w:rPr>
          <w:rStyle w:val="CommentReference"/>
        </w:rPr>
        <w:annotationRef/>
      </w:r>
      <w:r>
        <w:t>Control vari</w:t>
      </w:r>
      <w:r w:rsidR="00BC0A07">
        <w:t>a</w:t>
      </w:r>
      <w:r>
        <w:t>ble</w:t>
      </w:r>
    </w:p>
  </w:comment>
  <w:comment w:id="12" w:author="Gwendolyn Royal-Smith" w:date="2016-10-29T17:45:00Z" w:initials="GR">
    <w:p w14:paraId="13B69DAD" w14:textId="3334364E" w:rsidR="00DF3038" w:rsidRDefault="00DF3038">
      <w:pPr>
        <w:pStyle w:val="CommentText"/>
      </w:pPr>
      <w:r>
        <w:rPr>
          <w:rStyle w:val="CommentReference"/>
        </w:rPr>
        <w:annotationRef/>
      </w:r>
      <w:proofErr w:type="gramStart"/>
      <w:r>
        <w:t>Research  Question</w:t>
      </w:r>
      <w:proofErr w:type="gramEnd"/>
      <w:r>
        <w:t xml:space="preserve"> 1: Cognitive Interference and Gender</w:t>
      </w:r>
    </w:p>
  </w:comment>
  <w:comment w:id="13" w:author="Gwendolyn Royal-Smith" w:date="2016-10-29T17:46:00Z" w:initials="GR">
    <w:p w14:paraId="70C4EA78" w14:textId="4D63F81A" w:rsidR="00DF3038" w:rsidRDefault="00DF3038">
      <w:pPr>
        <w:pStyle w:val="CommentText"/>
      </w:pPr>
      <w:r>
        <w:rPr>
          <w:rStyle w:val="CommentReference"/>
        </w:rPr>
        <w:annotationRef/>
      </w:r>
    </w:p>
  </w:comment>
  <w:comment w:id="14" w:author="Microsoft Office User" w:date="2017-01-07T18:09:00Z" w:initials="Office">
    <w:p w14:paraId="1F4F3A5F" w14:textId="5047ACDF" w:rsidR="00217651" w:rsidRDefault="00217651">
      <w:pPr>
        <w:pStyle w:val="CommentText"/>
      </w:pPr>
      <w:r>
        <w:rPr>
          <w:rStyle w:val="CommentReference"/>
        </w:rPr>
        <w:annotationRef/>
      </w:r>
      <w:r>
        <w:t xml:space="preserve">We had discussed over our previous meeting, we will NOT address this </w:t>
      </w:r>
    </w:p>
  </w:comment>
  <w:comment w:id="15" w:author="Gwendolyn Royal-Smith" w:date="2016-10-16T22:27:00Z" w:initials="GR">
    <w:p w14:paraId="64A07F97" w14:textId="406CD3F3" w:rsidR="00AC06EE" w:rsidRDefault="00AC06EE">
      <w:pPr>
        <w:pStyle w:val="CommentText"/>
      </w:pPr>
      <w:r>
        <w:rPr>
          <w:rStyle w:val="CommentReference"/>
        </w:rPr>
        <w:annotationRef/>
      </w:r>
      <w:r>
        <w:t>Study Design</w:t>
      </w:r>
    </w:p>
  </w:comment>
  <w:comment w:id="16" w:author="Gwendolyn Royal-Smith" w:date="2016-10-16T22:31:00Z" w:initials="GR">
    <w:p w14:paraId="286BE81B" w14:textId="6FA5EB99" w:rsidR="00081522" w:rsidRDefault="00081522">
      <w:pPr>
        <w:pStyle w:val="CommentText"/>
      </w:pPr>
      <w:r>
        <w:rPr>
          <w:rStyle w:val="CommentReference"/>
        </w:rPr>
        <w:annotationRef/>
      </w:r>
      <w:r>
        <w:t>CTN-0031 Study Sites</w:t>
      </w:r>
    </w:p>
  </w:comment>
  <w:comment w:id="17" w:author="Gwendolyn Royal-Smith" w:date="2016-10-16T22:32:00Z" w:initials="GR">
    <w:p w14:paraId="3DDC97DE" w14:textId="526177D8" w:rsidR="00081522" w:rsidRDefault="00081522">
      <w:pPr>
        <w:pStyle w:val="CommentText"/>
      </w:pPr>
      <w:r>
        <w:rPr>
          <w:rStyle w:val="CommentReference"/>
        </w:rPr>
        <w:annotationRef/>
      </w:r>
      <w:r>
        <w:t>CTN-0031 A Study sites</w:t>
      </w:r>
    </w:p>
  </w:comment>
  <w:comment w:id="18" w:author="Gwendolyn Royal-Smith" w:date="2016-10-16T22:33:00Z" w:initials="GR">
    <w:p w14:paraId="478F239D" w14:textId="74917212" w:rsidR="00081522" w:rsidRDefault="00081522">
      <w:pPr>
        <w:pStyle w:val="CommentText"/>
      </w:pPr>
      <w:r>
        <w:rPr>
          <w:rStyle w:val="CommentReference"/>
        </w:rPr>
        <w:annotationRef/>
      </w:r>
      <w:r>
        <w:t>Randomization of participants</w:t>
      </w:r>
    </w:p>
  </w:comment>
  <w:comment w:id="19" w:author="Gwendolyn Royal-Smith" w:date="2016-10-16T22:27:00Z" w:initials="GR">
    <w:p w14:paraId="5E26761E" w14:textId="7C5E3A79" w:rsidR="00957364" w:rsidRDefault="00957364">
      <w:pPr>
        <w:pStyle w:val="CommentText"/>
      </w:pPr>
      <w:r>
        <w:rPr>
          <w:rStyle w:val="CommentReference"/>
        </w:rPr>
        <w:annotationRef/>
      </w:r>
      <w:r>
        <w:t xml:space="preserve">Specific study design </w:t>
      </w:r>
    </w:p>
  </w:comment>
  <w:comment w:id="20" w:author="Gwendolyn Royal-Smith" w:date="2016-10-16T22:33:00Z" w:initials="GR">
    <w:p w14:paraId="5B450237" w14:textId="07F5805F" w:rsidR="00592F26" w:rsidRDefault="00592F26">
      <w:pPr>
        <w:pStyle w:val="CommentText"/>
      </w:pPr>
      <w:r>
        <w:rPr>
          <w:rStyle w:val="CommentReference"/>
        </w:rPr>
        <w:annotationRef/>
      </w:r>
      <w:r>
        <w:rPr>
          <w:rStyle w:val="CommentReference"/>
        </w:rPr>
        <w:t xml:space="preserve">Prediction measures for Response Time </w:t>
      </w:r>
    </w:p>
  </w:comment>
  <w:comment w:id="21" w:author="Microsoft Office User" w:date="2017-01-07T18:11:00Z" w:initials="Office">
    <w:p w14:paraId="68BFB48F" w14:textId="6FA1C6AE" w:rsidR="00217651" w:rsidRDefault="00217651">
      <w:pPr>
        <w:pStyle w:val="CommentText"/>
      </w:pPr>
      <w:r>
        <w:rPr>
          <w:rStyle w:val="CommentReference"/>
        </w:rPr>
        <w:annotationRef/>
      </w:r>
      <w:r>
        <w:t>The response variable will be derived from the CTN definition</w:t>
      </w:r>
    </w:p>
  </w:comment>
  <w:comment w:id="22" w:author="Gwendolyn Royal-Smith" w:date="2016-10-16T22:35:00Z" w:initials="GR">
    <w:p w14:paraId="33179119" w14:textId="5F8FE1C9" w:rsidR="00592F26" w:rsidRDefault="00592F26">
      <w:pPr>
        <w:pStyle w:val="CommentText"/>
      </w:pPr>
      <w:r>
        <w:rPr>
          <w:rStyle w:val="CommentReference"/>
        </w:rPr>
        <w:annotationRef/>
      </w:r>
      <w:r>
        <w:t>Regression measures for Question 2</w:t>
      </w:r>
    </w:p>
  </w:comment>
  <w:comment w:id="23" w:author="Gwendolyn Royal-Smith" w:date="2016-10-17T01:05:00Z" w:initials="GR">
    <w:p w14:paraId="792B0E74" w14:textId="715A61D3" w:rsidR="00476F75" w:rsidRDefault="00476F75">
      <w:pPr>
        <w:pStyle w:val="CommentText"/>
      </w:pPr>
      <w:r>
        <w:rPr>
          <w:rStyle w:val="CommentReference"/>
        </w:rPr>
        <w:annotationRef/>
      </w:r>
      <w:r>
        <w:t>Randomization limitations in study</w:t>
      </w:r>
    </w:p>
  </w:comment>
  <w:comment w:id="24" w:author="Gwendolyn Royal-Smith" w:date="2016-10-17T01:06:00Z" w:initials="GR">
    <w:p w14:paraId="09F48FD6" w14:textId="3320C8E0" w:rsidR="007B1D04" w:rsidRDefault="007B1D04">
      <w:pPr>
        <w:pStyle w:val="CommentText"/>
      </w:pPr>
      <w:r>
        <w:rPr>
          <w:rStyle w:val="CommentReference"/>
        </w:rPr>
        <w:annotationRef/>
      </w:r>
      <w:r>
        <w:t>Using co-</w:t>
      </w:r>
      <w:proofErr w:type="spellStart"/>
      <w:r>
        <w:t>variate</w:t>
      </w:r>
      <w:proofErr w:type="spellEnd"/>
      <w:r>
        <w:t xml:space="preserve"> analysis adjustment for mediation</w:t>
      </w:r>
    </w:p>
  </w:comment>
  <w:comment w:id="25" w:author="Gwendolyn Royal-Smith" w:date="2016-10-17T01:07:00Z" w:initials="GR">
    <w:p w14:paraId="2670EA0E" w14:textId="39C06B6B" w:rsidR="007B1D04" w:rsidRDefault="007B1D04">
      <w:pPr>
        <w:pStyle w:val="CommentText"/>
      </w:pPr>
      <w:r>
        <w:rPr>
          <w:rStyle w:val="CommentReference"/>
        </w:rPr>
        <w:annotationRef/>
      </w:r>
      <w:r>
        <w:t>Statistical significance for co-</w:t>
      </w:r>
      <w:proofErr w:type="spellStart"/>
      <w:r>
        <w:t>variate</w:t>
      </w:r>
      <w:proofErr w:type="spellEnd"/>
      <w:r>
        <w:t xml:space="preserve"> adjusted models</w:t>
      </w:r>
    </w:p>
  </w:comment>
  <w:comment w:id="26" w:author="Gwendolyn Royal-Smith" w:date="2016-10-16T22:36:00Z" w:initials="GR">
    <w:p w14:paraId="7F2CD971" w14:textId="47582A5F" w:rsidR="00592F26" w:rsidRDefault="00592F26">
      <w:pPr>
        <w:pStyle w:val="CommentText"/>
      </w:pPr>
      <w:r>
        <w:rPr>
          <w:rStyle w:val="CommentReference"/>
        </w:rPr>
        <w:annotationRef/>
      </w:r>
      <w:r>
        <w:t>Logistic regression method for Research Question 1</w:t>
      </w:r>
    </w:p>
  </w:comment>
  <w:comment w:id="27" w:author="Gwendolyn Royal-Smith" w:date="2016-10-17T01:13:00Z" w:initials="GR">
    <w:p w14:paraId="3D8C25AF" w14:textId="01857207" w:rsidR="005B363F" w:rsidRDefault="005B363F">
      <w:pPr>
        <w:pStyle w:val="CommentText"/>
      </w:pPr>
      <w:r>
        <w:rPr>
          <w:rStyle w:val="CommentReference"/>
        </w:rPr>
        <w:annotationRef/>
      </w:r>
      <w:r>
        <w:t xml:space="preserve">Study does not require census or intervention </w:t>
      </w:r>
    </w:p>
  </w:comment>
  <w:comment w:id="28" w:author="Gwendolyn Royal-Smith" w:date="2016-10-17T01:13:00Z" w:initials="GR">
    <w:p w14:paraId="1D901332" w14:textId="49F82578" w:rsidR="005B363F" w:rsidRDefault="005B363F">
      <w:pPr>
        <w:pStyle w:val="CommentText"/>
      </w:pPr>
      <w:r>
        <w:rPr>
          <w:rStyle w:val="CommentReference"/>
        </w:rPr>
        <w:annotationRef/>
      </w:r>
      <w:r>
        <w:t>Primary hypothesis for study</w:t>
      </w:r>
    </w:p>
  </w:comment>
  <w:comment w:id="29" w:author="Gwendolyn Royal-Smith" w:date="2016-10-17T01:13:00Z" w:initials="GR">
    <w:p w14:paraId="26ACAAA8" w14:textId="6E365320" w:rsidR="005B363F" w:rsidRDefault="005B363F">
      <w:pPr>
        <w:pStyle w:val="CommentText"/>
      </w:pPr>
      <w:r>
        <w:rPr>
          <w:rStyle w:val="CommentReference"/>
        </w:rPr>
        <w:annotationRef/>
      </w:r>
      <w:r>
        <w:t>Secondary hypothesis for study</w:t>
      </w:r>
    </w:p>
  </w:comment>
  <w:comment w:id="30" w:author="Gwendolyn Royal-Smith" w:date="2016-10-16T22:38:00Z" w:initials="GR">
    <w:p w14:paraId="78EFBB8D" w14:textId="66E45FB2" w:rsidR="00592F26" w:rsidRDefault="00592F26">
      <w:pPr>
        <w:pStyle w:val="CommentText"/>
      </w:pPr>
      <w:r>
        <w:rPr>
          <w:rStyle w:val="CommentReference"/>
        </w:rPr>
        <w:annotationRef/>
      </w:r>
      <w:r>
        <w:t xml:space="preserve">Study sites for testing </w:t>
      </w:r>
    </w:p>
  </w:comment>
  <w:comment w:id="31" w:author="Gwendolyn Royal-Smith" w:date="2016-10-17T01:12:00Z" w:initials="GR">
    <w:p w14:paraId="11844AB0" w14:textId="689F1B20" w:rsidR="005B363F" w:rsidRDefault="005B363F">
      <w:pPr>
        <w:pStyle w:val="CommentText"/>
      </w:pPr>
      <w:r>
        <w:rPr>
          <w:rStyle w:val="CommentReference"/>
        </w:rPr>
        <w:annotationRef/>
      </w:r>
      <w:r>
        <w:t>Methodology</w:t>
      </w:r>
    </w:p>
  </w:comment>
  <w:comment w:id="32" w:author="Gwendolyn Royal-Smith" w:date="2016-10-16T22:39:00Z" w:initials="GR">
    <w:p w14:paraId="7B42B25D" w14:textId="3F6D4BA5" w:rsidR="00B94315" w:rsidRDefault="00B94315">
      <w:pPr>
        <w:pStyle w:val="CommentText"/>
      </w:pPr>
      <w:r>
        <w:rPr>
          <w:rStyle w:val="CommentReference"/>
        </w:rPr>
        <w:annotationRef/>
      </w:r>
      <w:r>
        <w:rPr>
          <w:rStyle w:val="CommentReference"/>
        </w:rPr>
        <w:t>Population Sample for study</w:t>
      </w:r>
    </w:p>
  </w:comment>
  <w:comment w:id="33" w:author="Gwendolyn Royal-Smith" w:date="2016-10-16T22:39:00Z" w:initials="GR">
    <w:p w14:paraId="7EAFB181" w14:textId="6CA23E8C" w:rsidR="00B94315" w:rsidRDefault="00B94315">
      <w:pPr>
        <w:pStyle w:val="CommentText"/>
      </w:pPr>
      <w:r>
        <w:rPr>
          <w:rStyle w:val="CommentReference"/>
        </w:rPr>
        <w:annotationRef/>
      </w:r>
      <w:r>
        <w:t>Location of Study sites</w:t>
      </w:r>
    </w:p>
  </w:comment>
  <w:comment w:id="34" w:author="Gwendolyn Royal-Smith" w:date="2016-10-16T22:40:00Z" w:initials="GR">
    <w:p w14:paraId="57F493A3" w14:textId="67F37D24" w:rsidR="00700853" w:rsidRDefault="00700853">
      <w:pPr>
        <w:pStyle w:val="CommentText"/>
      </w:pPr>
      <w:r>
        <w:rPr>
          <w:rStyle w:val="CommentReference"/>
        </w:rPr>
        <w:annotationRef/>
      </w:r>
      <w:r>
        <w:t>Inclusion criteria for study participant</w:t>
      </w:r>
      <w:r w:rsidR="00C77BC7">
        <w:t xml:space="preserve"> for CTN-0031 A</w:t>
      </w:r>
    </w:p>
  </w:comment>
  <w:comment w:id="35" w:author="Gwendolyn Royal-Smith" w:date="2016-10-16T22:41:00Z" w:initials="GR">
    <w:p w14:paraId="3BF96338" w14:textId="466DAFDC" w:rsidR="00622A19" w:rsidRDefault="00622A19">
      <w:pPr>
        <w:pStyle w:val="CommentText"/>
      </w:pPr>
      <w:r>
        <w:rPr>
          <w:rStyle w:val="CommentReference"/>
        </w:rPr>
        <w:annotationRef/>
      </w:r>
      <w:r>
        <w:t>Exclusion criteria for stu</w:t>
      </w:r>
      <w:r w:rsidR="00C77BC7">
        <w:t>dy participants for CTN-0031A</w:t>
      </w:r>
    </w:p>
  </w:comment>
  <w:comment w:id="36" w:author="Gwendolyn Royal-Smith" w:date="2016-10-16T22:43:00Z" w:initials="GR">
    <w:p w14:paraId="0F6D6B93" w14:textId="711AB071" w:rsidR="0021274E" w:rsidRDefault="0021274E">
      <w:pPr>
        <w:pStyle w:val="CommentText"/>
      </w:pPr>
      <w:r>
        <w:rPr>
          <w:rStyle w:val="CommentReference"/>
        </w:rPr>
        <w:annotationRef/>
      </w:r>
      <w:r w:rsidR="00D1050B">
        <w:t>Main study o</w:t>
      </w:r>
      <w:r>
        <w:t xml:space="preserve">bjective </w:t>
      </w:r>
    </w:p>
  </w:comment>
  <w:comment w:id="37" w:author="Gwendolyn Royal-Smith" w:date="2016-10-16T22:43:00Z" w:initials="GR">
    <w:p w14:paraId="476CFD28" w14:textId="577C26E7" w:rsidR="00D1050B" w:rsidRDefault="00D1050B">
      <w:pPr>
        <w:pStyle w:val="CommentText"/>
      </w:pPr>
      <w:r>
        <w:rPr>
          <w:rStyle w:val="CommentReference"/>
        </w:rPr>
        <w:annotationRef/>
      </w:r>
      <w:r>
        <w:t>Significance of study objective to research questions</w:t>
      </w:r>
    </w:p>
  </w:comment>
  <w:comment w:id="38" w:author="Gwendolyn Royal-Smith" w:date="2016-10-17T01:08:00Z" w:initials="GR">
    <w:p w14:paraId="6A837D8C" w14:textId="50DF307A" w:rsidR="002A235A" w:rsidRDefault="002A235A">
      <w:pPr>
        <w:pStyle w:val="CommentText"/>
      </w:pPr>
      <w:r>
        <w:rPr>
          <w:rStyle w:val="CommentReference"/>
        </w:rPr>
        <w:annotationRef/>
      </w:r>
      <w:r>
        <w:t>Measurement limitations for scope of study</w:t>
      </w:r>
    </w:p>
  </w:comment>
  <w:comment w:id="39" w:author="Gwendolyn Royal-Smith" w:date="2016-10-16T22:44:00Z" w:initials="GR">
    <w:p w14:paraId="54937B5C" w14:textId="46B552EF" w:rsidR="00D1050B" w:rsidRDefault="00D1050B">
      <w:pPr>
        <w:pStyle w:val="CommentText"/>
      </w:pPr>
      <w:r>
        <w:rPr>
          <w:rStyle w:val="CommentReference"/>
        </w:rPr>
        <w:annotationRef/>
      </w:r>
      <w:r>
        <w:t xml:space="preserve">Second study objective </w:t>
      </w:r>
      <w:r w:rsidR="00D15C4B">
        <w:t>in relation to neurocognitive measures</w:t>
      </w:r>
    </w:p>
  </w:comment>
  <w:comment w:id="40" w:author="Gwendolyn Royal-Smith" w:date="2016-10-16T22:45:00Z" w:initials="GR">
    <w:p w14:paraId="4D8FFBBC" w14:textId="162D8CD8" w:rsidR="00393FA0" w:rsidRDefault="00393FA0">
      <w:pPr>
        <w:pStyle w:val="CommentText"/>
      </w:pPr>
      <w:r>
        <w:rPr>
          <w:rStyle w:val="CommentReference"/>
        </w:rPr>
        <w:annotationRef/>
      </w:r>
      <w:r>
        <w:t>Study analysis</w:t>
      </w:r>
      <w:r w:rsidR="007A3039">
        <w:t xml:space="preserve"> of the </w:t>
      </w:r>
      <w:proofErr w:type="spellStart"/>
      <w:r w:rsidR="007A3039">
        <w:t>Stroop</w:t>
      </w:r>
      <w:proofErr w:type="spellEnd"/>
      <w:r w:rsidR="007A3039">
        <w:t xml:space="preserve"> Word Color Task and secondary measures </w:t>
      </w:r>
    </w:p>
  </w:comment>
  <w:comment w:id="41" w:author="Gwendolyn Royal-Smith" w:date="2016-10-16T22:46:00Z" w:initials="GR">
    <w:p w14:paraId="5EABC4E2" w14:textId="5E6688AB" w:rsidR="00393FA0" w:rsidRDefault="00393FA0">
      <w:pPr>
        <w:pStyle w:val="CommentText"/>
      </w:pPr>
      <w:r>
        <w:rPr>
          <w:rStyle w:val="CommentReference"/>
        </w:rPr>
        <w:annotationRef/>
      </w:r>
      <w:r>
        <w:t xml:space="preserve">Power analysis </w:t>
      </w:r>
      <w:r w:rsidR="003A1DEE">
        <w:t>for study</w:t>
      </w:r>
    </w:p>
  </w:comment>
  <w:comment w:id="42" w:author="Gwendolyn Royal-Smith" w:date="2016-10-17T01:14:00Z" w:initials="GR">
    <w:p w14:paraId="25DB8147" w14:textId="3D5A3D87" w:rsidR="00081C72" w:rsidRDefault="00081C72">
      <w:pPr>
        <w:pStyle w:val="CommentText"/>
      </w:pPr>
      <w:r>
        <w:rPr>
          <w:rStyle w:val="CommentReference"/>
        </w:rPr>
        <w:annotationRef/>
      </w:r>
      <w:r>
        <w:t>Sample size based on eligible participants</w:t>
      </w:r>
    </w:p>
  </w:comment>
  <w:comment w:id="43" w:author="Gwendolyn Royal-Smith" w:date="2017-01-04T17:31:00Z" w:initials="GR">
    <w:p w14:paraId="7BC82E88" w14:textId="662F5BB7" w:rsidR="009C00C2" w:rsidRDefault="009C00C2">
      <w:pPr>
        <w:pStyle w:val="CommentText"/>
      </w:pPr>
      <w:r>
        <w:rPr>
          <w:rStyle w:val="CommentReference"/>
        </w:rPr>
        <w:annotationRef/>
      </w:r>
      <w:r>
        <w:t xml:space="preserve">Prof. Li, I have added this information about power per my notes from last week. </w:t>
      </w:r>
    </w:p>
  </w:comment>
  <w:comment w:id="44" w:author="Gwendolyn Royal-Smith" w:date="2016-10-16T22:47:00Z" w:initials="GR">
    <w:p w14:paraId="051156B5" w14:textId="26831844" w:rsidR="003A1DEE" w:rsidRDefault="003A1DEE">
      <w:pPr>
        <w:pStyle w:val="CommentText"/>
      </w:pPr>
      <w:r>
        <w:rPr>
          <w:rStyle w:val="CommentReference"/>
        </w:rPr>
        <w:annotationRef/>
      </w:r>
      <w:r>
        <w:t>Missing values and relevance of missing values for this study.</w:t>
      </w:r>
    </w:p>
  </w:comment>
  <w:comment w:id="45" w:author="Gwendolyn Royal-Smith" w:date="2016-10-17T01:09:00Z" w:initials="GR">
    <w:p w14:paraId="774A722B" w14:textId="4F3DA97E" w:rsidR="002A235A" w:rsidRDefault="002A235A">
      <w:pPr>
        <w:pStyle w:val="CommentText"/>
      </w:pPr>
      <w:r>
        <w:rPr>
          <w:rStyle w:val="CommentReference"/>
        </w:rPr>
        <w:annotationRef/>
      </w:r>
      <w:r>
        <w:t>Statistical procedure to control for missing values</w:t>
      </w:r>
    </w:p>
  </w:comment>
  <w:comment w:id="46" w:author="Gwendolyn Royal-Smith" w:date="2016-10-16T22:47:00Z" w:initials="GR">
    <w:p w14:paraId="3A95CA11" w14:textId="7A476CC4" w:rsidR="00267E43" w:rsidRDefault="00267E43">
      <w:pPr>
        <w:pStyle w:val="CommentText"/>
      </w:pPr>
      <w:r>
        <w:rPr>
          <w:rStyle w:val="CommentReference"/>
        </w:rPr>
        <w:annotationRef/>
      </w:r>
      <w:r>
        <w:t>Post-hoc analysis</w:t>
      </w:r>
    </w:p>
  </w:comment>
  <w:comment w:id="47" w:author="Gwendolyn Royal-Smith" w:date="2016-10-16T22:48:00Z" w:initials="GR">
    <w:p w14:paraId="249278F0" w14:textId="5A27BEBC" w:rsidR="003E37F2" w:rsidRDefault="003E37F2">
      <w:pPr>
        <w:pStyle w:val="CommentText"/>
      </w:pPr>
      <w:r>
        <w:rPr>
          <w:rStyle w:val="CommentReference"/>
        </w:rPr>
        <w:annotationRef/>
      </w:r>
      <w:r>
        <w:t>Confidentiality as related to staff working with CTN-0031 and CTN-0031A studies.</w:t>
      </w:r>
    </w:p>
  </w:comment>
  <w:comment w:id="48" w:author="Gwendolyn Royal-Smith" w:date="2016-10-16T22:49:00Z" w:initials="GR">
    <w:p w14:paraId="4E9FBCA0" w14:textId="543EE337" w:rsidR="00C11D35" w:rsidRDefault="00C11D35">
      <w:pPr>
        <w:pStyle w:val="CommentText"/>
      </w:pPr>
      <w:r>
        <w:rPr>
          <w:rStyle w:val="CommentReference"/>
        </w:rPr>
        <w:annotationRef/>
      </w:r>
      <w:r>
        <w:t>Staff training protocol</w:t>
      </w:r>
    </w:p>
  </w:comment>
  <w:comment w:id="49" w:author="Gwendolyn Royal-Smith" w:date="2016-10-16T22:49:00Z" w:initials="GR">
    <w:p w14:paraId="33243BCF" w14:textId="2ABE1507" w:rsidR="00C11D35" w:rsidRDefault="00C11D35">
      <w:pPr>
        <w:pStyle w:val="CommentText"/>
      </w:pPr>
      <w:r>
        <w:rPr>
          <w:rStyle w:val="CommentReference"/>
        </w:rPr>
        <w:annotationRef/>
      </w:r>
      <w:r>
        <w:t>NIDA monitoring for medical personnel (in study)</w:t>
      </w:r>
    </w:p>
  </w:comment>
  <w:comment w:id="50" w:author="Gwendolyn Royal-Smith" w:date="2016-10-16T22:49:00Z" w:initials="GR">
    <w:p w14:paraId="077C8497" w14:textId="5CB2A541" w:rsidR="00C11D35" w:rsidRDefault="00C11D35">
      <w:pPr>
        <w:pStyle w:val="CommentText"/>
      </w:pPr>
      <w:r>
        <w:rPr>
          <w:rStyle w:val="CommentReference"/>
        </w:rPr>
        <w:annotationRef/>
      </w:r>
      <w:r>
        <w:t>Investigator monitoring protocol</w:t>
      </w:r>
    </w:p>
  </w:comment>
  <w:comment w:id="51" w:author="Gwendolyn Royal-Smith" w:date="2016-10-17T01:21:00Z" w:initials="GR">
    <w:p w14:paraId="005EE112" w14:textId="4540FD69" w:rsidR="00893A56" w:rsidRDefault="00893A56">
      <w:pPr>
        <w:pStyle w:val="CommentText"/>
      </w:pPr>
      <w:r>
        <w:rPr>
          <w:rStyle w:val="CommentReference"/>
        </w:rPr>
        <w:annotationRef/>
      </w:r>
      <w:r>
        <w:t>Provisions of monitoring visits</w:t>
      </w:r>
    </w:p>
  </w:comment>
  <w:comment w:id="52" w:author="Gwendolyn Royal-Smith" w:date="2016-10-16T22:50:00Z" w:initials="GR">
    <w:p w14:paraId="57057730" w14:textId="1867F23B" w:rsidR="00C11D35" w:rsidRDefault="00C11D35">
      <w:pPr>
        <w:pStyle w:val="CommentText"/>
      </w:pPr>
      <w:r>
        <w:rPr>
          <w:rStyle w:val="CommentReference"/>
        </w:rPr>
        <w:annotationRef/>
      </w:r>
      <w:r>
        <w:t xml:space="preserve">Data and Safety </w:t>
      </w:r>
      <w:r w:rsidR="00D976F4">
        <w:t>Monitoring for</w:t>
      </w:r>
      <w:r>
        <w:t xml:space="preserve"> participant safety</w:t>
      </w:r>
    </w:p>
  </w:comment>
  <w:comment w:id="53" w:author="Gwendolyn Royal-Smith" w:date="2016-10-16T22:51:00Z" w:initials="GR">
    <w:p w14:paraId="19F971A9" w14:textId="1C0825E9" w:rsidR="00D976F4" w:rsidRDefault="00D976F4">
      <w:pPr>
        <w:pStyle w:val="CommentText"/>
      </w:pPr>
      <w:r>
        <w:rPr>
          <w:rStyle w:val="CommentReference"/>
        </w:rPr>
        <w:annotationRef/>
      </w:r>
      <w:r>
        <w:t>Continuation of CTN study oversight by DSMB</w:t>
      </w:r>
    </w:p>
  </w:comment>
  <w:comment w:id="54" w:author="Gwendolyn Royal-Smith" w:date="2016-10-17T01:22:00Z" w:initials="GR">
    <w:p w14:paraId="2FAD6352" w14:textId="5F12AF26" w:rsidR="00893A56" w:rsidRDefault="00893A56">
      <w:pPr>
        <w:pStyle w:val="CommentText"/>
      </w:pPr>
      <w:r>
        <w:rPr>
          <w:rStyle w:val="CommentReference"/>
        </w:rPr>
        <w:annotationRef/>
      </w:r>
      <w:r>
        <w:t>NIDA protocol for halting of a study trial if safety or other issues were identified</w:t>
      </w:r>
    </w:p>
  </w:comment>
  <w:comment w:id="55" w:author="Gwendolyn Royal-Smith" w:date="2016-10-16T22:52:00Z" w:initials="GR">
    <w:p w14:paraId="28789038" w14:textId="11347131" w:rsidR="00D807C0" w:rsidRDefault="00D807C0">
      <w:pPr>
        <w:pStyle w:val="CommentText"/>
      </w:pPr>
      <w:r>
        <w:rPr>
          <w:rStyle w:val="CommentReference"/>
        </w:rPr>
        <w:annotationRef/>
      </w:r>
      <w:r>
        <w:t>Confidentiality of data regarding NIDA, IRB and Ethical Review Committee Protocol</w:t>
      </w:r>
    </w:p>
  </w:comment>
  <w:comment w:id="56" w:author="Gwendolyn Royal-Smith" w:date="2016-10-16T22:54:00Z" w:initials="GR">
    <w:p w14:paraId="58EED165" w14:textId="59CBDC2F" w:rsidR="003D0BEA" w:rsidRDefault="003D0BEA">
      <w:pPr>
        <w:pStyle w:val="CommentText"/>
      </w:pPr>
      <w:r>
        <w:rPr>
          <w:rStyle w:val="CommentReference"/>
        </w:rPr>
        <w:annotationRef/>
      </w:r>
      <w:r>
        <w:t>Confidentiality of participant records, ethical and ethical issues for researchers who work with participants who are current cocaine and methamphetamine abuser.</w:t>
      </w:r>
    </w:p>
  </w:comment>
  <w:comment w:id="57" w:author="Gwendolyn Royal-Smith" w:date="2016-10-16T23:05:00Z" w:initials="GR">
    <w:p w14:paraId="0E42BBFF" w14:textId="1C19928D" w:rsidR="00EF2062" w:rsidRDefault="00EF2062">
      <w:pPr>
        <w:pStyle w:val="CommentText"/>
      </w:pPr>
      <w:r>
        <w:rPr>
          <w:rStyle w:val="CommentReference"/>
        </w:rPr>
        <w:annotationRef/>
      </w:r>
      <w:r>
        <w:t>Confidentiality in neuropsychological testing and participant privacy</w:t>
      </w:r>
    </w:p>
  </w:comment>
  <w:comment w:id="58" w:author="Gwendolyn Royal-Smith" w:date="2016-10-16T23:05:00Z" w:initials="GR">
    <w:p w14:paraId="3E87905D" w14:textId="7DC4E4D5" w:rsidR="00EF2062" w:rsidRDefault="00EF2062">
      <w:pPr>
        <w:pStyle w:val="CommentText"/>
      </w:pPr>
      <w:r>
        <w:rPr>
          <w:rStyle w:val="CommentReference"/>
        </w:rPr>
        <w:annotationRef/>
      </w:r>
      <w:r>
        <w:t>Maintenance of case files for study</w:t>
      </w:r>
    </w:p>
  </w:comment>
  <w:comment w:id="59" w:author="Gwendolyn Royal-Smith" w:date="2016-10-16T23:06:00Z" w:initials="GR">
    <w:p w14:paraId="1EA8E154" w14:textId="4FD90CAF" w:rsidR="00EF2062" w:rsidRDefault="00EF2062">
      <w:pPr>
        <w:pStyle w:val="CommentText"/>
      </w:pPr>
      <w:r>
        <w:rPr>
          <w:rStyle w:val="CommentReference"/>
        </w:rPr>
        <w:annotationRef/>
      </w:r>
    </w:p>
  </w:comment>
  <w:comment w:id="60" w:author="Gwendolyn Royal-Smith" w:date="2016-10-16T22:56:00Z" w:initials="GR">
    <w:p w14:paraId="60E28683" w14:textId="1910B34E" w:rsidR="00DC5D88" w:rsidRDefault="00DC5D88">
      <w:pPr>
        <w:pStyle w:val="CommentText"/>
      </w:pPr>
      <w:r>
        <w:rPr>
          <w:rStyle w:val="CommentReference"/>
        </w:rPr>
        <w:annotationRef/>
      </w:r>
      <w:r>
        <w:t xml:space="preserve">Safety reporting of medical complications in study participants </w:t>
      </w:r>
    </w:p>
  </w:comment>
  <w:comment w:id="61" w:author="Gwendolyn Royal-Smith" w:date="2016-10-16T22:57:00Z" w:initials="GR">
    <w:p w14:paraId="3E94D0B9" w14:textId="35596F8B" w:rsidR="00355CF5" w:rsidRDefault="00355CF5">
      <w:pPr>
        <w:pStyle w:val="CommentText"/>
      </w:pPr>
      <w:r>
        <w:rPr>
          <w:rStyle w:val="CommentReference"/>
        </w:rPr>
        <w:annotationRef/>
      </w:r>
      <w:r>
        <w:t xml:space="preserve">Operationalization </w:t>
      </w:r>
    </w:p>
  </w:comment>
  <w:comment w:id="62" w:author="Gwendolyn Royal-Smith" w:date="2016-10-16T22:57:00Z" w:initials="GR">
    <w:p w14:paraId="2919D0DF" w14:textId="42A1AAC5" w:rsidR="00355CF5" w:rsidRDefault="00355CF5">
      <w:pPr>
        <w:pStyle w:val="CommentText"/>
      </w:pPr>
      <w:r>
        <w:rPr>
          <w:rStyle w:val="CommentReference"/>
        </w:rPr>
        <w:annotationRef/>
      </w:r>
      <w:r>
        <w:t>Description of outcome variable</w:t>
      </w:r>
    </w:p>
  </w:comment>
  <w:comment w:id="63" w:author="Gwendolyn Royal-Smith" w:date="2016-10-16T22:59:00Z" w:initials="GR">
    <w:p w14:paraId="51F419D2" w14:textId="42C45978" w:rsidR="00355CF5" w:rsidRDefault="00355CF5">
      <w:pPr>
        <w:pStyle w:val="CommentText"/>
      </w:pPr>
      <w:r>
        <w:rPr>
          <w:rStyle w:val="CommentReference"/>
        </w:rPr>
        <w:annotationRef/>
      </w:r>
      <w:r>
        <w:t>Independent variables in study</w:t>
      </w:r>
    </w:p>
  </w:comment>
  <w:comment w:id="64" w:author="Gwendolyn Royal-Smith" w:date="2016-10-16T22:59:00Z" w:initials="GR">
    <w:p w14:paraId="4271E4B7" w14:textId="525BAA6B" w:rsidR="00355CF5" w:rsidRDefault="00355CF5">
      <w:pPr>
        <w:pStyle w:val="CommentText"/>
      </w:pPr>
      <w:r>
        <w:rPr>
          <w:rStyle w:val="CommentReference"/>
        </w:rPr>
        <w:annotationRef/>
      </w:r>
      <w:r>
        <w:t xml:space="preserve">Control variable in study </w:t>
      </w:r>
    </w:p>
  </w:comment>
  <w:comment w:id="65" w:author="Gwendolyn Royal-Smith" w:date="2016-10-16T22:59:00Z" w:initials="GR">
    <w:p w14:paraId="0C8D4377" w14:textId="51460B8D" w:rsidR="00A4481B" w:rsidRDefault="00A4481B">
      <w:pPr>
        <w:pStyle w:val="CommentText"/>
      </w:pPr>
      <w:r>
        <w:rPr>
          <w:rStyle w:val="CommentReference"/>
        </w:rPr>
        <w:annotationRef/>
      </w:r>
      <w:r>
        <w:t xml:space="preserve">Participant </w:t>
      </w:r>
      <w:r w:rsidR="00134ED7">
        <w:t>recruitment and</w:t>
      </w:r>
      <w:r>
        <w:t xml:space="preserve"> informed consent </w:t>
      </w:r>
    </w:p>
  </w:comment>
  <w:comment w:id="66" w:author="Gwendolyn Royal-Smith" w:date="2016-10-17T00:45:00Z" w:initials="GR">
    <w:p w14:paraId="7EA1E9AF" w14:textId="2F6761B4" w:rsidR="00134ED7" w:rsidRDefault="00134ED7">
      <w:pPr>
        <w:pStyle w:val="CommentText"/>
      </w:pPr>
      <w:r>
        <w:rPr>
          <w:rStyle w:val="CommentReference"/>
        </w:rPr>
        <w:annotationRef/>
      </w:r>
      <w:r>
        <w:t>Potential candidate information review and consent</w:t>
      </w:r>
    </w:p>
  </w:comment>
  <w:comment w:id="67" w:author="Gwendolyn Royal-Smith" w:date="2016-10-17T00:46:00Z" w:initials="GR">
    <w:p w14:paraId="4EADE31B" w14:textId="6625EF0F" w:rsidR="00134ED7" w:rsidRDefault="00134ED7">
      <w:pPr>
        <w:pStyle w:val="CommentText"/>
      </w:pPr>
      <w:r>
        <w:rPr>
          <w:rStyle w:val="CommentReference"/>
        </w:rPr>
        <w:annotationRef/>
      </w:r>
      <w:r>
        <w:t>Allowance for willing participants with demonstrated problems of study comprehension</w:t>
      </w:r>
    </w:p>
  </w:comment>
  <w:comment w:id="68" w:author="Gwendolyn Royal-Smith" w:date="2016-10-16T23:00:00Z" w:initials="GR">
    <w:p w14:paraId="14132327" w14:textId="6BE5821E" w:rsidR="00C94D0D" w:rsidRDefault="00C94D0D">
      <w:pPr>
        <w:pStyle w:val="CommentText"/>
      </w:pPr>
      <w:r>
        <w:rPr>
          <w:rStyle w:val="CommentReference"/>
        </w:rPr>
        <w:annotationRef/>
      </w:r>
      <w:r>
        <w:t xml:space="preserve">Consent documentation requirement of participants </w:t>
      </w:r>
    </w:p>
  </w:comment>
  <w:comment w:id="69" w:author="Gwendolyn Royal-Smith" w:date="2016-10-16T23:06:00Z" w:initials="GR">
    <w:p w14:paraId="65456DD0" w14:textId="5CEE6F88" w:rsidR="00EF2062" w:rsidRDefault="00EF2062">
      <w:pPr>
        <w:pStyle w:val="CommentText"/>
      </w:pPr>
      <w:r>
        <w:rPr>
          <w:rStyle w:val="CommentReference"/>
        </w:rPr>
        <w:annotationRef/>
      </w:r>
      <w:r>
        <w:t>Time to completion of research visit by eligible participants.</w:t>
      </w:r>
    </w:p>
  </w:comment>
  <w:comment w:id="70" w:author="Gwendolyn Royal-Smith" w:date="2016-10-16T23:06:00Z" w:initials="GR">
    <w:p w14:paraId="2504A58F" w14:textId="52FBCF07" w:rsidR="00EF2062" w:rsidRDefault="00EF2062">
      <w:pPr>
        <w:pStyle w:val="CommentText"/>
      </w:pPr>
      <w:r>
        <w:rPr>
          <w:rStyle w:val="CommentReference"/>
        </w:rPr>
        <w:annotationRef/>
      </w:r>
      <w:r>
        <w:t>Treatment attendance</w:t>
      </w:r>
    </w:p>
  </w:comment>
  <w:comment w:id="71" w:author="Gwendolyn Royal-Smith" w:date="2016-10-16T23:01:00Z" w:initials="GR">
    <w:p w14:paraId="7D897B42" w14:textId="1AFCAAAB" w:rsidR="00963ABA" w:rsidRDefault="00963ABA">
      <w:pPr>
        <w:pStyle w:val="CommentText"/>
      </w:pPr>
      <w:r>
        <w:rPr>
          <w:rStyle w:val="CommentReference"/>
        </w:rPr>
        <w:annotationRef/>
      </w:r>
      <w:r>
        <w:t>Participant reimbursement</w:t>
      </w:r>
    </w:p>
  </w:comment>
  <w:comment w:id="72" w:author="Gwendolyn Royal-Smith" w:date="2016-10-16T23:01:00Z" w:initials="GR">
    <w:p w14:paraId="37D6C6D1" w14:textId="0C47113B" w:rsidR="00963ABA" w:rsidRDefault="00963ABA">
      <w:pPr>
        <w:pStyle w:val="CommentText"/>
      </w:pPr>
      <w:r>
        <w:rPr>
          <w:rStyle w:val="CommentReference"/>
        </w:rPr>
        <w:annotationRef/>
      </w:r>
      <w:r>
        <w:t>Access to CTN-0031 and CTN-0031A data</w:t>
      </w:r>
    </w:p>
  </w:comment>
  <w:comment w:id="73" w:author="Gwendolyn Royal-Smith" w:date="2016-10-16T23:02:00Z" w:initials="GR">
    <w:p w14:paraId="7552A4CE" w14:textId="2313B8D3" w:rsidR="00F12368" w:rsidRDefault="00F12368">
      <w:pPr>
        <w:pStyle w:val="CommentText"/>
      </w:pPr>
      <w:r>
        <w:rPr>
          <w:rStyle w:val="CommentReference"/>
        </w:rPr>
        <w:annotationRef/>
      </w:r>
      <w:r>
        <w:rPr>
          <w:rStyle w:val="CommentReference"/>
        </w:rPr>
        <w:t>Protection of human subjects (NIDA protocol)</w:t>
      </w:r>
    </w:p>
  </w:comment>
  <w:comment w:id="74" w:author="Gwendolyn Royal-Smith" w:date="2016-10-16T23:03:00Z" w:initials="GR">
    <w:p w14:paraId="3736C916" w14:textId="24CAF987" w:rsidR="00F12368" w:rsidRDefault="00F12368">
      <w:pPr>
        <w:pStyle w:val="CommentText"/>
      </w:pPr>
      <w:r>
        <w:rPr>
          <w:rStyle w:val="CommentReference"/>
        </w:rPr>
        <w:annotationRef/>
      </w:r>
      <w:r>
        <w:t>De-identification of CTN-0031 and CTN-0031 A participant (including Personal Health Information-PHI) leading to deductive disclosure.</w:t>
      </w:r>
    </w:p>
  </w:comment>
  <w:comment w:id="75" w:author="Gwendolyn Royal-Smith" w:date="2016-10-16T23:07:00Z" w:initials="GR">
    <w:p w14:paraId="7E47C8E3" w14:textId="397FFFCF" w:rsidR="009A1C4A" w:rsidRDefault="009A1C4A">
      <w:pPr>
        <w:pStyle w:val="CommentText"/>
      </w:pPr>
      <w:r>
        <w:rPr>
          <w:rStyle w:val="CommentReference"/>
        </w:rPr>
        <w:annotationRef/>
      </w:r>
      <w:r>
        <w:t xml:space="preserve">Access and significance of shared data files and electronic availability </w:t>
      </w:r>
    </w:p>
  </w:comment>
  <w:comment w:id="76" w:author="Gwendolyn Royal-Smith" w:date="2016-10-16T23:08:00Z" w:initials="GR">
    <w:p w14:paraId="2CDF88E0" w14:textId="2218E2D5" w:rsidR="002262F6" w:rsidRDefault="002262F6">
      <w:pPr>
        <w:pStyle w:val="CommentText"/>
      </w:pPr>
      <w:r>
        <w:rPr>
          <w:rStyle w:val="CommentReference"/>
        </w:rPr>
        <w:annotationRef/>
      </w:r>
      <w:r>
        <w:t>Documentation regarding data</w:t>
      </w:r>
    </w:p>
  </w:comment>
  <w:comment w:id="77" w:author="Gwendolyn Royal-Smith" w:date="2016-10-16T23:08:00Z" w:initials="GR">
    <w:p w14:paraId="3F1C08DC" w14:textId="106D8BC0" w:rsidR="002262F6" w:rsidRDefault="002262F6">
      <w:pPr>
        <w:pStyle w:val="CommentText"/>
      </w:pPr>
      <w:r>
        <w:rPr>
          <w:rStyle w:val="CommentReference"/>
        </w:rPr>
        <w:annotationRef/>
      </w:r>
      <w:r>
        <w:t xml:space="preserve">User registration for purpose of accessing datasets and related files </w:t>
      </w:r>
    </w:p>
  </w:comment>
  <w:comment w:id="78" w:author="Gwendolyn Royal-Smith" w:date="2016-10-16T23:09:00Z" w:initials="GR">
    <w:p w14:paraId="5D99A3F1" w14:textId="270B1CF5" w:rsidR="002262F6" w:rsidRDefault="002262F6">
      <w:pPr>
        <w:pStyle w:val="CommentText"/>
      </w:pPr>
      <w:r>
        <w:rPr>
          <w:rStyle w:val="CommentReference"/>
        </w:rPr>
        <w:annotationRef/>
      </w:r>
      <w:r>
        <w:t xml:space="preserve">User access agreement with NIDA to include conditions of receiving data, user responsibilities, notification of user’s university Institutional </w:t>
      </w:r>
      <w:proofErr w:type="gramStart"/>
      <w:r>
        <w:t>review</w:t>
      </w:r>
      <w:proofErr w:type="gramEnd"/>
      <w:r>
        <w:t xml:space="preserve"> Board, and maintenance of privacy per local and federal requirements and NIDA </w:t>
      </w:r>
      <w:r w:rsidR="00F51655">
        <w:t>affiliates</w:t>
      </w:r>
      <w:r>
        <w:t>.</w:t>
      </w:r>
    </w:p>
  </w:comment>
  <w:comment w:id="79" w:author="Gwendolyn Royal-Smith" w:date="2016-10-16T23:12:00Z" w:initials="GR">
    <w:p w14:paraId="13E5843E" w14:textId="37ADB5A8" w:rsidR="002262F6" w:rsidRDefault="002262F6">
      <w:pPr>
        <w:pStyle w:val="CommentText"/>
      </w:pPr>
      <w:r>
        <w:rPr>
          <w:rStyle w:val="CommentReference"/>
        </w:rPr>
        <w:annotationRef/>
      </w:r>
      <w:r>
        <w:t xml:space="preserve">Predictor measures in study---a </w:t>
      </w:r>
      <w:r w:rsidR="00B32FE2">
        <w:t>synopsis of</w:t>
      </w:r>
      <w:r>
        <w:t xml:space="preserve"> each of the six neuropsychological tests is provided.</w:t>
      </w:r>
    </w:p>
  </w:comment>
  <w:comment w:id="80" w:author="Gwendolyn Royal-Smith" w:date="2016-10-17T00:16:00Z" w:initials="GR">
    <w:p w14:paraId="20E55737" w14:textId="0582BC30" w:rsidR="00B32FE2" w:rsidRDefault="00B32FE2">
      <w:pPr>
        <w:pStyle w:val="CommentText"/>
      </w:pPr>
      <w:r>
        <w:rPr>
          <w:rStyle w:val="CommentReference"/>
        </w:rPr>
        <w:annotationRef/>
      </w:r>
      <w:proofErr w:type="spellStart"/>
      <w:r>
        <w:t>Stroop</w:t>
      </w:r>
      <w:proofErr w:type="spellEnd"/>
      <w:r>
        <w:t xml:space="preserve"> Word Color Task—to be used in research Question 1 and 2</w:t>
      </w:r>
    </w:p>
  </w:comment>
  <w:comment w:id="81" w:author="Gwendolyn Royal-Smith" w:date="2016-10-17T01:18:00Z" w:initials="GR">
    <w:p w14:paraId="5CDDC369" w14:textId="170178BF" w:rsidR="007A3039" w:rsidRDefault="007A3039">
      <w:pPr>
        <w:pStyle w:val="CommentText"/>
      </w:pPr>
      <w:r>
        <w:rPr>
          <w:rStyle w:val="CommentReference"/>
        </w:rPr>
        <w:annotationRef/>
      </w:r>
      <w:r>
        <w:t xml:space="preserve">Significance of </w:t>
      </w:r>
      <w:proofErr w:type="spellStart"/>
      <w:r>
        <w:t>Stroop</w:t>
      </w:r>
      <w:proofErr w:type="spellEnd"/>
      <w:r>
        <w:t xml:space="preserve"> Effect in neuropsychological testing</w:t>
      </w:r>
    </w:p>
  </w:comment>
  <w:comment w:id="82" w:author="Gwendolyn Royal-Smith" w:date="2016-10-17T01:10:00Z" w:initials="GR">
    <w:p w14:paraId="3A159AE2" w14:textId="1B4C8A8C" w:rsidR="002A235A" w:rsidRDefault="002A235A">
      <w:pPr>
        <w:pStyle w:val="CommentText"/>
      </w:pPr>
      <w:r>
        <w:rPr>
          <w:rStyle w:val="CommentReference"/>
        </w:rPr>
        <w:annotationRef/>
      </w:r>
      <w:proofErr w:type="spellStart"/>
      <w:r>
        <w:t>Stroop</w:t>
      </w:r>
      <w:proofErr w:type="spellEnd"/>
      <w:r>
        <w:t xml:space="preserve"> Word Color—test attributes</w:t>
      </w:r>
    </w:p>
  </w:comment>
  <w:comment w:id="83" w:author="Gwendolyn Royal-Smith" w:date="2016-10-17T00:17:00Z" w:initials="GR">
    <w:p w14:paraId="52933FC5" w14:textId="3F6F0F2B" w:rsidR="00D90949" w:rsidRDefault="00D90949">
      <w:pPr>
        <w:pStyle w:val="CommentText"/>
      </w:pPr>
      <w:r>
        <w:rPr>
          <w:rStyle w:val="CommentReference"/>
        </w:rPr>
        <w:annotationRef/>
      </w:r>
      <w:r>
        <w:t xml:space="preserve">The Rey Auditory-Verbal Learning Test </w:t>
      </w:r>
    </w:p>
  </w:comment>
  <w:comment w:id="84" w:author="Gwendolyn Royal-Smith" w:date="2016-10-17T01:11:00Z" w:initials="GR">
    <w:p w14:paraId="6B1B02A6" w14:textId="74BA0F64" w:rsidR="005B363F" w:rsidRDefault="005B363F">
      <w:pPr>
        <w:pStyle w:val="CommentText"/>
      </w:pPr>
      <w:r>
        <w:rPr>
          <w:rStyle w:val="CommentReference"/>
        </w:rPr>
        <w:annotationRef/>
      </w:r>
      <w:r>
        <w:t xml:space="preserve">Inference recall in RALVT </w:t>
      </w:r>
    </w:p>
  </w:comment>
  <w:comment w:id="85" w:author="Gwendolyn Royal-Smith" w:date="2016-10-17T01:11:00Z" w:initials="GR">
    <w:p w14:paraId="5489F89D" w14:textId="325E143B" w:rsidR="005B363F" w:rsidRDefault="005B363F">
      <w:pPr>
        <w:pStyle w:val="CommentText"/>
      </w:pPr>
      <w:r>
        <w:rPr>
          <w:rStyle w:val="CommentReference"/>
        </w:rPr>
        <w:annotationRef/>
      </w:r>
      <w:r>
        <w:t>Iowa Gambling Task –test attributes</w:t>
      </w:r>
    </w:p>
  </w:comment>
  <w:comment w:id="86" w:author="Gwendolyn Royal-Smith" w:date="2016-10-17T00:18:00Z" w:initials="GR">
    <w:p w14:paraId="57CC5039" w14:textId="717395F4" w:rsidR="00A80256" w:rsidRDefault="00A80256">
      <w:pPr>
        <w:pStyle w:val="CommentText"/>
      </w:pPr>
      <w:r>
        <w:rPr>
          <w:rStyle w:val="CommentReference"/>
        </w:rPr>
        <w:annotationRef/>
      </w:r>
      <w:r>
        <w:t>The Wisconsin Card Sorting Task</w:t>
      </w:r>
    </w:p>
  </w:comment>
  <w:comment w:id="87" w:author="Gwendolyn Royal-Smith" w:date="2016-10-17T01:24:00Z" w:initials="GR">
    <w:p w14:paraId="38BADF3E" w14:textId="61E0C4C3" w:rsidR="00893A56" w:rsidRDefault="00893A56">
      <w:pPr>
        <w:pStyle w:val="CommentText"/>
      </w:pPr>
      <w:r>
        <w:rPr>
          <w:rStyle w:val="CommentReference"/>
        </w:rPr>
        <w:annotationRef/>
      </w:r>
      <w:r>
        <w:rPr>
          <w:rStyle w:val="CommentReference"/>
        </w:rPr>
        <w:t>The Barratt Inventory Scale</w:t>
      </w:r>
    </w:p>
  </w:comment>
  <w:comment w:id="88" w:author="Gwendolyn Royal-Smith" w:date="2016-10-17T00:19:00Z" w:initials="GR">
    <w:p w14:paraId="62525830" w14:textId="2523528E" w:rsidR="002946B7" w:rsidRDefault="002946B7">
      <w:pPr>
        <w:pStyle w:val="CommentText"/>
      </w:pPr>
      <w:r>
        <w:rPr>
          <w:rStyle w:val="CommentReference"/>
        </w:rPr>
        <w:annotationRef/>
      </w:r>
      <w:r>
        <w:t>The Frontal Systems Behavior Scale</w:t>
      </w:r>
    </w:p>
  </w:comment>
  <w:comment w:id="92" w:author="Gwendolyn Royal-Smith" w:date="2016-10-17T01:16:00Z" w:initials="GR">
    <w:p w14:paraId="42AED7FC" w14:textId="71929B0F" w:rsidR="00F51655" w:rsidRDefault="00F51655">
      <w:pPr>
        <w:pStyle w:val="CommentText"/>
      </w:pPr>
      <w:r>
        <w:rPr>
          <w:rStyle w:val="CommentReference"/>
        </w:rPr>
        <w:annotationRef/>
      </w:r>
      <w:proofErr w:type="spellStart"/>
      <w:r>
        <w:t>FrSBE</w:t>
      </w:r>
      <w:proofErr w:type="spellEnd"/>
      <w:r>
        <w:t xml:space="preserve"> test attributes</w:t>
      </w:r>
    </w:p>
  </w:comment>
  <w:comment w:id="93" w:author="Gwendolyn Royal-Smith" w:date="2016-10-17T01:16:00Z" w:initials="GR">
    <w:p w14:paraId="2999C6D1" w14:textId="3D4A5E73" w:rsidR="00F51655" w:rsidRDefault="00F51655">
      <w:pPr>
        <w:pStyle w:val="CommentText"/>
      </w:pPr>
      <w:r>
        <w:rPr>
          <w:rStyle w:val="CommentReference"/>
        </w:rPr>
        <w:annotationRef/>
      </w:r>
      <w:proofErr w:type="spellStart"/>
      <w:r>
        <w:t>FrSBE</w:t>
      </w:r>
      <w:proofErr w:type="spellEnd"/>
      <w:r>
        <w:t xml:space="preserve"> as a self-administered instrument </w:t>
      </w:r>
    </w:p>
  </w:comment>
  <w:comment w:id="98" w:author="Gwendolyn Royal-Smith" w:date="2016-10-17T00:20:00Z" w:initials="GR">
    <w:p w14:paraId="57CA4580" w14:textId="31780C21" w:rsidR="00825C30" w:rsidRDefault="00825C30">
      <w:pPr>
        <w:pStyle w:val="CommentText"/>
      </w:pPr>
      <w:r>
        <w:rPr>
          <w:rStyle w:val="CommentReference"/>
        </w:rPr>
        <w:annotationRef/>
      </w:r>
      <w:r w:rsidR="00EE5B51">
        <w:t>Assessment of Instruments: Executive and cognitive function</w:t>
      </w:r>
    </w:p>
  </w:comment>
  <w:comment w:id="99" w:author="Gwendolyn Royal-Smith" w:date="2016-10-17T00:22:00Z" w:initials="GR">
    <w:p w14:paraId="2D951198" w14:textId="1EF58583" w:rsidR="00E81C4A" w:rsidRDefault="00E81C4A">
      <w:pPr>
        <w:pStyle w:val="CommentText"/>
      </w:pPr>
      <w:r>
        <w:rPr>
          <w:rStyle w:val="CommentReference"/>
        </w:rPr>
        <w:annotationRef/>
      </w:r>
      <w:r>
        <w:t>Testing issues in cognitive and executive function accuracy and validity.</w:t>
      </w:r>
    </w:p>
  </w:comment>
  <w:comment w:id="100" w:author="Gwendolyn Royal-Smith" w:date="2016-10-17T00:24:00Z" w:initials="GR">
    <w:p w14:paraId="6B7F4624" w14:textId="68FA7571" w:rsidR="00E81C4A" w:rsidRDefault="00E81C4A">
      <w:pPr>
        <w:pStyle w:val="CommentText"/>
      </w:pPr>
      <w:r>
        <w:rPr>
          <w:rStyle w:val="CommentReference"/>
        </w:rPr>
        <w:annotationRef/>
      </w:r>
      <w:r>
        <w:t>Examples of problems in participant performance in executive and cognitive test performance</w:t>
      </w:r>
    </w:p>
  </w:comment>
  <w:comment w:id="101" w:author="Gwendolyn Royal-Smith" w:date="2016-10-17T00:25:00Z" w:initials="GR">
    <w:p w14:paraId="1A91DB34" w14:textId="25AADD6C" w:rsidR="00CC69C4" w:rsidRDefault="00CC69C4">
      <w:pPr>
        <w:pStyle w:val="CommentText"/>
      </w:pPr>
      <w:r>
        <w:rPr>
          <w:rStyle w:val="CommentReference"/>
        </w:rPr>
        <w:annotationRef/>
      </w:r>
      <w:r>
        <w:t>Participant recruitment and consent for CTN-0031 study and DSM-IV criteria.</w:t>
      </w:r>
    </w:p>
  </w:comment>
  <w:comment w:id="102" w:author="Gwendolyn Royal-Smith" w:date="2016-10-17T00:26:00Z" w:initials="GR">
    <w:p w14:paraId="18D40366" w14:textId="2477826F" w:rsidR="00CC69C4" w:rsidRDefault="00CC69C4">
      <w:pPr>
        <w:pStyle w:val="CommentText"/>
      </w:pPr>
      <w:r>
        <w:rPr>
          <w:rStyle w:val="CommentReference"/>
        </w:rPr>
        <w:annotationRef/>
      </w:r>
      <w:r>
        <w:t>Candidate information for study</w:t>
      </w:r>
    </w:p>
  </w:comment>
  <w:comment w:id="103" w:author="Gwendolyn Royal-Smith" w:date="2016-10-17T00:26:00Z" w:initials="GR">
    <w:p w14:paraId="11542051" w14:textId="36F2C488" w:rsidR="00CC69C4" w:rsidRDefault="00CC69C4">
      <w:pPr>
        <w:pStyle w:val="CommentText"/>
      </w:pPr>
      <w:r>
        <w:rPr>
          <w:rStyle w:val="CommentReference"/>
        </w:rPr>
        <w:annotationRef/>
      </w:r>
      <w:r>
        <w:t>Provisions for participant in understanding of consent forms.</w:t>
      </w:r>
    </w:p>
  </w:comment>
  <w:comment w:id="104" w:author="Gwendolyn Royal-Smith" w:date="2016-10-17T00:27:00Z" w:initials="GR">
    <w:p w14:paraId="16F9477C" w14:textId="42E312FC" w:rsidR="009A658A" w:rsidRDefault="009A658A">
      <w:pPr>
        <w:pStyle w:val="CommentText"/>
      </w:pPr>
      <w:r>
        <w:rPr>
          <w:rStyle w:val="CommentReference"/>
        </w:rPr>
        <w:annotationRef/>
      </w:r>
      <w:r>
        <w:t>Exclusions regarding informed consent</w:t>
      </w:r>
    </w:p>
  </w:comment>
  <w:comment w:id="105" w:author="Gwendolyn Royal-Smith" w:date="2016-10-17T00:27:00Z" w:initials="GR">
    <w:p w14:paraId="68ECB1DE" w14:textId="409208C2" w:rsidR="009A658A" w:rsidRDefault="009A658A">
      <w:pPr>
        <w:pStyle w:val="CommentText"/>
      </w:pPr>
      <w:r>
        <w:rPr>
          <w:rStyle w:val="CommentReference"/>
        </w:rPr>
        <w:annotationRef/>
      </w:r>
      <w:r>
        <w:rPr>
          <w:rStyle w:val="CommentReference"/>
        </w:rPr>
        <w:t>Screening/Research visit after signing informed consent form.</w:t>
      </w:r>
    </w:p>
  </w:comment>
  <w:comment w:id="106" w:author="Gwendolyn Royal-Smith" w:date="2016-10-17T00:29:00Z" w:initials="GR">
    <w:p w14:paraId="2D83C075" w14:textId="55386846" w:rsidR="009A658A" w:rsidRDefault="009A658A">
      <w:pPr>
        <w:pStyle w:val="CommentText"/>
      </w:pPr>
      <w:r>
        <w:rPr>
          <w:rStyle w:val="CommentReference"/>
        </w:rPr>
        <w:annotationRef/>
      </w:r>
      <w:r>
        <w:t>Research visit time limitations</w:t>
      </w:r>
    </w:p>
  </w:comment>
  <w:comment w:id="107" w:author="Gwendolyn Royal-Smith" w:date="2016-10-17T00:30:00Z" w:initials="GR">
    <w:p w14:paraId="436DDE00" w14:textId="68A87A80" w:rsidR="002035E4" w:rsidRDefault="002035E4">
      <w:pPr>
        <w:pStyle w:val="CommentText"/>
      </w:pPr>
      <w:r>
        <w:rPr>
          <w:rStyle w:val="CommentReference"/>
        </w:rPr>
        <w:annotationRef/>
      </w:r>
      <w:r>
        <w:t>General content validity in the study</w:t>
      </w:r>
    </w:p>
  </w:comment>
  <w:comment w:id="108" w:author="Gwendolyn Royal-Smith" w:date="2016-10-17T00:30:00Z" w:initials="GR">
    <w:p w14:paraId="0DA1218F" w14:textId="78DDB854" w:rsidR="002035E4" w:rsidRDefault="002035E4">
      <w:pPr>
        <w:pStyle w:val="CommentText"/>
      </w:pPr>
      <w:r>
        <w:rPr>
          <w:rStyle w:val="CommentReference"/>
        </w:rPr>
        <w:annotationRef/>
      </w:r>
      <w:r>
        <w:t xml:space="preserve">Use </w:t>
      </w:r>
      <w:proofErr w:type="gramStart"/>
      <w:r>
        <w:t>of  regression</w:t>
      </w:r>
      <w:proofErr w:type="gramEnd"/>
      <w:r>
        <w:t xml:space="preserve"> equations in study</w:t>
      </w:r>
    </w:p>
  </w:comment>
  <w:comment w:id="109" w:author="Gwendolyn Royal-Smith" w:date="2016-10-17T00:31:00Z" w:initials="GR">
    <w:p w14:paraId="2BD35E71" w14:textId="7DE1B65B" w:rsidR="002035E4" w:rsidRDefault="002035E4">
      <w:pPr>
        <w:pStyle w:val="CommentText"/>
      </w:pPr>
      <w:r>
        <w:rPr>
          <w:rStyle w:val="CommentReference"/>
        </w:rPr>
        <w:annotationRef/>
      </w:r>
      <w:r>
        <w:t>Threats to validity in the study.</w:t>
      </w:r>
    </w:p>
  </w:comment>
  <w:comment w:id="110" w:author="Gwendolyn Royal-Smith" w:date="2016-10-17T00:32:00Z" w:initials="GR">
    <w:p w14:paraId="15948211" w14:textId="137FD02E" w:rsidR="002035E4" w:rsidRDefault="002035E4">
      <w:pPr>
        <w:pStyle w:val="CommentText"/>
      </w:pPr>
      <w:r>
        <w:rPr>
          <w:rStyle w:val="CommentReference"/>
        </w:rPr>
        <w:annotationRef/>
      </w:r>
      <w:r>
        <w:t xml:space="preserve">Over coming threats to validity in the study </w:t>
      </w:r>
    </w:p>
  </w:comment>
  <w:comment w:id="111" w:author="Gwendolyn Royal-Smith" w:date="2016-10-17T00:32:00Z" w:initials="GR">
    <w:p w14:paraId="00544E6D" w14:textId="33318A82" w:rsidR="002035E4" w:rsidRDefault="002035E4">
      <w:pPr>
        <w:pStyle w:val="CommentText"/>
      </w:pPr>
      <w:r>
        <w:rPr>
          <w:rStyle w:val="CommentReference"/>
        </w:rPr>
        <w:annotationRef/>
      </w:r>
      <w:r>
        <w:t>Eliminating researcher bias in working with addicted participants.</w:t>
      </w:r>
    </w:p>
  </w:comment>
  <w:comment w:id="112" w:author="Gwendolyn Royal-Smith" w:date="2016-10-17T00:33:00Z" w:initials="GR">
    <w:p w14:paraId="565C68CC" w14:textId="1D96770B" w:rsidR="002035E4" w:rsidRDefault="002035E4">
      <w:pPr>
        <w:pStyle w:val="CommentText"/>
      </w:pPr>
      <w:r>
        <w:rPr>
          <w:rStyle w:val="CommentReference"/>
        </w:rPr>
        <w:annotationRef/>
      </w:r>
      <w:r>
        <w:t xml:space="preserve">Empirical Validity issues in this </w:t>
      </w:r>
      <w:proofErr w:type="spellStart"/>
      <w:r>
        <w:t>studu</w:t>
      </w:r>
      <w:proofErr w:type="spellEnd"/>
    </w:p>
  </w:comment>
  <w:comment w:id="113" w:author="Gwendolyn Royal-Smith" w:date="2016-10-17T00:34:00Z" w:initials="GR">
    <w:p w14:paraId="4FAFD6B7" w14:textId="2B61E97B" w:rsidR="002035E4" w:rsidRDefault="002035E4">
      <w:pPr>
        <w:pStyle w:val="CommentText"/>
      </w:pPr>
      <w:r>
        <w:rPr>
          <w:rStyle w:val="CommentReference"/>
        </w:rPr>
        <w:annotationRef/>
      </w:r>
      <w:r>
        <w:t xml:space="preserve">Construct </w:t>
      </w:r>
      <w:r w:rsidR="00570517">
        <w:t>validity</w:t>
      </w:r>
      <w:r>
        <w:t>, one example, use of Iowa Gambling Task</w:t>
      </w:r>
    </w:p>
  </w:comment>
  <w:comment w:id="114" w:author="Gwendolyn Royal-Smith" w:date="2016-10-17T00:35:00Z" w:initials="GR">
    <w:p w14:paraId="4438988C" w14:textId="4EE2D142" w:rsidR="00570517" w:rsidRDefault="00570517">
      <w:pPr>
        <w:pStyle w:val="CommentText"/>
      </w:pPr>
      <w:r>
        <w:rPr>
          <w:rStyle w:val="CommentReference"/>
        </w:rPr>
        <w:annotationRef/>
      </w:r>
      <w:r>
        <w:t>Convergent validity in the Iowa Gambling Task</w:t>
      </w:r>
    </w:p>
  </w:comment>
  <w:comment w:id="115" w:author="Gwendolyn Royal-Smith" w:date="2016-10-17T00:48:00Z" w:initials="GR">
    <w:p w14:paraId="3AF20833" w14:textId="77777777" w:rsidR="00A2671E" w:rsidRDefault="00A2671E" w:rsidP="00A2671E">
      <w:pPr>
        <w:pStyle w:val="CommentText"/>
      </w:pPr>
      <w:r>
        <w:rPr>
          <w:rStyle w:val="CommentReference"/>
        </w:rPr>
        <w:annotationRef/>
      </w:r>
      <w:r>
        <w:rPr>
          <w:rStyle w:val="CommentReference"/>
        </w:rPr>
        <w:annotationRef/>
      </w:r>
      <w:r>
        <w:t>Sensitivity of the Iowa Gambling Task in the presence e of neurological disease.</w:t>
      </w:r>
    </w:p>
    <w:p w14:paraId="5AB200B2" w14:textId="79D1A572" w:rsidR="00A2671E" w:rsidRDefault="00A2671E">
      <w:pPr>
        <w:pStyle w:val="CommentText"/>
      </w:pPr>
    </w:p>
  </w:comment>
  <w:comment w:id="116" w:author="Gwendolyn Royal-Smith" w:date="2016-10-17T00:38:00Z" w:initials="GR">
    <w:p w14:paraId="3B673583" w14:textId="3B75A947" w:rsidR="001A1FD1" w:rsidRDefault="001A1FD1">
      <w:pPr>
        <w:pStyle w:val="CommentText"/>
      </w:pPr>
      <w:r>
        <w:rPr>
          <w:rStyle w:val="CommentReference"/>
        </w:rPr>
        <w:annotationRef/>
      </w:r>
      <w:r>
        <w:t>Convergent validity of the Frontal Systems Behavior Scale</w:t>
      </w:r>
    </w:p>
  </w:comment>
  <w:comment w:id="117" w:author="Gwendolyn Royal-Smith" w:date="2016-10-17T00:39:00Z" w:initials="GR">
    <w:p w14:paraId="3CABE551" w14:textId="3C5D2F84" w:rsidR="00514B59" w:rsidRDefault="00514B59">
      <w:pPr>
        <w:pStyle w:val="CommentText"/>
      </w:pPr>
      <w:r>
        <w:rPr>
          <w:rStyle w:val="CommentReference"/>
        </w:rPr>
        <w:annotationRef/>
      </w:r>
      <w:r>
        <w:t xml:space="preserve">Reliability and model fit of the </w:t>
      </w:r>
      <w:proofErr w:type="spellStart"/>
      <w:r>
        <w:t>FrSBE</w:t>
      </w:r>
      <w:proofErr w:type="spellEnd"/>
      <w:r>
        <w:t xml:space="preserve"> using Exploratory Factor Analysis</w:t>
      </w:r>
    </w:p>
  </w:comment>
  <w:comment w:id="118" w:author="Gwendolyn Royal-Smith" w:date="2016-10-17T00:40:00Z" w:initials="GR">
    <w:p w14:paraId="3AA1CA81" w14:textId="614D817E" w:rsidR="00F02B26" w:rsidRDefault="00F02B26">
      <w:pPr>
        <w:pStyle w:val="CommentText"/>
      </w:pPr>
      <w:r>
        <w:rPr>
          <w:rStyle w:val="CommentReference"/>
        </w:rPr>
        <w:annotationRef/>
      </w:r>
      <w:r>
        <w:t>Reliability analysis of the Rey Auditory Verbal Learning Task</w:t>
      </w:r>
    </w:p>
  </w:comment>
  <w:comment w:id="119" w:author="Gwendolyn Royal-Smith" w:date="2016-10-17T00:41:00Z" w:initials="GR">
    <w:p w14:paraId="4F0047F4" w14:textId="0CAD1092" w:rsidR="00F02B26" w:rsidRDefault="00F02B26">
      <w:pPr>
        <w:pStyle w:val="CommentText"/>
      </w:pPr>
      <w:r>
        <w:rPr>
          <w:rStyle w:val="CommentReference"/>
        </w:rPr>
        <w:annotationRef/>
      </w:r>
      <w:r>
        <w:t>Construct validity of the RALVT</w:t>
      </w:r>
    </w:p>
  </w:comment>
  <w:comment w:id="120" w:author="Gwendolyn Royal-Smith" w:date="2016-10-17T00:42:00Z" w:initials="GR">
    <w:p w14:paraId="52B6BFD7" w14:textId="76223185" w:rsidR="00632AF3" w:rsidRDefault="00632AF3">
      <w:pPr>
        <w:pStyle w:val="CommentText"/>
      </w:pPr>
      <w:r>
        <w:rPr>
          <w:rStyle w:val="CommentReference"/>
        </w:rPr>
        <w:annotationRef/>
      </w:r>
      <w:r>
        <w:t>Exploratory Factor Analysis of RALVT</w:t>
      </w:r>
    </w:p>
  </w:comment>
  <w:comment w:id="121" w:author="Gwendolyn Royal-Smith" w:date="2016-10-17T00:43:00Z" w:initials="GR">
    <w:p w14:paraId="36EB9B7A" w14:textId="76FB76A9" w:rsidR="004C1765" w:rsidRDefault="004C1765">
      <w:pPr>
        <w:pStyle w:val="CommentText"/>
      </w:pPr>
      <w:r>
        <w:rPr>
          <w:rStyle w:val="CommentReference"/>
        </w:rPr>
        <w:annotationRef/>
      </w:r>
      <w:r>
        <w:t>Analysis of psychometric properties of the RALVT</w:t>
      </w:r>
    </w:p>
  </w:comment>
  <w:comment w:id="122" w:author="Gwendolyn Royal-Smith" w:date="2016-10-17T00:44:00Z" w:initials="GR">
    <w:p w14:paraId="20FFE53C" w14:textId="1C70A64B" w:rsidR="004C1765" w:rsidRDefault="004C1765">
      <w:pPr>
        <w:pStyle w:val="CommentText"/>
      </w:pPr>
      <w:r>
        <w:rPr>
          <w:rStyle w:val="CommentReference"/>
        </w:rPr>
        <w:annotationRef/>
      </w:r>
      <w:r>
        <w:t>General consensus of construct validity of RALVT</w:t>
      </w:r>
    </w:p>
  </w:comment>
  <w:comment w:id="123" w:author="Gwendolyn Royal-Smith" w:date="2016-10-17T00:49:00Z" w:initials="GR">
    <w:p w14:paraId="6AEFEBD3" w14:textId="1BD20ADE" w:rsidR="00A2671E" w:rsidRDefault="00A2671E">
      <w:pPr>
        <w:pStyle w:val="CommentText"/>
      </w:pPr>
      <w:r>
        <w:rPr>
          <w:rStyle w:val="CommentReference"/>
        </w:rPr>
        <w:annotationRef/>
      </w:r>
      <w:r>
        <w:t xml:space="preserve">The </w:t>
      </w:r>
      <w:proofErr w:type="spellStart"/>
      <w:r>
        <w:t>Stroop</w:t>
      </w:r>
      <w:proofErr w:type="spellEnd"/>
      <w:r>
        <w:t xml:space="preserve"> Word Color Task</w:t>
      </w:r>
    </w:p>
  </w:comment>
  <w:comment w:id="124" w:author="Gwendolyn Royal-Smith" w:date="2016-10-17T00:50:00Z" w:initials="GR">
    <w:p w14:paraId="79948823" w14:textId="5F19920A" w:rsidR="00A2671E" w:rsidRDefault="00A2671E">
      <w:pPr>
        <w:pStyle w:val="CommentText"/>
      </w:pPr>
      <w:r>
        <w:rPr>
          <w:rStyle w:val="CommentReference"/>
        </w:rPr>
        <w:annotationRef/>
      </w:r>
      <w:r>
        <w:t xml:space="preserve">Significance of inhibitory processing and </w:t>
      </w:r>
    </w:p>
  </w:comment>
  <w:comment w:id="125" w:author="Gwendolyn Royal-Smith" w:date="2016-10-17T00:51:00Z" w:initials="GR">
    <w:p w14:paraId="796169A7" w14:textId="1B35A936" w:rsidR="00A2671E" w:rsidRDefault="00A2671E">
      <w:pPr>
        <w:pStyle w:val="CommentText"/>
      </w:pPr>
      <w:r>
        <w:rPr>
          <w:rStyle w:val="CommentReference"/>
        </w:rPr>
        <w:annotationRef/>
      </w:r>
      <w:r>
        <w:t>Relevance to slowed performance on test by addicted participants</w:t>
      </w:r>
    </w:p>
  </w:comment>
  <w:comment w:id="126" w:author="Gwendolyn Royal-Smith" w:date="2016-10-17T00:52:00Z" w:initials="GR">
    <w:p w14:paraId="59F7A15C" w14:textId="5D9DC050" w:rsidR="005F164E" w:rsidRDefault="005F164E">
      <w:pPr>
        <w:pStyle w:val="CommentText"/>
      </w:pPr>
      <w:r>
        <w:rPr>
          <w:rStyle w:val="CommentReference"/>
        </w:rPr>
        <w:annotationRef/>
      </w:r>
      <w:r>
        <w:t>Threats to construct or statistical conclusion validity in neuropsychological testing</w:t>
      </w:r>
    </w:p>
  </w:comment>
  <w:comment w:id="127" w:author="Gwendolyn Royal-Smith" w:date="2016-10-17T00:53:00Z" w:initials="GR">
    <w:p w14:paraId="637C4251" w14:textId="22E72E9A" w:rsidR="005F164E" w:rsidRDefault="005F164E">
      <w:pPr>
        <w:pStyle w:val="CommentText"/>
      </w:pPr>
      <w:r>
        <w:rPr>
          <w:rStyle w:val="CommentReference"/>
        </w:rPr>
        <w:annotationRef/>
      </w:r>
      <w:r>
        <w:t>Two specific threat to statistical conclusion validity from Garcia-Perez study</w:t>
      </w:r>
    </w:p>
  </w:comment>
  <w:comment w:id="128" w:author="Gwendolyn Royal-Smith" w:date="2016-10-17T00:55:00Z" w:initials="GR">
    <w:p w14:paraId="43245EFC" w14:textId="00497923" w:rsidR="0066385C" w:rsidRDefault="0066385C">
      <w:pPr>
        <w:pStyle w:val="CommentText"/>
      </w:pPr>
      <w:r>
        <w:rPr>
          <w:rStyle w:val="CommentReference"/>
        </w:rPr>
        <w:annotationRef/>
      </w:r>
      <w:r>
        <w:t>Type 1 and Type II error issues in CTN-0031A study</w:t>
      </w:r>
    </w:p>
  </w:comment>
  <w:comment w:id="129" w:author="Gwendolyn Royal-Smith" w:date="2016-10-17T00:56:00Z" w:initials="GR">
    <w:p w14:paraId="496DF592" w14:textId="05E6E6AD" w:rsidR="0020699F" w:rsidRDefault="0020699F">
      <w:pPr>
        <w:pStyle w:val="CommentText"/>
      </w:pPr>
      <w:r>
        <w:rPr>
          <w:rStyle w:val="CommentReference"/>
        </w:rPr>
        <w:annotationRef/>
      </w:r>
      <w:r>
        <w:t>Regression methods and predictor variables</w:t>
      </w:r>
    </w:p>
  </w:comment>
  <w:comment w:id="130" w:author="Gwendolyn Royal-Smith" w:date="2016-10-17T00:57:00Z" w:initials="GR">
    <w:p w14:paraId="2B7CCB79" w14:textId="3874A663" w:rsidR="0020699F" w:rsidRDefault="0020699F">
      <w:pPr>
        <w:pStyle w:val="CommentText"/>
      </w:pPr>
      <w:r>
        <w:rPr>
          <w:rStyle w:val="CommentReference"/>
        </w:rPr>
        <w:annotationRef/>
      </w:r>
      <w:r>
        <w:t>Other assumptions of validity in predictor variables in CTN-003 A study</w:t>
      </w:r>
    </w:p>
  </w:comment>
  <w:comment w:id="131" w:author="Gwendolyn Royal-Smith" w:date="2016-10-17T00:58:00Z" w:initials="GR">
    <w:p w14:paraId="20AE6BEA" w14:textId="66589DF5" w:rsidR="0020699F" w:rsidRDefault="0020699F">
      <w:pPr>
        <w:pStyle w:val="CommentText"/>
      </w:pPr>
      <w:r>
        <w:rPr>
          <w:rStyle w:val="CommentReference"/>
        </w:rPr>
        <w:annotationRef/>
      </w:r>
      <w:r w:rsidR="007F3DFB">
        <w:t>Regression methods</w:t>
      </w:r>
      <w:r>
        <w:t xml:space="preserve"> used to estimate parameters of study relationships</w:t>
      </w:r>
    </w:p>
  </w:comment>
  <w:comment w:id="132" w:author="Gwendolyn Royal-Smith" w:date="2016-10-17T00:59:00Z" w:initials="GR">
    <w:p w14:paraId="0681678C" w14:textId="396BD27C" w:rsidR="007F3DFB" w:rsidRDefault="007F3DFB">
      <w:pPr>
        <w:pStyle w:val="CommentText"/>
      </w:pPr>
      <w:r>
        <w:rPr>
          <w:rStyle w:val="CommentReference"/>
        </w:rPr>
        <w:annotationRef/>
      </w:r>
      <w:r>
        <w:t>Magnitude and strength of relationships in predicting outcomes</w:t>
      </w:r>
    </w:p>
  </w:comment>
  <w:comment w:id="133" w:author="Gwendolyn Royal-Smith" w:date="2016-10-17T01:00:00Z" w:initials="GR">
    <w:p w14:paraId="09DB900A" w14:textId="3265BFD1" w:rsidR="00320238" w:rsidRDefault="00320238">
      <w:pPr>
        <w:pStyle w:val="CommentText"/>
      </w:pPr>
      <w:r>
        <w:rPr>
          <w:rStyle w:val="CommentReference"/>
        </w:rPr>
        <w:annotationRef/>
      </w:r>
      <w:r>
        <w:rPr>
          <w:rStyle w:val="CommentReference"/>
        </w:rPr>
        <w:t>Assumptions of predictive measures associated with exactness of test performance</w:t>
      </w:r>
    </w:p>
  </w:comment>
  <w:comment w:id="134" w:author="Gwendolyn Royal-Smith" w:date="2016-10-17T01:01:00Z" w:initials="GR">
    <w:p w14:paraId="15E8815E" w14:textId="0137AD1B" w:rsidR="00272E79" w:rsidRDefault="00272E79">
      <w:pPr>
        <w:pStyle w:val="CommentText"/>
      </w:pPr>
      <w:r>
        <w:rPr>
          <w:rStyle w:val="CommentReference"/>
        </w:rPr>
        <w:annotationRef/>
      </w:r>
      <w:r>
        <w:t>Summary of research design</w:t>
      </w:r>
    </w:p>
  </w:comment>
  <w:comment w:id="142" w:author="Gwendolyn Royal-Smith" w:date="2016-10-17T01:01:00Z" w:initials="GR">
    <w:p w14:paraId="0489B9CF" w14:textId="778B0CAD" w:rsidR="00272E79" w:rsidRDefault="00272E79">
      <w:pPr>
        <w:pStyle w:val="CommentText"/>
      </w:pPr>
      <w:r>
        <w:rPr>
          <w:rStyle w:val="CommentReference"/>
        </w:rPr>
        <w:annotationRef/>
      </w:r>
      <w:r>
        <w:t>Running Reference list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845207" w15:done="0"/>
  <w15:commentEx w15:paraId="6850CF8D" w15:done="0"/>
  <w15:commentEx w15:paraId="0AB0D63A" w15:done="0"/>
  <w15:commentEx w15:paraId="30B6C498" w15:done="0"/>
  <w15:commentEx w15:paraId="5C47B0A8" w15:done="0"/>
  <w15:commentEx w15:paraId="3EF7F934" w15:done="0"/>
  <w15:commentEx w15:paraId="7B41EB22" w15:done="0"/>
  <w15:commentEx w15:paraId="69A53A4B" w15:done="0"/>
  <w15:commentEx w15:paraId="3EFEDB94" w15:done="0"/>
  <w15:commentEx w15:paraId="65CE0592" w15:done="0"/>
  <w15:commentEx w15:paraId="1DA4CCF4" w15:done="0"/>
  <w15:commentEx w15:paraId="2214DE48" w15:done="0"/>
  <w15:commentEx w15:paraId="13B69DAD" w15:done="0"/>
  <w15:commentEx w15:paraId="70C4EA78" w15:done="0"/>
  <w15:commentEx w15:paraId="1F4F3A5F" w15:done="0"/>
  <w15:commentEx w15:paraId="64A07F97" w15:done="0"/>
  <w15:commentEx w15:paraId="286BE81B" w15:done="0"/>
  <w15:commentEx w15:paraId="3DDC97DE" w15:done="0"/>
  <w15:commentEx w15:paraId="478F239D" w15:done="0"/>
  <w15:commentEx w15:paraId="5E26761E" w15:done="0"/>
  <w15:commentEx w15:paraId="5B450237" w15:done="0"/>
  <w15:commentEx w15:paraId="68BFB48F" w15:done="0"/>
  <w15:commentEx w15:paraId="33179119" w15:done="0"/>
  <w15:commentEx w15:paraId="792B0E74" w15:done="0"/>
  <w15:commentEx w15:paraId="09F48FD6" w15:done="0"/>
  <w15:commentEx w15:paraId="2670EA0E" w15:done="0"/>
  <w15:commentEx w15:paraId="7F2CD971" w15:done="0"/>
  <w15:commentEx w15:paraId="3D8C25AF" w15:done="0"/>
  <w15:commentEx w15:paraId="1D901332" w15:done="0"/>
  <w15:commentEx w15:paraId="26ACAAA8" w15:done="0"/>
  <w15:commentEx w15:paraId="78EFBB8D" w15:done="0"/>
  <w15:commentEx w15:paraId="11844AB0" w15:done="0"/>
  <w15:commentEx w15:paraId="7B42B25D" w15:done="0"/>
  <w15:commentEx w15:paraId="7EAFB181" w15:done="0"/>
  <w15:commentEx w15:paraId="57F493A3" w15:done="0"/>
  <w15:commentEx w15:paraId="3BF96338" w15:done="0"/>
  <w15:commentEx w15:paraId="0F6D6B93" w15:done="0"/>
  <w15:commentEx w15:paraId="476CFD28" w15:done="0"/>
  <w15:commentEx w15:paraId="6A837D8C" w15:done="0"/>
  <w15:commentEx w15:paraId="54937B5C" w15:done="0"/>
  <w15:commentEx w15:paraId="4D8FFBBC" w15:done="0"/>
  <w15:commentEx w15:paraId="5EABC4E2" w15:done="0"/>
  <w15:commentEx w15:paraId="25DB8147" w15:done="0"/>
  <w15:commentEx w15:paraId="7BC82E88" w15:done="0"/>
  <w15:commentEx w15:paraId="051156B5" w15:done="0"/>
  <w15:commentEx w15:paraId="774A722B" w15:done="0"/>
  <w15:commentEx w15:paraId="3A95CA11" w15:done="0"/>
  <w15:commentEx w15:paraId="249278F0" w15:done="0"/>
  <w15:commentEx w15:paraId="4E9FBCA0" w15:done="0"/>
  <w15:commentEx w15:paraId="33243BCF" w15:done="0"/>
  <w15:commentEx w15:paraId="077C8497" w15:done="0"/>
  <w15:commentEx w15:paraId="005EE112" w15:done="0"/>
  <w15:commentEx w15:paraId="57057730" w15:done="0"/>
  <w15:commentEx w15:paraId="19F971A9" w15:done="0"/>
  <w15:commentEx w15:paraId="2FAD6352" w15:done="0"/>
  <w15:commentEx w15:paraId="28789038" w15:done="0"/>
  <w15:commentEx w15:paraId="58EED165" w15:done="0"/>
  <w15:commentEx w15:paraId="0E42BBFF" w15:done="0"/>
  <w15:commentEx w15:paraId="3E87905D" w15:done="0"/>
  <w15:commentEx w15:paraId="1EA8E154" w15:done="0"/>
  <w15:commentEx w15:paraId="60E28683" w15:done="0"/>
  <w15:commentEx w15:paraId="3E94D0B9" w15:done="0"/>
  <w15:commentEx w15:paraId="2919D0DF" w15:done="0"/>
  <w15:commentEx w15:paraId="51F419D2" w15:done="0"/>
  <w15:commentEx w15:paraId="4271E4B7" w15:done="0"/>
  <w15:commentEx w15:paraId="0C8D4377" w15:done="0"/>
  <w15:commentEx w15:paraId="7EA1E9AF" w15:done="0"/>
  <w15:commentEx w15:paraId="4EADE31B" w15:done="0"/>
  <w15:commentEx w15:paraId="14132327" w15:done="0"/>
  <w15:commentEx w15:paraId="65456DD0" w15:done="0"/>
  <w15:commentEx w15:paraId="2504A58F" w15:done="0"/>
  <w15:commentEx w15:paraId="7D897B42" w15:done="0"/>
  <w15:commentEx w15:paraId="37D6C6D1" w15:done="0"/>
  <w15:commentEx w15:paraId="7552A4CE" w15:done="0"/>
  <w15:commentEx w15:paraId="3736C916" w15:done="0"/>
  <w15:commentEx w15:paraId="7E47C8E3" w15:done="0"/>
  <w15:commentEx w15:paraId="2CDF88E0" w15:done="0"/>
  <w15:commentEx w15:paraId="3F1C08DC" w15:done="0"/>
  <w15:commentEx w15:paraId="5D99A3F1" w15:done="0"/>
  <w15:commentEx w15:paraId="13E5843E" w15:done="0"/>
  <w15:commentEx w15:paraId="20E55737" w15:done="0"/>
  <w15:commentEx w15:paraId="5CDDC369" w15:done="0"/>
  <w15:commentEx w15:paraId="3A159AE2" w15:done="0"/>
  <w15:commentEx w15:paraId="52933FC5" w15:done="0"/>
  <w15:commentEx w15:paraId="6B1B02A6" w15:done="0"/>
  <w15:commentEx w15:paraId="5489F89D" w15:done="0"/>
  <w15:commentEx w15:paraId="57CC5039" w15:done="0"/>
  <w15:commentEx w15:paraId="38BADF3E" w15:done="0"/>
  <w15:commentEx w15:paraId="62525830" w15:done="0"/>
  <w15:commentEx w15:paraId="42AED7FC" w15:done="0"/>
  <w15:commentEx w15:paraId="2999C6D1" w15:done="0"/>
  <w15:commentEx w15:paraId="57CA4580" w15:done="0"/>
  <w15:commentEx w15:paraId="2D951198" w15:done="0"/>
  <w15:commentEx w15:paraId="6B7F4624" w15:done="0"/>
  <w15:commentEx w15:paraId="1A91DB34" w15:done="0"/>
  <w15:commentEx w15:paraId="18D40366" w15:done="0"/>
  <w15:commentEx w15:paraId="11542051" w15:done="0"/>
  <w15:commentEx w15:paraId="16F9477C" w15:done="0"/>
  <w15:commentEx w15:paraId="68ECB1DE" w15:done="0"/>
  <w15:commentEx w15:paraId="2D83C075" w15:done="0"/>
  <w15:commentEx w15:paraId="436DDE00" w15:done="0"/>
  <w15:commentEx w15:paraId="0DA1218F" w15:done="0"/>
  <w15:commentEx w15:paraId="2BD35E71" w15:done="0"/>
  <w15:commentEx w15:paraId="15948211" w15:done="0"/>
  <w15:commentEx w15:paraId="00544E6D" w15:done="0"/>
  <w15:commentEx w15:paraId="565C68CC" w15:done="0"/>
  <w15:commentEx w15:paraId="4FAFD6B7" w15:done="0"/>
  <w15:commentEx w15:paraId="4438988C" w15:done="0"/>
  <w15:commentEx w15:paraId="5AB200B2" w15:done="0"/>
  <w15:commentEx w15:paraId="3B673583" w15:done="0"/>
  <w15:commentEx w15:paraId="3CABE551" w15:done="0"/>
  <w15:commentEx w15:paraId="3AA1CA81" w15:done="0"/>
  <w15:commentEx w15:paraId="4F0047F4" w15:done="0"/>
  <w15:commentEx w15:paraId="52B6BFD7" w15:done="0"/>
  <w15:commentEx w15:paraId="36EB9B7A" w15:done="0"/>
  <w15:commentEx w15:paraId="20FFE53C" w15:done="0"/>
  <w15:commentEx w15:paraId="6AEFEBD3" w15:done="0"/>
  <w15:commentEx w15:paraId="79948823" w15:done="0"/>
  <w15:commentEx w15:paraId="796169A7" w15:done="0"/>
  <w15:commentEx w15:paraId="59F7A15C" w15:done="0"/>
  <w15:commentEx w15:paraId="637C4251" w15:done="0"/>
  <w15:commentEx w15:paraId="43245EFC" w15:done="0"/>
  <w15:commentEx w15:paraId="496DF592" w15:done="0"/>
  <w15:commentEx w15:paraId="2B7CCB79" w15:done="0"/>
  <w15:commentEx w15:paraId="20AE6BEA" w15:done="0"/>
  <w15:commentEx w15:paraId="0681678C" w15:done="0"/>
  <w15:commentEx w15:paraId="09DB900A" w15:done="0"/>
  <w15:commentEx w15:paraId="15E8815E" w15:done="0"/>
  <w15:commentEx w15:paraId="0489B9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7D4A8" w14:textId="77777777" w:rsidR="00FA242A" w:rsidRDefault="00FA242A">
      <w:pPr>
        <w:spacing w:after="0" w:line="240" w:lineRule="auto"/>
      </w:pPr>
      <w:r>
        <w:separator/>
      </w:r>
    </w:p>
  </w:endnote>
  <w:endnote w:type="continuationSeparator" w:id="0">
    <w:p w14:paraId="1FD585C9" w14:textId="77777777" w:rsidR="00FA242A" w:rsidRDefault="00FA2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599478"/>
      <w:docPartObj>
        <w:docPartGallery w:val="Page Numbers (Bottom of Page)"/>
        <w:docPartUnique/>
      </w:docPartObj>
    </w:sdtPr>
    <w:sdtEndPr>
      <w:rPr>
        <w:noProof/>
      </w:rPr>
    </w:sdtEndPr>
    <w:sdtContent>
      <w:p w14:paraId="3CA878ED" w14:textId="60C41BDD" w:rsidR="0082025F" w:rsidRDefault="0082025F">
        <w:pPr>
          <w:pStyle w:val="Footer"/>
          <w:jc w:val="right"/>
        </w:pPr>
        <w:r>
          <w:fldChar w:fldCharType="begin"/>
        </w:r>
        <w:r>
          <w:instrText xml:space="preserve"> PAGE   \* MERGEFORMAT </w:instrText>
        </w:r>
        <w:r>
          <w:fldChar w:fldCharType="separate"/>
        </w:r>
        <w:r w:rsidR="00AD21DB">
          <w:rPr>
            <w:noProof/>
          </w:rPr>
          <w:t>19</w:t>
        </w:r>
        <w:r>
          <w:rPr>
            <w:noProof/>
          </w:rPr>
          <w:fldChar w:fldCharType="end"/>
        </w:r>
      </w:p>
    </w:sdtContent>
  </w:sdt>
  <w:p w14:paraId="2633FE7B" w14:textId="77777777" w:rsidR="0082025F" w:rsidRDefault="008202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4C35F" w14:textId="77777777" w:rsidR="00FA242A" w:rsidRDefault="00FA242A">
      <w:pPr>
        <w:spacing w:after="0" w:line="240" w:lineRule="auto"/>
      </w:pPr>
      <w:r>
        <w:separator/>
      </w:r>
    </w:p>
  </w:footnote>
  <w:footnote w:type="continuationSeparator" w:id="0">
    <w:p w14:paraId="271C21E1" w14:textId="77777777" w:rsidR="00FA242A" w:rsidRDefault="00FA242A">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wendolyn Royal-Smith">
    <w15:presenceInfo w15:providerId="Windows Live" w15:userId="65380a05054cc5f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3A3"/>
    <w:rsid w:val="0000034A"/>
    <w:rsid w:val="00000E4B"/>
    <w:rsid w:val="00002C02"/>
    <w:rsid w:val="00011C0C"/>
    <w:rsid w:val="000129B6"/>
    <w:rsid w:val="000137E7"/>
    <w:rsid w:val="00017F66"/>
    <w:rsid w:val="000201E8"/>
    <w:rsid w:val="00021600"/>
    <w:rsid w:val="00021997"/>
    <w:rsid w:val="00023B8B"/>
    <w:rsid w:val="000278B4"/>
    <w:rsid w:val="00030484"/>
    <w:rsid w:val="000306A5"/>
    <w:rsid w:val="00032734"/>
    <w:rsid w:val="00032BB2"/>
    <w:rsid w:val="00032F8E"/>
    <w:rsid w:val="00033755"/>
    <w:rsid w:val="000376D1"/>
    <w:rsid w:val="00041A20"/>
    <w:rsid w:val="00042ECD"/>
    <w:rsid w:val="000450A1"/>
    <w:rsid w:val="00047258"/>
    <w:rsid w:val="0005149E"/>
    <w:rsid w:val="00052E1D"/>
    <w:rsid w:val="000530B2"/>
    <w:rsid w:val="00056860"/>
    <w:rsid w:val="00062AC1"/>
    <w:rsid w:val="00062DB4"/>
    <w:rsid w:val="00062F33"/>
    <w:rsid w:val="00065D05"/>
    <w:rsid w:val="00066491"/>
    <w:rsid w:val="00066763"/>
    <w:rsid w:val="00067581"/>
    <w:rsid w:val="000723D7"/>
    <w:rsid w:val="0007412E"/>
    <w:rsid w:val="000742F3"/>
    <w:rsid w:val="00081522"/>
    <w:rsid w:val="00081C72"/>
    <w:rsid w:val="00081F0A"/>
    <w:rsid w:val="0008321B"/>
    <w:rsid w:val="000871DD"/>
    <w:rsid w:val="00087283"/>
    <w:rsid w:val="00094025"/>
    <w:rsid w:val="000A0E63"/>
    <w:rsid w:val="000A0F38"/>
    <w:rsid w:val="000A1827"/>
    <w:rsid w:val="000A5B6A"/>
    <w:rsid w:val="000A74F8"/>
    <w:rsid w:val="000A7C38"/>
    <w:rsid w:val="000B09DC"/>
    <w:rsid w:val="000B120C"/>
    <w:rsid w:val="000B1778"/>
    <w:rsid w:val="000B1DF7"/>
    <w:rsid w:val="000B2113"/>
    <w:rsid w:val="000B3E10"/>
    <w:rsid w:val="000B7D15"/>
    <w:rsid w:val="000C1158"/>
    <w:rsid w:val="000C3990"/>
    <w:rsid w:val="000C52E9"/>
    <w:rsid w:val="000C5C46"/>
    <w:rsid w:val="000C67E9"/>
    <w:rsid w:val="000C67FB"/>
    <w:rsid w:val="000D4955"/>
    <w:rsid w:val="000D6C63"/>
    <w:rsid w:val="000E2BC8"/>
    <w:rsid w:val="000E3046"/>
    <w:rsid w:val="000F0CD8"/>
    <w:rsid w:val="000F217B"/>
    <w:rsid w:val="000F2FE6"/>
    <w:rsid w:val="000F413B"/>
    <w:rsid w:val="000F6AE8"/>
    <w:rsid w:val="001007F7"/>
    <w:rsid w:val="001008EC"/>
    <w:rsid w:val="00103A81"/>
    <w:rsid w:val="0010483A"/>
    <w:rsid w:val="001060AC"/>
    <w:rsid w:val="0010698A"/>
    <w:rsid w:val="00106CEA"/>
    <w:rsid w:val="00110FBE"/>
    <w:rsid w:val="00112D86"/>
    <w:rsid w:val="0011430D"/>
    <w:rsid w:val="0011517C"/>
    <w:rsid w:val="0012023C"/>
    <w:rsid w:val="00121AD8"/>
    <w:rsid w:val="0012374F"/>
    <w:rsid w:val="001251FC"/>
    <w:rsid w:val="001256BA"/>
    <w:rsid w:val="001259D6"/>
    <w:rsid w:val="0013124B"/>
    <w:rsid w:val="00133B91"/>
    <w:rsid w:val="00134ED7"/>
    <w:rsid w:val="00135F77"/>
    <w:rsid w:val="00144249"/>
    <w:rsid w:val="001500CD"/>
    <w:rsid w:val="00150AFD"/>
    <w:rsid w:val="00150B12"/>
    <w:rsid w:val="00153E72"/>
    <w:rsid w:val="00165D26"/>
    <w:rsid w:val="0017038E"/>
    <w:rsid w:val="001724DE"/>
    <w:rsid w:val="00174A48"/>
    <w:rsid w:val="0017611B"/>
    <w:rsid w:val="001801AF"/>
    <w:rsid w:val="00187D78"/>
    <w:rsid w:val="001917D2"/>
    <w:rsid w:val="00192138"/>
    <w:rsid w:val="0019265D"/>
    <w:rsid w:val="001942CD"/>
    <w:rsid w:val="001A0627"/>
    <w:rsid w:val="001A1FD1"/>
    <w:rsid w:val="001A41B2"/>
    <w:rsid w:val="001A48F4"/>
    <w:rsid w:val="001A560F"/>
    <w:rsid w:val="001B0FD0"/>
    <w:rsid w:val="001B45CF"/>
    <w:rsid w:val="001B605B"/>
    <w:rsid w:val="001C2DD9"/>
    <w:rsid w:val="001C4135"/>
    <w:rsid w:val="001C42B5"/>
    <w:rsid w:val="001C5588"/>
    <w:rsid w:val="001C7D80"/>
    <w:rsid w:val="001C7E88"/>
    <w:rsid w:val="001D0395"/>
    <w:rsid w:val="001D120C"/>
    <w:rsid w:val="001D49E8"/>
    <w:rsid w:val="001E099C"/>
    <w:rsid w:val="001E587A"/>
    <w:rsid w:val="001E5D86"/>
    <w:rsid w:val="001E75AE"/>
    <w:rsid w:val="001E79A4"/>
    <w:rsid w:val="001F2650"/>
    <w:rsid w:val="001F3529"/>
    <w:rsid w:val="001F46D0"/>
    <w:rsid w:val="001F6AEA"/>
    <w:rsid w:val="002002F0"/>
    <w:rsid w:val="0020153E"/>
    <w:rsid w:val="002035E4"/>
    <w:rsid w:val="00203DDA"/>
    <w:rsid w:val="0020699F"/>
    <w:rsid w:val="00210B5C"/>
    <w:rsid w:val="002122E7"/>
    <w:rsid w:val="0021274E"/>
    <w:rsid w:val="00215A44"/>
    <w:rsid w:val="00216B01"/>
    <w:rsid w:val="00217100"/>
    <w:rsid w:val="00217651"/>
    <w:rsid w:val="00217B52"/>
    <w:rsid w:val="00224BED"/>
    <w:rsid w:val="0022587B"/>
    <w:rsid w:val="002262F6"/>
    <w:rsid w:val="00226FE8"/>
    <w:rsid w:val="00227615"/>
    <w:rsid w:val="002313D8"/>
    <w:rsid w:val="00231A16"/>
    <w:rsid w:val="00233A19"/>
    <w:rsid w:val="00233F3B"/>
    <w:rsid w:val="0023454F"/>
    <w:rsid w:val="00234DFF"/>
    <w:rsid w:val="00235647"/>
    <w:rsid w:val="00236B11"/>
    <w:rsid w:val="00240099"/>
    <w:rsid w:val="002411D3"/>
    <w:rsid w:val="00242D22"/>
    <w:rsid w:val="00243A51"/>
    <w:rsid w:val="00243C14"/>
    <w:rsid w:val="00245FC9"/>
    <w:rsid w:val="00247BD8"/>
    <w:rsid w:val="00250440"/>
    <w:rsid w:val="0025435D"/>
    <w:rsid w:val="002571FD"/>
    <w:rsid w:val="002609BE"/>
    <w:rsid w:val="00260F14"/>
    <w:rsid w:val="0026407A"/>
    <w:rsid w:val="0026414D"/>
    <w:rsid w:val="00267A29"/>
    <w:rsid w:val="00267E43"/>
    <w:rsid w:val="0027070E"/>
    <w:rsid w:val="00272102"/>
    <w:rsid w:val="00272E79"/>
    <w:rsid w:val="00274B18"/>
    <w:rsid w:val="00274DE7"/>
    <w:rsid w:val="002750DF"/>
    <w:rsid w:val="00275B43"/>
    <w:rsid w:val="00275C58"/>
    <w:rsid w:val="00275DCB"/>
    <w:rsid w:val="0027681E"/>
    <w:rsid w:val="00284CCE"/>
    <w:rsid w:val="00291336"/>
    <w:rsid w:val="002946B7"/>
    <w:rsid w:val="00294820"/>
    <w:rsid w:val="00295012"/>
    <w:rsid w:val="002956B6"/>
    <w:rsid w:val="002965D0"/>
    <w:rsid w:val="002A003B"/>
    <w:rsid w:val="002A235A"/>
    <w:rsid w:val="002A2A3C"/>
    <w:rsid w:val="002A3703"/>
    <w:rsid w:val="002B2B1F"/>
    <w:rsid w:val="002B34AE"/>
    <w:rsid w:val="002B5837"/>
    <w:rsid w:val="002B5A23"/>
    <w:rsid w:val="002B631F"/>
    <w:rsid w:val="002B70A5"/>
    <w:rsid w:val="002E3DF8"/>
    <w:rsid w:val="002E4CC4"/>
    <w:rsid w:val="002E58F7"/>
    <w:rsid w:val="002E71B6"/>
    <w:rsid w:val="002F155F"/>
    <w:rsid w:val="002F22C0"/>
    <w:rsid w:val="002F25FE"/>
    <w:rsid w:val="002F2B52"/>
    <w:rsid w:val="002F534A"/>
    <w:rsid w:val="002F55A1"/>
    <w:rsid w:val="00300D12"/>
    <w:rsid w:val="003060CE"/>
    <w:rsid w:val="00307548"/>
    <w:rsid w:val="0031025B"/>
    <w:rsid w:val="003111E5"/>
    <w:rsid w:val="00320238"/>
    <w:rsid w:val="0032066A"/>
    <w:rsid w:val="00323E47"/>
    <w:rsid w:val="00327AAF"/>
    <w:rsid w:val="00330861"/>
    <w:rsid w:val="0033441E"/>
    <w:rsid w:val="003354D4"/>
    <w:rsid w:val="00336516"/>
    <w:rsid w:val="00336776"/>
    <w:rsid w:val="00344289"/>
    <w:rsid w:val="003447F8"/>
    <w:rsid w:val="00345467"/>
    <w:rsid w:val="0034730A"/>
    <w:rsid w:val="00354F2D"/>
    <w:rsid w:val="00355CF5"/>
    <w:rsid w:val="00360C15"/>
    <w:rsid w:val="00360EB1"/>
    <w:rsid w:val="003625C2"/>
    <w:rsid w:val="00364E84"/>
    <w:rsid w:val="00371F17"/>
    <w:rsid w:val="0037354B"/>
    <w:rsid w:val="00381E21"/>
    <w:rsid w:val="00382366"/>
    <w:rsid w:val="00382560"/>
    <w:rsid w:val="00382F24"/>
    <w:rsid w:val="00386B2D"/>
    <w:rsid w:val="00387460"/>
    <w:rsid w:val="0039264C"/>
    <w:rsid w:val="00392CE8"/>
    <w:rsid w:val="00393443"/>
    <w:rsid w:val="00393FA0"/>
    <w:rsid w:val="003943A3"/>
    <w:rsid w:val="003A1D98"/>
    <w:rsid w:val="003A1DEE"/>
    <w:rsid w:val="003A293E"/>
    <w:rsid w:val="003A4F01"/>
    <w:rsid w:val="003A5ED9"/>
    <w:rsid w:val="003B0AAD"/>
    <w:rsid w:val="003B1146"/>
    <w:rsid w:val="003B18C7"/>
    <w:rsid w:val="003B199C"/>
    <w:rsid w:val="003B27E6"/>
    <w:rsid w:val="003B7211"/>
    <w:rsid w:val="003C059F"/>
    <w:rsid w:val="003C1833"/>
    <w:rsid w:val="003C559C"/>
    <w:rsid w:val="003C5962"/>
    <w:rsid w:val="003C7B46"/>
    <w:rsid w:val="003D01F9"/>
    <w:rsid w:val="003D0BEA"/>
    <w:rsid w:val="003D19B4"/>
    <w:rsid w:val="003D1F0E"/>
    <w:rsid w:val="003D34FE"/>
    <w:rsid w:val="003D6564"/>
    <w:rsid w:val="003D6B3D"/>
    <w:rsid w:val="003E2071"/>
    <w:rsid w:val="003E2803"/>
    <w:rsid w:val="003E34C7"/>
    <w:rsid w:val="003E37F2"/>
    <w:rsid w:val="003E54B1"/>
    <w:rsid w:val="003E5517"/>
    <w:rsid w:val="003E65FD"/>
    <w:rsid w:val="003E684D"/>
    <w:rsid w:val="003F003A"/>
    <w:rsid w:val="003F06EF"/>
    <w:rsid w:val="003F5BD0"/>
    <w:rsid w:val="003F737C"/>
    <w:rsid w:val="003F7F7E"/>
    <w:rsid w:val="00400563"/>
    <w:rsid w:val="00402BB8"/>
    <w:rsid w:val="00404502"/>
    <w:rsid w:val="00404CC4"/>
    <w:rsid w:val="00405C2B"/>
    <w:rsid w:val="00405FCD"/>
    <w:rsid w:val="0040617C"/>
    <w:rsid w:val="00407A62"/>
    <w:rsid w:val="00407D24"/>
    <w:rsid w:val="00414591"/>
    <w:rsid w:val="00422209"/>
    <w:rsid w:val="00424F20"/>
    <w:rsid w:val="00424F86"/>
    <w:rsid w:val="004263CC"/>
    <w:rsid w:val="0043295B"/>
    <w:rsid w:val="0043382D"/>
    <w:rsid w:val="00433CA2"/>
    <w:rsid w:val="004416AA"/>
    <w:rsid w:val="00443AAB"/>
    <w:rsid w:val="0044443A"/>
    <w:rsid w:val="00444A9F"/>
    <w:rsid w:val="00445689"/>
    <w:rsid w:val="004544D6"/>
    <w:rsid w:val="00457511"/>
    <w:rsid w:val="004637B7"/>
    <w:rsid w:val="004652E5"/>
    <w:rsid w:val="004665A5"/>
    <w:rsid w:val="004668CD"/>
    <w:rsid w:val="00466D05"/>
    <w:rsid w:val="00466E07"/>
    <w:rsid w:val="0046771D"/>
    <w:rsid w:val="00470ACE"/>
    <w:rsid w:val="00474C7A"/>
    <w:rsid w:val="0047692A"/>
    <w:rsid w:val="00476F75"/>
    <w:rsid w:val="00477FE3"/>
    <w:rsid w:val="004802D8"/>
    <w:rsid w:val="00481A5B"/>
    <w:rsid w:val="004909DB"/>
    <w:rsid w:val="00496523"/>
    <w:rsid w:val="004A0960"/>
    <w:rsid w:val="004A1FE8"/>
    <w:rsid w:val="004A2BBE"/>
    <w:rsid w:val="004A4497"/>
    <w:rsid w:val="004A5C50"/>
    <w:rsid w:val="004B1903"/>
    <w:rsid w:val="004B1A86"/>
    <w:rsid w:val="004C0C8E"/>
    <w:rsid w:val="004C1430"/>
    <w:rsid w:val="004C1765"/>
    <w:rsid w:val="004C2700"/>
    <w:rsid w:val="004C2D4C"/>
    <w:rsid w:val="004C60C3"/>
    <w:rsid w:val="004C6DCD"/>
    <w:rsid w:val="004D12C1"/>
    <w:rsid w:val="004D2F34"/>
    <w:rsid w:val="004D3F6F"/>
    <w:rsid w:val="004D5FA1"/>
    <w:rsid w:val="004D60EC"/>
    <w:rsid w:val="004E086D"/>
    <w:rsid w:val="004E2269"/>
    <w:rsid w:val="004E2860"/>
    <w:rsid w:val="004E6E5C"/>
    <w:rsid w:val="004E6FD5"/>
    <w:rsid w:val="004E7242"/>
    <w:rsid w:val="004E7E65"/>
    <w:rsid w:val="004F6DF7"/>
    <w:rsid w:val="00500919"/>
    <w:rsid w:val="00501478"/>
    <w:rsid w:val="005015C3"/>
    <w:rsid w:val="0050160B"/>
    <w:rsid w:val="00501838"/>
    <w:rsid w:val="00502A4A"/>
    <w:rsid w:val="0050316A"/>
    <w:rsid w:val="00504CEE"/>
    <w:rsid w:val="005051AA"/>
    <w:rsid w:val="0050703E"/>
    <w:rsid w:val="00511261"/>
    <w:rsid w:val="00511C6A"/>
    <w:rsid w:val="00511DD5"/>
    <w:rsid w:val="00512F6C"/>
    <w:rsid w:val="00513064"/>
    <w:rsid w:val="00514B59"/>
    <w:rsid w:val="005170FE"/>
    <w:rsid w:val="00522267"/>
    <w:rsid w:val="00522621"/>
    <w:rsid w:val="0053103C"/>
    <w:rsid w:val="0053157A"/>
    <w:rsid w:val="00532539"/>
    <w:rsid w:val="00533075"/>
    <w:rsid w:val="00535C78"/>
    <w:rsid w:val="0053608D"/>
    <w:rsid w:val="00540DD8"/>
    <w:rsid w:val="00541D7D"/>
    <w:rsid w:val="0054246E"/>
    <w:rsid w:val="00542BD2"/>
    <w:rsid w:val="00544FDE"/>
    <w:rsid w:val="005500BB"/>
    <w:rsid w:val="00550345"/>
    <w:rsid w:val="00550657"/>
    <w:rsid w:val="005506EA"/>
    <w:rsid w:val="00551405"/>
    <w:rsid w:val="005518CF"/>
    <w:rsid w:val="00552FAC"/>
    <w:rsid w:val="005619A7"/>
    <w:rsid w:val="00570517"/>
    <w:rsid w:val="00577153"/>
    <w:rsid w:val="005771CB"/>
    <w:rsid w:val="005835BB"/>
    <w:rsid w:val="00583944"/>
    <w:rsid w:val="00586955"/>
    <w:rsid w:val="00587289"/>
    <w:rsid w:val="00590651"/>
    <w:rsid w:val="0059290A"/>
    <w:rsid w:val="00592F26"/>
    <w:rsid w:val="005931BC"/>
    <w:rsid w:val="005969F6"/>
    <w:rsid w:val="00596F01"/>
    <w:rsid w:val="005A13EF"/>
    <w:rsid w:val="005A4375"/>
    <w:rsid w:val="005A686C"/>
    <w:rsid w:val="005A737B"/>
    <w:rsid w:val="005B184B"/>
    <w:rsid w:val="005B27E5"/>
    <w:rsid w:val="005B363F"/>
    <w:rsid w:val="005B4533"/>
    <w:rsid w:val="005B5609"/>
    <w:rsid w:val="005B73A7"/>
    <w:rsid w:val="005C069C"/>
    <w:rsid w:val="005C15A7"/>
    <w:rsid w:val="005C286D"/>
    <w:rsid w:val="005E09B3"/>
    <w:rsid w:val="005E1FF0"/>
    <w:rsid w:val="005E2D66"/>
    <w:rsid w:val="005E3F55"/>
    <w:rsid w:val="005F09BC"/>
    <w:rsid w:val="005F164E"/>
    <w:rsid w:val="005F1BEF"/>
    <w:rsid w:val="005F3F33"/>
    <w:rsid w:val="005F5234"/>
    <w:rsid w:val="005F7930"/>
    <w:rsid w:val="005F7DD7"/>
    <w:rsid w:val="006024B5"/>
    <w:rsid w:val="00607EDB"/>
    <w:rsid w:val="00611879"/>
    <w:rsid w:val="00613761"/>
    <w:rsid w:val="0061499A"/>
    <w:rsid w:val="00620822"/>
    <w:rsid w:val="00622A19"/>
    <w:rsid w:val="006233FB"/>
    <w:rsid w:val="0062496A"/>
    <w:rsid w:val="006252DF"/>
    <w:rsid w:val="00632AF3"/>
    <w:rsid w:val="00633879"/>
    <w:rsid w:val="00633E6B"/>
    <w:rsid w:val="00636271"/>
    <w:rsid w:val="00640265"/>
    <w:rsid w:val="006409D8"/>
    <w:rsid w:val="00640DBC"/>
    <w:rsid w:val="00641BBE"/>
    <w:rsid w:val="0064209D"/>
    <w:rsid w:val="0064434C"/>
    <w:rsid w:val="00645F9F"/>
    <w:rsid w:val="006468F2"/>
    <w:rsid w:val="00652844"/>
    <w:rsid w:val="006552C9"/>
    <w:rsid w:val="00660A65"/>
    <w:rsid w:val="00661ED6"/>
    <w:rsid w:val="0066385C"/>
    <w:rsid w:val="00670D7E"/>
    <w:rsid w:val="00672442"/>
    <w:rsid w:val="0067267D"/>
    <w:rsid w:val="006727C4"/>
    <w:rsid w:val="006732A4"/>
    <w:rsid w:val="00673881"/>
    <w:rsid w:val="00673CFB"/>
    <w:rsid w:val="0068000F"/>
    <w:rsid w:val="006811C2"/>
    <w:rsid w:val="00681392"/>
    <w:rsid w:val="0068461F"/>
    <w:rsid w:val="00685107"/>
    <w:rsid w:val="00687881"/>
    <w:rsid w:val="00687C6A"/>
    <w:rsid w:val="00687D4E"/>
    <w:rsid w:val="00687FC9"/>
    <w:rsid w:val="00696039"/>
    <w:rsid w:val="006A260A"/>
    <w:rsid w:val="006A3154"/>
    <w:rsid w:val="006A33D9"/>
    <w:rsid w:val="006B0300"/>
    <w:rsid w:val="006B2D37"/>
    <w:rsid w:val="006B4884"/>
    <w:rsid w:val="006B58C3"/>
    <w:rsid w:val="006B7D4B"/>
    <w:rsid w:val="006C04B6"/>
    <w:rsid w:val="006C2487"/>
    <w:rsid w:val="006C4D38"/>
    <w:rsid w:val="006C5A14"/>
    <w:rsid w:val="006D2CD5"/>
    <w:rsid w:val="006D5407"/>
    <w:rsid w:val="006E03C3"/>
    <w:rsid w:val="006E094C"/>
    <w:rsid w:val="006E1DB9"/>
    <w:rsid w:val="006E2BF1"/>
    <w:rsid w:val="006F059C"/>
    <w:rsid w:val="006F4789"/>
    <w:rsid w:val="006F7AD1"/>
    <w:rsid w:val="00700853"/>
    <w:rsid w:val="0070227E"/>
    <w:rsid w:val="007069BC"/>
    <w:rsid w:val="00713BAA"/>
    <w:rsid w:val="00714246"/>
    <w:rsid w:val="0071448A"/>
    <w:rsid w:val="00716EFD"/>
    <w:rsid w:val="00723AB9"/>
    <w:rsid w:val="00723F36"/>
    <w:rsid w:val="00726D26"/>
    <w:rsid w:val="00734F74"/>
    <w:rsid w:val="00737EC8"/>
    <w:rsid w:val="007409D7"/>
    <w:rsid w:val="00743372"/>
    <w:rsid w:val="00750C2F"/>
    <w:rsid w:val="007520F2"/>
    <w:rsid w:val="00752478"/>
    <w:rsid w:val="0075632C"/>
    <w:rsid w:val="00760D56"/>
    <w:rsid w:val="00763728"/>
    <w:rsid w:val="00763EEF"/>
    <w:rsid w:val="0076700B"/>
    <w:rsid w:val="00767739"/>
    <w:rsid w:val="00773808"/>
    <w:rsid w:val="0077666A"/>
    <w:rsid w:val="00781AE2"/>
    <w:rsid w:val="00783126"/>
    <w:rsid w:val="007841B6"/>
    <w:rsid w:val="00792B34"/>
    <w:rsid w:val="007930E0"/>
    <w:rsid w:val="0079373E"/>
    <w:rsid w:val="00797A3C"/>
    <w:rsid w:val="007A08B2"/>
    <w:rsid w:val="007A18F4"/>
    <w:rsid w:val="007A3039"/>
    <w:rsid w:val="007A5C3E"/>
    <w:rsid w:val="007A5C78"/>
    <w:rsid w:val="007A5EF0"/>
    <w:rsid w:val="007B00CC"/>
    <w:rsid w:val="007B0AFC"/>
    <w:rsid w:val="007B1D04"/>
    <w:rsid w:val="007B1F56"/>
    <w:rsid w:val="007B513D"/>
    <w:rsid w:val="007B6AC9"/>
    <w:rsid w:val="007B6F33"/>
    <w:rsid w:val="007C719E"/>
    <w:rsid w:val="007D3925"/>
    <w:rsid w:val="007D53EC"/>
    <w:rsid w:val="007D7669"/>
    <w:rsid w:val="007D7AF5"/>
    <w:rsid w:val="007F2F62"/>
    <w:rsid w:val="007F3DFB"/>
    <w:rsid w:val="007F65CF"/>
    <w:rsid w:val="007F74C0"/>
    <w:rsid w:val="007F7DD8"/>
    <w:rsid w:val="00802103"/>
    <w:rsid w:val="008049B9"/>
    <w:rsid w:val="00806C31"/>
    <w:rsid w:val="00807D01"/>
    <w:rsid w:val="00810927"/>
    <w:rsid w:val="00813D28"/>
    <w:rsid w:val="00816638"/>
    <w:rsid w:val="0082025F"/>
    <w:rsid w:val="0082580D"/>
    <w:rsid w:val="00825C30"/>
    <w:rsid w:val="00826116"/>
    <w:rsid w:val="00830129"/>
    <w:rsid w:val="008312FC"/>
    <w:rsid w:val="00840265"/>
    <w:rsid w:val="008428B5"/>
    <w:rsid w:val="00843450"/>
    <w:rsid w:val="00844694"/>
    <w:rsid w:val="00845003"/>
    <w:rsid w:val="0084557B"/>
    <w:rsid w:val="00850D2F"/>
    <w:rsid w:val="00852BC0"/>
    <w:rsid w:val="0085323B"/>
    <w:rsid w:val="00853778"/>
    <w:rsid w:val="0085410C"/>
    <w:rsid w:val="00854A3A"/>
    <w:rsid w:val="00855935"/>
    <w:rsid w:val="0086075B"/>
    <w:rsid w:val="00864A2C"/>
    <w:rsid w:val="00871729"/>
    <w:rsid w:val="00873F8D"/>
    <w:rsid w:val="00874C8C"/>
    <w:rsid w:val="00875816"/>
    <w:rsid w:val="00876BCC"/>
    <w:rsid w:val="00877A2C"/>
    <w:rsid w:val="00880B5D"/>
    <w:rsid w:val="00885A4B"/>
    <w:rsid w:val="00887B48"/>
    <w:rsid w:val="00893A56"/>
    <w:rsid w:val="00894BF0"/>
    <w:rsid w:val="00896561"/>
    <w:rsid w:val="00896EE3"/>
    <w:rsid w:val="0089720C"/>
    <w:rsid w:val="008A1705"/>
    <w:rsid w:val="008A357C"/>
    <w:rsid w:val="008A41C4"/>
    <w:rsid w:val="008B0CD3"/>
    <w:rsid w:val="008B39DB"/>
    <w:rsid w:val="008B3CF5"/>
    <w:rsid w:val="008B541F"/>
    <w:rsid w:val="008B5921"/>
    <w:rsid w:val="008B7B23"/>
    <w:rsid w:val="008C4110"/>
    <w:rsid w:val="008C59A6"/>
    <w:rsid w:val="008C6F46"/>
    <w:rsid w:val="008D3CD9"/>
    <w:rsid w:val="008D417C"/>
    <w:rsid w:val="008D6A85"/>
    <w:rsid w:val="008D7945"/>
    <w:rsid w:val="008E331D"/>
    <w:rsid w:val="008E4E6D"/>
    <w:rsid w:val="008E57F3"/>
    <w:rsid w:val="008E6C7C"/>
    <w:rsid w:val="008F510C"/>
    <w:rsid w:val="008F5AD6"/>
    <w:rsid w:val="008F731D"/>
    <w:rsid w:val="008F7A3C"/>
    <w:rsid w:val="00901033"/>
    <w:rsid w:val="0091236D"/>
    <w:rsid w:val="00913788"/>
    <w:rsid w:val="00917C46"/>
    <w:rsid w:val="00920B95"/>
    <w:rsid w:val="00921415"/>
    <w:rsid w:val="00923696"/>
    <w:rsid w:val="0092402E"/>
    <w:rsid w:val="009303FC"/>
    <w:rsid w:val="009305AB"/>
    <w:rsid w:val="00931A58"/>
    <w:rsid w:val="00932C5D"/>
    <w:rsid w:val="00935B9C"/>
    <w:rsid w:val="009365DC"/>
    <w:rsid w:val="009370BB"/>
    <w:rsid w:val="009376B3"/>
    <w:rsid w:val="00943FDA"/>
    <w:rsid w:val="00945E3F"/>
    <w:rsid w:val="0095078D"/>
    <w:rsid w:val="00952AAE"/>
    <w:rsid w:val="00953655"/>
    <w:rsid w:val="009560D2"/>
    <w:rsid w:val="00957364"/>
    <w:rsid w:val="00960008"/>
    <w:rsid w:val="00962D8D"/>
    <w:rsid w:val="00963768"/>
    <w:rsid w:val="00963ABA"/>
    <w:rsid w:val="009664AB"/>
    <w:rsid w:val="00970917"/>
    <w:rsid w:val="00972207"/>
    <w:rsid w:val="00972E98"/>
    <w:rsid w:val="0097393D"/>
    <w:rsid w:val="00974231"/>
    <w:rsid w:val="0097431A"/>
    <w:rsid w:val="00974E93"/>
    <w:rsid w:val="0097584F"/>
    <w:rsid w:val="00977FD6"/>
    <w:rsid w:val="009818FC"/>
    <w:rsid w:val="0098417A"/>
    <w:rsid w:val="0098443A"/>
    <w:rsid w:val="009845C8"/>
    <w:rsid w:val="009856B5"/>
    <w:rsid w:val="0098594B"/>
    <w:rsid w:val="009953B9"/>
    <w:rsid w:val="009A1C4A"/>
    <w:rsid w:val="009A658A"/>
    <w:rsid w:val="009A6FDA"/>
    <w:rsid w:val="009B0EB0"/>
    <w:rsid w:val="009B7208"/>
    <w:rsid w:val="009C00C2"/>
    <w:rsid w:val="009C02D5"/>
    <w:rsid w:val="009C0EB1"/>
    <w:rsid w:val="009C1CE8"/>
    <w:rsid w:val="009C2695"/>
    <w:rsid w:val="009C3D83"/>
    <w:rsid w:val="009D56A4"/>
    <w:rsid w:val="009D67CE"/>
    <w:rsid w:val="009D6A07"/>
    <w:rsid w:val="009D6ACB"/>
    <w:rsid w:val="009E07B1"/>
    <w:rsid w:val="009E397B"/>
    <w:rsid w:val="009E484C"/>
    <w:rsid w:val="009F220F"/>
    <w:rsid w:val="009F3657"/>
    <w:rsid w:val="009F4C1A"/>
    <w:rsid w:val="009F687F"/>
    <w:rsid w:val="00A00CDB"/>
    <w:rsid w:val="00A02007"/>
    <w:rsid w:val="00A03503"/>
    <w:rsid w:val="00A046F6"/>
    <w:rsid w:val="00A0490D"/>
    <w:rsid w:val="00A053E9"/>
    <w:rsid w:val="00A15738"/>
    <w:rsid w:val="00A1693E"/>
    <w:rsid w:val="00A202C1"/>
    <w:rsid w:val="00A208A7"/>
    <w:rsid w:val="00A211A6"/>
    <w:rsid w:val="00A21750"/>
    <w:rsid w:val="00A232FF"/>
    <w:rsid w:val="00A2393A"/>
    <w:rsid w:val="00A2532B"/>
    <w:rsid w:val="00A2556F"/>
    <w:rsid w:val="00A25630"/>
    <w:rsid w:val="00A264DC"/>
    <w:rsid w:val="00A2671E"/>
    <w:rsid w:val="00A26A74"/>
    <w:rsid w:val="00A33315"/>
    <w:rsid w:val="00A34444"/>
    <w:rsid w:val="00A36A78"/>
    <w:rsid w:val="00A36E3A"/>
    <w:rsid w:val="00A36F44"/>
    <w:rsid w:val="00A3793D"/>
    <w:rsid w:val="00A444DD"/>
    <w:rsid w:val="00A4481B"/>
    <w:rsid w:val="00A44FD0"/>
    <w:rsid w:val="00A4575D"/>
    <w:rsid w:val="00A46335"/>
    <w:rsid w:val="00A47139"/>
    <w:rsid w:val="00A475B5"/>
    <w:rsid w:val="00A51D35"/>
    <w:rsid w:val="00A54F3A"/>
    <w:rsid w:val="00A577D6"/>
    <w:rsid w:val="00A601AE"/>
    <w:rsid w:val="00A60660"/>
    <w:rsid w:val="00A744F5"/>
    <w:rsid w:val="00A80256"/>
    <w:rsid w:val="00A84085"/>
    <w:rsid w:val="00A90B98"/>
    <w:rsid w:val="00A97E2E"/>
    <w:rsid w:val="00AA1929"/>
    <w:rsid w:val="00AA1DF5"/>
    <w:rsid w:val="00AA4C3B"/>
    <w:rsid w:val="00AB2973"/>
    <w:rsid w:val="00AB434A"/>
    <w:rsid w:val="00AB70A1"/>
    <w:rsid w:val="00AC06EE"/>
    <w:rsid w:val="00AC1D58"/>
    <w:rsid w:val="00AC2786"/>
    <w:rsid w:val="00AC4148"/>
    <w:rsid w:val="00AC46EB"/>
    <w:rsid w:val="00AC620B"/>
    <w:rsid w:val="00AC63A5"/>
    <w:rsid w:val="00AC6744"/>
    <w:rsid w:val="00AD0379"/>
    <w:rsid w:val="00AD07EA"/>
    <w:rsid w:val="00AD21DB"/>
    <w:rsid w:val="00AD50F1"/>
    <w:rsid w:val="00AD5473"/>
    <w:rsid w:val="00AD54D8"/>
    <w:rsid w:val="00AE0A71"/>
    <w:rsid w:val="00AE1606"/>
    <w:rsid w:val="00AE2ECC"/>
    <w:rsid w:val="00AE4625"/>
    <w:rsid w:val="00AE64F5"/>
    <w:rsid w:val="00AF167E"/>
    <w:rsid w:val="00AF1ABB"/>
    <w:rsid w:val="00AF2C3A"/>
    <w:rsid w:val="00AF37B8"/>
    <w:rsid w:val="00AF67D3"/>
    <w:rsid w:val="00B0570A"/>
    <w:rsid w:val="00B06875"/>
    <w:rsid w:val="00B07333"/>
    <w:rsid w:val="00B07D48"/>
    <w:rsid w:val="00B07D49"/>
    <w:rsid w:val="00B10CC4"/>
    <w:rsid w:val="00B11BC8"/>
    <w:rsid w:val="00B13695"/>
    <w:rsid w:val="00B20BBE"/>
    <w:rsid w:val="00B23871"/>
    <w:rsid w:val="00B248DE"/>
    <w:rsid w:val="00B24C5A"/>
    <w:rsid w:val="00B301B0"/>
    <w:rsid w:val="00B303CD"/>
    <w:rsid w:val="00B32567"/>
    <w:rsid w:val="00B32FE2"/>
    <w:rsid w:val="00B3396A"/>
    <w:rsid w:val="00B34C2C"/>
    <w:rsid w:val="00B36325"/>
    <w:rsid w:val="00B4313E"/>
    <w:rsid w:val="00B43AAE"/>
    <w:rsid w:val="00B4536D"/>
    <w:rsid w:val="00B50982"/>
    <w:rsid w:val="00B5195B"/>
    <w:rsid w:val="00B52140"/>
    <w:rsid w:val="00B522D3"/>
    <w:rsid w:val="00B53BE3"/>
    <w:rsid w:val="00B54EF0"/>
    <w:rsid w:val="00B55591"/>
    <w:rsid w:val="00B5610F"/>
    <w:rsid w:val="00B56AA1"/>
    <w:rsid w:val="00B610A7"/>
    <w:rsid w:val="00B63453"/>
    <w:rsid w:val="00B66D07"/>
    <w:rsid w:val="00B70DA4"/>
    <w:rsid w:val="00B748F7"/>
    <w:rsid w:val="00B75C3B"/>
    <w:rsid w:val="00B8277F"/>
    <w:rsid w:val="00B872C2"/>
    <w:rsid w:val="00B93632"/>
    <w:rsid w:val="00B94315"/>
    <w:rsid w:val="00B94A23"/>
    <w:rsid w:val="00B959BB"/>
    <w:rsid w:val="00BA03BC"/>
    <w:rsid w:val="00BA0DAE"/>
    <w:rsid w:val="00BA3DCC"/>
    <w:rsid w:val="00BA59D7"/>
    <w:rsid w:val="00BA6064"/>
    <w:rsid w:val="00BB223E"/>
    <w:rsid w:val="00BB351C"/>
    <w:rsid w:val="00BB521F"/>
    <w:rsid w:val="00BB73F5"/>
    <w:rsid w:val="00BC0A07"/>
    <w:rsid w:val="00BC3ABD"/>
    <w:rsid w:val="00BC6EC4"/>
    <w:rsid w:val="00BD263A"/>
    <w:rsid w:val="00BD32F4"/>
    <w:rsid w:val="00BD786D"/>
    <w:rsid w:val="00BE077E"/>
    <w:rsid w:val="00BE5192"/>
    <w:rsid w:val="00BE5D3C"/>
    <w:rsid w:val="00BF75F1"/>
    <w:rsid w:val="00BF796E"/>
    <w:rsid w:val="00BF7F65"/>
    <w:rsid w:val="00C059AB"/>
    <w:rsid w:val="00C05A86"/>
    <w:rsid w:val="00C10CE5"/>
    <w:rsid w:val="00C116EF"/>
    <w:rsid w:val="00C11D35"/>
    <w:rsid w:val="00C12806"/>
    <w:rsid w:val="00C1368F"/>
    <w:rsid w:val="00C1449D"/>
    <w:rsid w:val="00C150A7"/>
    <w:rsid w:val="00C162FB"/>
    <w:rsid w:val="00C16FBF"/>
    <w:rsid w:val="00C17F1E"/>
    <w:rsid w:val="00C202EB"/>
    <w:rsid w:val="00C20D9C"/>
    <w:rsid w:val="00C21FF9"/>
    <w:rsid w:val="00C252FF"/>
    <w:rsid w:val="00C25949"/>
    <w:rsid w:val="00C26795"/>
    <w:rsid w:val="00C274A5"/>
    <w:rsid w:val="00C27BE3"/>
    <w:rsid w:val="00C27DAC"/>
    <w:rsid w:val="00C30345"/>
    <w:rsid w:val="00C34AAD"/>
    <w:rsid w:val="00C35360"/>
    <w:rsid w:val="00C359DA"/>
    <w:rsid w:val="00C35AA9"/>
    <w:rsid w:val="00C35C82"/>
    <w:rsid w:val="00C37546"/>
    <w:rsid w:val="00C400FE"/>
    <w:rsid w:val="00C4243A"/>
    <w:rsid w:val="00C45D11"/>
    <w:rsid w:val="00C51B05"/>
    <w:rsid w:val="00C54389"/>
    <w:rsid w:val="00C5585E"/>
    <w:rsid w:val="00C60E40"/>
    <w:rsid w:val="00C6220C"/>
    <w:rsid w:val="00C643D4"/>
    <w:rsid w:val="00C64495"/>
    <w:rsid w:val="00C66F0B"/>
    <w:rsid w:val="00C70478"/>
    <w:rsid w:val="00C713C8"/>
    <w:rsid w:val="00C72BF0"/>
    <w:rsid w:val="00C73085"/>
    <w:rsid w:val="00C732C4"/>
    <w:rsid w:val="00C73A4C"/>
    <w:rsid w:val="00C77429"/>
    <w:rsid w:val="00C77BC7"/>
    <w:rsid w:val="00C77D99"/>
    <w:rsid w:val="00C854D6"/>
    <w:rsid w:val="00C90A30"/>
    <w:rsid w:val="00C9468B"/>
    <w:rsid w:val="00C94D0D"/>
    <w:rsid w:val="00C9662E"/>
    <w:rsid w:val="00C97E1E"/>
    <w:rsid w:val="00CA0158"/>
    <w:rsid w:val="00CA38C1"/>
    <w:rsid w:val="00CA444D"/>
    <w:rsid w:val="00CA5037"/>
    <w:rsid w:val="00CB0185"/>
    <w:rsid w:val="00CB3509"/>
    <w:rsid w:val="00CB3837"/>
    <w:rsid w:val="00CB435B"/>
    <w:rsid w:val="00CB7FC0"/>
    <w:rsid w:val="00CC0FAB"/>
    <w:rsid w:val="00CC36D2"/>
    <w:rsid w:val="00CC69C4"/>
    <w:rsid w:val="00CD01C3"/>
    <w:rsid w:val="00CD1599"/>
    <w:rsid w:val="00CD3562"/>
    <w:rsid w:val="00CD3A82"/>
    <w:rsid w:val="00CD4278"/>
    <w:rsid w:val="00CD63B3"/>
    <w:rsid w:val="00CE1488"/>
    <w:rsid w:val="00CE5510"/>
    <w:rsid w:val="00CF44B8"/>
    <w:rsid w:val="00CF73BC"/>
    <w:rsid w:val="00CF7B68"/>
    <w:rsid w:val="00D02721"/>
    <w:rsid w:val="00D02DC5"/>
    <w:rsid w:val="00D03346"/>
    <w:rsid w:val="00D101DD"/>
    <w:rsid w:val="00D1050B"/>
    <w:rsid w:val="00D12B3F"/>
    <w:rsid w:val="00D12DFF"/>
    <w:rsid w:val="00D148F6"/>
    <w:rsid w:val="00D15BCB"/>
    <w:rsid w:val="00D15C4B"/>
    <w:rsid w:val="00D15E45"/>
    <w:rsid w:val="00D1647C"/>
    <w:rsid w:val="00D16AD9"/>
    <w:rsid w:val="00D17C95"/>
    <w:rsid w:val="00D2063D"/>
    <w:rsid w:val="00D21FF6"/>
    <w:rsid w:val="00D25CF4"/>
    <w:rsid w:val="00D27290"/>
    <w:rsid w:val="00D27BE5"/>
    <w:rsid w:val="00D31D30"/>
    <w:rsid w:val="00D335C2"/>
    <w:rsid w:val="00D3543E"/>
    <w:rsid w:val="00D3635E"/>
    <w:rsid w:val="00D36AF3"/>
    <w:rsid w:val="00D377BA"/>
    <w:rsid w:val="00D40508"/>
    <w:rsid w:val="00D408E4"/>
    <w:rsid w:val="00D40DD7"/>
    <w:rsid w:val="00D43815"/>
    <w:rsid w:val="00D439C0"/>
    <w:rsid w:val="00D439F3"/>
    <w:rsid w:val="00D43A27"/>
    <w:rsid w:val="00D458AF"/>
    <w:rsid w:val="00D45A17"/>
    <w:rsid w:val="00D50967"/>
    <w:rsid w:val="00D527E9"/>
    <w:rsid w:val="00D53B2C"/>
    <w:rsid w:val="00D53B7C"/>
    <w:rsid w:val="00D548FD"/>
    <w:rsid w:val="00D566E0"/>
    <w:rsid w:val="00D67127"/>
    <w:rsid w:val="00D70E96"/>
    <w:rsid w:val="00D76571"/>
    <w:rsid w:val="00D76B26"/>
    <w:rsid w:val="00D807C0"/>
    <w:rsid w:val="00D851F2"/>
    <w:rsid w:val="00D867BC"/>
    <w:rsid w:val="00D907F3"/>
    <w:rsid w:val="00D90949"/>
    <w:rsid w:val="00D97519"/>
    <w:rsid w:val="00D976F4"/>
    <w:rsid w:val="00DA0CD7"/>
    <w:rsid w:val="00DA6990"/>
    <w:rsid w:val="00DA7ED9"/>
    <w:rsid w:val="00DA7F67"/>
    <w:rsid w:val="00DB471A"/>
    <w:rsid w:val="00DB5762"/>
    <w:rsid w:val="00DC0D1B"/>
    <w:rsid w:val="00DC3DFF"/>
    <w:rsid w:val="00DC5D88"/>
    <w:rsid w:val="00DC712F"/>
    <w:rsid w:val="00DD5A83"/>
    <w:rsid w:val="00DD6728"/>
    <w:rsid w:val="00DD6B97"/>
    <w:rsid w:val="00DD7E3E"/>
    <w:rsid w:val="00DE1CC9"/>
    <w:rsid w:val="00DE3B20"/>
    <w:rsid w:val="00DE5B5C"/>
    <w:rsid w:val="00DE6736"/>
    <w:rsid w:val="00DE6834"/>
    <w:rsid w:val="00DE6AFE"/>
    <w:rsid w:val="00DF17F5"/>
    <w:rsid w:val="00DF2495"/>
    <w:rsid w:val="00DF3038"/>
    <w:rsid w:val="00DF4A3E"/>
    <w:rsid w:val="00DF533F"/>
    <w:rsid w:val="00E03241"/>
    <w:rsid w:val="00E13793"/>
    <w:rsid w:val="00E17DE0"/>
    <w:rsid w:val="00E20358"/>
    <w:rsid w:val="00E276D8"/>
    <w:rsid w:val="00E30260"/>
    <w:rsid w:val="00E326A0"/>
    <w:rsid w:val="00E340A5"/>
    <w:rsid w:val="00E42AAB"/>
    <w:rsid w:val="00E45D2A"/>
    <w:rsid w:val="00E46567"/>
    <w:rsid w:val="00E4701F"/>
    <w:rsid w:val="00E53023"/>
    <w:rsid w:val="00E544A8"/>
    <w:rsid w:val="00E55630"/>
    <w:rsid w:val="00E6008D"/>
    <w:rsid w:val="00E61D71"/>
    <w:rsid w:val="00E64563"/>
    <w:rsid w:val="00E65F20"/>
    <w:rsid w:val="00E66029"/>
    <w:rsid w:val="00E71621"/>
    <w:rsid w:val="00E7386C"/>
    <w:rsid w:val="00E744E4"/>
    <w:rsid w:val="00E76B68"/>
    <w:rsid w:val="00E76F53"/>
    <w:rsid w:val="00E77E03"/>
    <w:rsid w:val="00E81C4A"/>
    <w:rsid w:val="00E84FC4"/>
    <w:rsid w:val="00E8503B"/>
    <w:rsid w:val="00E92275"/>
    <w:rsid w:val="00E925D2"/>
    <w:rsid w:val="00E9698F"/>
    <w:rsid w:val="00E96A0A"/>
    <w:rsid w:val="00EA49E7"/>
    <w:rsid w:val="00EA4CE6"/>
    <w:rsid w:val="00EA55C1"/>
    <w:rsid w:val="00EA74CC"/>
    <w:rsid w:val="00EA7EEE"/>
    <w:rsid w:val="00EB040E"/>
    <w:rsid w:val="00EB10D1"/>
    <w:rsid w:val="00EC0FDB"/>
    <w:rsid w:val="00EC5C10"/>
    <w:rsid w:val="00EC5D74"/>
    <w:rsid w:val="00ED0EE0"/>
    <w:rsid w:val="00ED21E1"/>
    <w:rsid w:val="00ED371A"/>
    <w:rsid w:val="00ED3906"/>
    <w:rsid w:val="00ED5A74"/>
    <w:rsid w:val="00ED646D"/>
    <w:rsid w:val="00ED7808"/>
    <w:rsid w:val="00ED7870"/>
    <w:rsid w:val="00EE06C3"/>
    <w:rsid w:val="00EE46F0"/>
    <w:rsid w:val="00EE4C7E"/>
    <w:rsid w:val="00EE4D45"/>
    <w:rsid w:val="00EE5B51"/>
    <w:rsid w:val="00EE62C0"/>
    <w:rsid w:val="00EE757E"/>
    <w:rsid w:val="00EF107D"/>
    <w:rsid w:val="00EF2062"/>
    <w:rsid w:val="00EF2E42"/>
    <w:rsid w:val="00EF4F33"/>
    <w:rsid w:val="00F00A4F"/>
    <w:rsid w:val="00F01D85"/>
    <w:rsid w:val="00F02B26"/>
    <w:rsid w:val="00F0390A"/>
    <w:rsid w:val="00F05F88"/>
    <w:rsid w:val="00F07B11"/>
    <w:rsid w:val="00F11171"/>
    <w:rsid w:val="00F12368"/>
    <w:rsid w:val="00F1268B"/>
    <w:rsid w:val="00F206E2"/>
    <w:rsid w:val="00F21145"/>
    <w:rsid w:val="00F22255"/>
    <w:rsid w:val="00F23BEA"/>
    <w:rsid w:val="00F2522B"/>
    <w:rsid w:val="00F27AD3"/>
    <w:rsid w:val="00F27CDF"/>
    <w:rsid w:val="00F30443"/>
    <w:rsid w:val="00F342A1"/>
    <w:rsid w:val="00F35CBA"/>
    <w:rsid w:val="00F37D96"/>
    <w:rsid w:val="00F41209"/>
    <w:rsid w:val="00F418D5"/>
    <w:rsid w:val="00F419F4"/>
    <w:rsid w:val="00F4236B"/>
    <w:rsid w:val="00F42A9D"/>
    <w:rsid w:val="00F462F2"/>
    <w:rsid w:val="00F47B05"/>
    <w:rsid w:val="00F51348"/>
    <w:rsid w:val="00F51655"/>
    <w:rsid w:val="00F55020"/>
    <w:rsid w:val="00F56263"/>
    <w:rsid w:val="00F57152"/>
    <w:rsid w:val="00F62C9B"/>
    <w:rsid w:val="00F62EA6"/>
    <w:rsid w:val="00F646C1"/>
    <w:rsid w:val="00F6568A"/>
    <w:rsid w:val="00F70252"/>
    <w:rsid w:val="00F703EE"/>
    <w:rsid w:val="00F71BD5"/>
    <w:rsid w:val="00F73665"/>
    <w:rsid w:val="00F74228"/>
    <w:rsid w:val="00F74920"/>
    <w:rsid w:val="00F769D6"/>
    <w:rsid w:val="00F84E93"/>
    <w:rsid w:val="00F86269"/>
    <w:rsid w:val="00F86D09"/>
    <w:rsid w:val="00F93F83"/>
    <w:rsid w:val="00F962DD"/>
    <w:rsid w:val="00F96E27"/>
    <w:rsid w:val="00FA0994"/>
    <w:rsid w:val="00FA1917"/>
    <w:rsid w:val="00FA242A"/>
    <w:rsid w:val="00FA69C5"/>
    <w:rsid w:val="00FB0301"/>
    <w:rsid w:val="00FB2DAE"/>
    <w:rsid w:val="00FB3255"/>
    <w:rsid w:val="00FB37E9"/>
    <w:rsid w:val="00FB7EEC"/>
    <w:rsid w:val="00FC0720"/>
    <w:rsid w:val="00FC12A7"/>
    <w:rsid w:val="00FC1893"/>
    <w:rsid w:val="00FC3025"/>
    <w:rsid w:val="00FC6095"/>
    <w:rsid w:val="00FC6E0F"/>
    <w:rsid w:val="00FC6FE4"/>
    <w:rsid w:val="00FC7A2D"/>
    <w:rsid w:val="00FD73A1"/>
    <w:rsid w:val="00FE456E"/>
    <w:rsid w:val="00FE5B93"/>
    <w:rsid w:val="00FE71B7"/>
    <w:rsid w:val="00FE7466"/>
    <w:rsid w:val="00FF47EB"/>
    <w:rsid w:val="00FF57F4"/>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8FD9"/>
  <w15:chartTrackingRefBased/>
  <w15:docId w15:val="{12E3D9BA-965E-4CC5-93B0-9E319368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A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94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3A3"/>
  </w:style>
  <w:style w:type="character" w:styleId="Hyperlink">
    <w:name w:val="Hyperlink"/>
    <w:basedOn w:val="DefaultParagraphFont"/>
    <w:uiPriority w:val="99"/>
    <w:unhideWhenUsed/>
    <w:rsid w:val="003943A3"/>
    <w:rPr>
      <w:color w:val="0563C1" w:themeColor="hyperlink"/>
      <w:u w:val="single"/>
    </w:rPr>
  </w:style>
  <w:style w:type="paragraph" w:styleId="BalloonText">
    <w:name w:val="Balloon Text"/>
    <w:basedOn w:val="Normal"/>
    <w:link w:val="BalloonTextChar"/>
    <w:uiPriority w:val="99"/>
    <w:semiHidden/>
    <w:unhideWhenUsed/>
    <w:rsid w:val="00B34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C2C"/>
    <w:rPr>
      <w:rFonts w:ascii="Segoe UI" w:hAnsi="Segoe UI" w:cs="Segoe UI"/>
      <w:sz w:val="18"/>
      <w:szCs w:val="18"/>
    </w:rPr>
  </w:style>
  <w:style w:type="character" w:styleId="CommentReference">
    <w:name w:val="annotation reference"/>
    <w:basedOn w:val="DefaultParagraphFont"/>
    <w:uiPriority w:val="99"/>
    <w:semiHidden/>
    <w:unhideWhenUsed/>
    <w:rsid w:val="004802D8"/>
    <w:rPr>
      <w:sz w:val="16"/>
      <w:szCs w:val="16"/>
    </w:rPr>
  </w:style>
  <w:style w:type="paragraph" w:styleId="CommentText">
    <w:name w:val="annotation text"/>
    <w:basedOn w:val="Normal"/>
    <w:link w:val="CommentTextChar"/>
    <w:uiPriority w:val="99"/>
    <w:semiHidden/>
    <w:unhideWhenUsed/>
    <w:rsid w:val="004802D8"/>
    <w:pPr>
      <w:spacing w:line="240" w:lineRule="auto"/>
    </w:pPr>
    <w:rPr>
      <w:sz w:val="20"/>
      <w:szCs w:val="20"/>
    </w:rPr>
  </w:style>
  <w:style w:type="character" w:customStyle="1" w:styleId="CommentTextChar">
    <w:name w:val="Comment Text Char"/>
    <w:basedOn w:val="DefaultParagraphFont"/>
    <w:link w:val="CommentText"/>
    <w:uiPriority w:val="99"/>
    <w:semiHidden/>
    <w:rsid w:val="004802D8"/>
    <w:rPr>
      <w:sz w:val="20"/>
      <w:szCs w:val="20"/>
    </w:rPr>
  </w:style>
  <w:style w:type="paragraph" w:styleId="CommentSubject">
    <w:name w:val="annotation subject"/>
    <w:basedOn w:val="CommentText"/>
    <w:next w:val="CommentText"/>
    <w:link w:val="CommentSubjectChar"/>
    <w:uiPriority w:val="99"/>
    <w:semiHidden/>
    <w:unhideWhenUsed/>
    <w:rsid w:val="004802D8"/>
    <w:rPr>
      <w:b/>
      <w:bCs/>
    </w:rPr>
  </w:style>
  <w:style w:type="character" w:customStyle="1" w:styleId="CommentSubjectChar">
    <w:name w:val="Comment Subject Char"/>
    <w:basedOn w:val="CommentTextChar"/>
    <w:link w:val="CommentSubject"/>
    <w:uiPriority w:val="99"/>
    <w:semiHidden/>
    <w:rsid w:val="004802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rugwarfacts.org" TargetMode="Externa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www.cdc.gov/homeandrecreationalsafety/pdf/poison-issue-brief.pdf" TargetMode="External"/><Relationship Id="rId11" Type="http://schemas.openxmlformats.org/officeDocument/2006/relationships/hyperlink" Target="http://www.cdc.gov/homeandrecreationalsafety/pdf/poison-issue-brief.pdf" TargetMode="External"/><Relationship Id="rId12" Type="http://schemas.openxmlformats.org/officeDocument/2006/relationships/hyperlink" Target="http://www.ncbi.nlm.nih.gov/pmc/articles/" TargetMode="External"/><Relationship Id="rId13" Type="http://schemas.openxmlformats.org/officeDocument/2006/relationships/hyperlink" Target="http://bcn.iums.ac.ir/files/site1/user_files_c424bc/godadmin-A-10-2-19-7151291.pdf" TargetMode="External"/><Relationship Id="rId14" Type="http://schemas.openxmlformats.org/officeDocument/2006/relationships/hyperlink" Target="http://bcn.iums.ac.ir/files/site1/user_files_c424bc/godadmin-A-10-2-19-7151291.pdf" TargetMode="External"/><Relationship Id="rId15" Type="http://schemas.openxmlformats.org/officeDocument/2006/relationships/hyperlink" Target="http://www.drugabuse.gov" TargetMode="External"/><Relationship Id="rId16" Type="http://schemas.openxmlformats.org/officeDocument/2006/relationships/hyperlink" Target="https://datashare.nida.nih.gov/protocol/nida-csp-1026" TargetMode="External"/><Relationship Id="rId17" Type="http://schemas.openxmlformats.org/officeDocument/2006/relationships/hyperlink" Target="https://datashare.nida.nih.gov/protocol/nida-csp-1026"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B9D79-4D42-C544-B953-A859D432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39</Pages>
  <Words>10028</Words>
  <Characters>57165</Characters>
  <Application>Microsoft Macintosh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Gwendolyn Royal-Smith</dc:creator>
  <cp:keywords/>
  <dc:description/>
  <cp:lastModifiedBy>Microsoft Office User</cp:lastModifiedBy>
  <cp:revision>7</cp:revision>
  <cp:lastPrinted>2016-10-13T22:41:00Z</cp:lastPrinted>
  <dcterms:created xsi:type="dcterms:W3CDTF">2017-01-07T15:05:00Z</dcterms:created>
  <dcterms:modified xsi:type="dcterms:W3CDTF">2017-01-08T14:08:00Z</dcterms:modified>
</cp:coreProperties>
</file>